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55DA946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controlling image acquisition from a </w:t>
      </w:r>
      <w:r w:rsidR="00603326">
        <w:t>sCMOS camera</w:t>
      </w:r>
      <w:r w:rsidR="00DD174E">
        <w:t xml:space="preserve">. In another example, we </w:t>
      </w:r>
      <w:r w:rsidR="004918EB">
        <w:t>use</w:t>
      </w:r>
      <w:r w:rsidR="00A87203">
        <w:t>d the</w:t>
      </w:r>
      <w:r w:rsidR="004918EB">
        <w:t xml:space="preserve"> Teensy interface for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t>
      </w:r>
      <w:r w:rsidR="00940331">
        <w:t>while controlling image acquisition from a sCMOS camera</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developed here consisting of custom hardware module and software functions, </w:t>
      </w:r>
      <w:r w:rsidR="00C201E1">
        <w:t xml:space="preserve">provides a </w:t>
      </w:r>
      <w:r w:rsidR="00A87203">
        <w:t xml:space="preserve">low-cost </w:t>
      </w:r>
      <w:r w:rsidR="00DD174E">
        <w:t xml:space="preserve">and flexible </w:t>
      </w:r>
      <w:r w:rsidR="00940331">
        <w:t>platform to integrate a sCMOS camera</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0BC21141"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experiment</w:t>
      </w:r>
      <w:r w:rsidR="00F37207">
        <w:t>s,</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if they rely on the PC for timing, as </w:t>
      </w:r>
      <w:r w:rsidR="00940331">
        <w:rPr>
          <w:rFonts w:eastAsiaTheme="minorEastAsia" w:hAnsi="Calibri"/>
          <w:color w:val="000000" w:themeColor="text1"/>
          <w:kern w:val="24"/>
        </w:rPr>
        <w:t>the</w:t>
      </w:r>
      <w:r w:rsidR="004C1D8F">
        <w:rPr>
          <w:rFonts w:eastAsiaTheme="minorEastAsia" w:hAnsi="Calibri"/>
          <w:color w:val="000000" w:themeColor="text1"/>
          <w:kern w:val="24"/>
        </w:rPr>
        <w:t xml:space="preserve"> operating system needs to balance the demands of many system</w:t>
      </w:r>
      <w:ins w:id="0" w:author="X Han" w:date="2018-11-14T22:19:00Z">
        <w:r w:rsidR="00940331">
          <w:rPr>
            <w:rFonts w:eastAsiaTheme="minorEastAsia" w:hAnsi="Calibri"/>
            <w:color w:val="000000" w:themeColor="text1"/>
            <w:kern w:val="24"/>
          </w:rPr>
          <w:t>’</w:t>
        </w:r>
      </w:ins>
      <w:r w:rsidR="004C1D8F">
        <w:rPr>
          <w:rFonts w:eastAsiaTheme="minorEastAsia" w:hAnsi="Calibri"/>
          <w:color w:val="000000" w:themeColor="text1"/>
          <w:kern w:val="24"/>
        </w:rPr>
        <w:t xml:space="preserve">s operations at once. </w:t>
      </w:r>
    </w:p>
    <w:p w14:paraId="2E78120D" w14:textId="16DA3E78" w:rsidR="00550B53" w:rsidDel="00667C0E" w:rsidRDefault="00724071" w:rsidP="007441A3">
      <w:pPr>
        <w:ind w:firstLine="360"/>
        <w:rPr>
          <w:del w:id="1" w:author="Michael Romano" w:date="2018-11-15T07:14:00Z"/>
        </w:rPr>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precisely timed digital outputs with microsecond time </w:t>
      </w:r>
      <w:r w:rsidR="00940331">
        <w:t>precision</w:t>
      </w:r>
      <w:r w:rsidR="001E2EC2">
        <w:t xml:space="preserve">, while using user-friendly, open-source software functions.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environments</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w:t>
      </w:r>
      <w:r w:rsidR="00925448">
        <w:t>thus</w:t>
      </w:r>
      <w:r w:rsidR="00940331">
        <w:t xml:space="preserve"> </w:t>
      </w:r>
      <w:r w:rsidR="00940331">
        <w:lastRenderedPageBreak/>
        <w:t>represent an attractive solution for systems neuroscience that can</w:t>
      </w:r>
      <w:r w:rsidR="00925448">
        <w:t xml:space="preserve"> </w:t>
      </w:r>
      <w:r w:rsidR="007441A3">
        <w:t xml:space="preserve">be easily adapted to various </w:t>
      </w:r>
      <w:r w:rsidR="00940331">
        <w:t xml:space="preserve">behavioral </w:t>
      </w:r>
      <w:r w:rsidR="007441A3">
        <w:t>experimental needs</w:t>
      </w:r>
      <w:r w:rsidR="00925448">
        <w:t xml:space="preserve">, </w:t>
      </w:r>
      <w:r w:rsidR="007441A3">
        <w:t>including the integration of newly developed instrument</w:t>
      </w:r>
      <w:r w:rsidR="005D732C">
        <w:t>s</w:t>
      </w:r>
      <w:r w:rsidR="007441A3">
        <w:t>.</w:t>
      </w:r>
      <w:ins w:id="2" w:author="Michael Romano" w:date="2018-11-15T07:14:00Z">
        <w:r w:rsidR="00667C0E" w:rsidDel="00667C0E">
          <w:t xml:space="preserve"> </w:t>
        </w:r>
      </w:ins>
    </w:p>
    <w:p w14:paraId="06F6489A" w14:textId="37AC2496" w:rsidR="00F3299C" w:rsidRDefault="004D0639" w:rsidP="009F6C06">
      <w:pPr>
        <w:ind w:firstLine="360"/>
      </w:pPr>
      <w:r>
        <w:t>Arduino devices have</w:t>
      </w:r>
      <w:r w:rsidR="00925448">
        <w:t xml:space="preserve"> </w:t>
      </w:r>
      <w:r w:rsidR="001E2EC2">
        <w:t xml:space="preserve">recently </w:t>
      </w:r>
      <w:r w:rsidR="00925448">
        <w:t>been</w:t>
      </w:r>
      <w:r w:rsidR="00940331">
        <w:t xml:space="preserve"> integrated into </w:t>
      </w:r>
      <w:r w:rsidR="00C6258B">
        <w:t xml:space="preserve">two-photon </w:t>
      </w:r>
      <w:r>
        <w:t>imaging</w:t>
      </w:r>
      <w:r w:rsidR="00940331">
        <w:t xml:space="preserve"> experiments</w:t>
      </w:r>
      <w:sdt>
        <w:sdtPr>
          <w:id w:val="-1549136513"/>
          <w:citation/>
        </w:sdtPr>
        <w:sdtEndPr/>
        <w:sdtContent>
          <w:r>
            <w:fldChar w:fldCharType="begin"/>
          </w:r>
          <w:r>
            <w:instrText xml:space="preserve"> CITATION Wil15 \l 1033  \m Tak16</w:instrText>
          </w:r>
          <w:r>
            <w:fldChar w:fldCharType="separate"/>
          </w:r>
          <w:r>
            <w:rPr>
              <w:noProof/>
            </w:rPr>
            <w:t xml:space="preserve"> (Wilms &amp; Häusser, 2015; Takahashi, Oertner, Hegemann, &amp; Larkum, 2016)</w:t>
          </w:r>
          <w:r>
            <w:fldChar w:fldCharType="end"/>
          </w:r>
        </w:sdtContent>
      </w:sdt>
      <w:r w:rsidR="0017341E">
        <w:t>. I</w:t>
      </w:r>
      <w:r>
        <w:t xml:space="preserve">n one </w:t>
      </w:r>
      <w:r w:rsidR="0017341E">
        <w:t xml:space="preserve">study, </w:t>
      </w:r>
      <w:r w:rsidR="00667C0E">
        <w:t xml:space="preserve">an </w:t>
      </w:r>
      <w:r w:rsidR="0017341E">
        <w:t>A</w:t>
      </w:r>
      <w:r w:rsidR="00667C0E">
        <w:t>r</w:t>
      </w:r>
      <w:r w:rsidR="0017341E">
        <w:t>duino was used to generate the digital command to</w:t>
      </w:r>
      <w:r w:rsidR="00925448">
        <w:t xml:space="preserve"> initiat</w:t>
      </w:r>
      <w:r w:rsidR="0017341E">
        <w:t>e</w:t>
      </w:r>
      <w:r w:rsidR="00925448">
        <w:t xml:space="preserve"> </w:t>
      </w:r>
      <w:r w:rsidR="0017341E">
        <w:t xml:space="preserve">the </w:t>
      </w:r>
      <w:r w:rsidR="001E2EC2">
        <w:t>acquisition of an image sequence</w:t>
      </w:r>
      <w:r w:rsidR="00FD7391">
        <w:t>,</w:t>
      </w:r>
      <w:r w:rsidR="001E2EC2">
        <w:t xml:space="preserve"> where the</w:t>
      </w:r>
      <w:r w:rsidR="00FD7391">
        <w:t xml:space="preserve"> timing of each image frame </w:t>
      </w:r>
      <w:r w:rsidR="0017341E">
        <w:t xml:space="preserve">within the image sequence was </w:t>
      </w:r>
      <w:r w:rsidR="00FD7391">
        <w:t>not specified</w:t>
      </w:r>
      <w:r w:rsidR="001E2EC2">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FD7391">
        <w:t>Thus</w:t>
      </w:r>
      <w:r w:rsidR="00E222CD">
        <w:t xml:space="preserve">, this approach </w:t>
      </w:r>
      <w:r w:rsidR="00925448">
        <w:t>requires post</w:t>
      </w:r>
      <w:r w:rsidR="002E606B">
        <w:t xml:space="preserve">-experimental </w:t>
      </w:r>
      <w:r w:rsidR="00925448">
        <w:t xml:space="preserve">data interpolation to </w:t>
      </w:r>
      <w:r w:rsidR="00FD7391">
        <w:t xml:space="preserve">re-align </w:t>
      </w:r>
      <w:r w:rsidR="0017341E">
        <w:t xml:space="preserve">image </w:t>
      </w:r>
      <w:r w:rsidR="00E222CD">
        <w:t xml:space="preserve">frame timing with behavioral data, </w:t>
      </w:r>
      <w:r w:rsidR="00925448">
        <w:t xml:space="preserve">reducing temporal precision. </w:t>
      </w:r>
      <w:r w:rsidR="006C42F5">
        <w:t xml:space="preserve">One way </w:t>
      </w:r>
      <w:r w:rsidR="002E606B">
        <w:t xml:space="preserve">to </w:t>
      </w:r>
      <w:r w:rsidR="006C42F5">
        <w:t>precisely time sCMOS image acquisition</w:t>
      </w:r>
      <w:r>
        <w:t xml:space="preserve"> with behavior</w:t>
      </w:r>
      <w:r w:rsidR="006C42F5">
        <w:t xml:space="preserve"> is through timed capture of</w:t>
      </w:r>
      <w:r w:rsidR="00E222CD">
        <w:t xml:space="preserve"> each </w:t>
      </w:r>
      <w:r w:rsidR="00FD7391">
        <w:t xml:space="preserve">individual </w:t>
      </w:r>
      <w:r w:rsidR="0017341E">
        <w:t xml:space="preserve">image </w:t>
      </w:r>
      <w:r w:rsidR="00E222CD">
        <w:t>frame</w:t>
      </w:r>
      <w:r w:rsidR="005130B3">
        <w:t>.</w:t>
      </w:r>
    </w:p>
    <w:p w14:paraId="1ED3CF6F" w14:textId="04147D09"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concomitant</w:t>
      </w:r>
      <w:r w:rsidR="00BE7F4E">
        <w:t xml:space="preserve"> </w:t>
      </w:r>
      <w:commentRangeStart w:id="3"/>
      <w:r w:rsidR="002E606B">
        <w:t xml:space="preserve">synchronous </w:t>
      </w:r>
      <w:commentRangeEnd w:id="3"/>
      <w:r w:rsidR="0017341E">
        <w:rPr>
          <w:rStyle w:val="CommentReference"/>
        </w:rPr>
        <w:commentReference w:id="3"/>
      </w:r>
      <w:r w:rsidR="002E606B">
        <w:t xml:space="preserve">and </w:t>
      </w:r>
      <w:r w:rsidR="0017341E">
        <w:t xml:space="preserve">temporally precise </w:t>
      </w:r>
      <w:r w:rsidR="00BE7F4E">
        <w:t xml:space="preserve">digital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in two experimental paradigms</w:t>
      </w:r>
      <w:r w:rsidR="0017341E">
        <w:t>, during voluntary movement and during trace conditioning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speed</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w:t>
      </w:r>
      <w:r w:rsidR="00FD7391">
        <w:t xml:space="preserve">high frequency </w:t>
      </w:r>
      <w:r w:rsidR="00BE7F4E">
        <w:t>sound waveforms</w:t>
      </w:r>
      <w:r w:rsidR="008438AA">
        <w:t xml:space="preserve"> simultaneously with other types of digital input and output</w:t>
      </w:r>
      <w:r w:rsidR="005130B3">
        <w:t>.</w:t>
      </w:r>
      <w:r w:rsidR="005C0BAB">
        <w:t xml:space="preserve"> </w:t>
      </w:r>
      <w:r w:rsidR="00BE7F4E">
        <w:t xml:space="preserve">Together, these results demonstrate </w:t>
      </w:r>
      <w:r w:rsidR="005130B3">
        <w:t>that the</w:t>
      </w:r>
      <w:r w:rsidR="00BE7F4E">
        <w:t xml:space="preserve"> Teensy</w:t>
      </w:r>
      <w:r w:rsidR="005130B3">
        <w:t xml:space="preserve"> </w:t>
      </w:r>
      <w:r w:rsidR="00BE7F4E">
        <w:t>interface</w:t>
      </w:r>
      <w:r w:rsidR="00FD7391">
        <w:t>, containing a Teensy microcontroller equipped with specific hardware modules and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17341E">
        <w:t xml:space="preserve">user friendly </w:t>
      </w:r>
      <w:r w:rsidR="00137E46">
        <w:t>environment for imaging</w:t>
      </w:r>
      <w:r w:rsidR="00FD7391">
        <w:t xml:space="preserve"> experiments during behavior, </w:t>
      </w:r>
      <w:r w:rsidR="00137E46">
        <w:t>along</w:t>
      </w:r>
      <w:r w:rsidR="00FD7391">
        <w:t xml:space="preserve"> with the option of analog output</w:t>
      </w:r>
      <w:r w:rsidR="00926CE8">
        <w:t>.</w:t>
      </w:r>
      <w:r w:rsidR="00A020AF">
        <w:t>.</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5D0E2445" w:rsidR="00137A51" w:rsidRPr="00137A51" w:rsidRDefault="00B1527A" w:rsidP="00495A39">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 xml:space="preserve">(PJRC.COM, LLC, part #: TEENSY32)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137A51">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SMA cables (for example, Digi-Key, part # 744-1429-ND) were then used to connect Teensy to </w:t>
      </w:r>
      <w:r w:rsidR="001B14AB">
        <w:t>external devices</w:t>
      </w:r>
      <w:r w:rsidR="00E53C30">
        <w:t>.</w:t>
      </w:r>
      <w:r w:rsidR="007D624C">
        <w:t xml:space="preserve"> Teensy was connected to a computer via a standard USB-microUSB cable (for example: Digi-Key, part # AE11229-ND). </w:t>
      </w:r>
      <w:r w:rsidR="00495A39">
        <w:t>T</w:t>
      </w:r>
      <w:r w:rsidR="001B0392">
        <w:t xml:space="preserve">o </w:t>
      </w:r>
      <w:r w:rsidR="00147A61">
        <w:t xml:space="preserve">easily </w:t>
      </w:r>
      <w:r w:rsidR="001B0392">
        <w:t>upload our code to the Teensy, we used PlatformIO (</w:t>
      </w:r>
      <w:hyperlink r:id="rId10" w:history="1">
        <w:r w:rsidR="001B0392" w:rsidRPr="003916C7">
          <w:rPr>
            <w:rStyle w:val="Hyperlink"/>
          </w:rPr>
          <w:t>https://platformio.org/</w:t>
        </w:r>
      </w:hyperlink>
      <w:r w:rsidR="001B0392">
        <w:t>), an add-on to the widely-used Atom text editor (</w:t>
      </w:r>
      <w:hyperlink r:id="rId11" w:history="1">
        <w:r w:rsidR="001B0392" w:rsidRPr="003916C7">
          <w:rPr>
            <w:rStyle w:val="Hyperlink"/>
          </w:rPr>
          <w:t>https://atom.io/</w:t>
        </w:r>
      </w:hyperlink>
      <w:r w:rsidR="001B0392">
        <w:t>)</w:t>
      </w:r>
      <w:r w:rsidR="00147A61">
        <w:t>, instead of the default Arduino programming environment</w:t>
      </w:r>
      <w:r w:rsidR="001B0392">
        <w:t xml:space="preserve">. </w:t>
      </w:r>
      <w:r w:rsidR="00495A39">
        <w:t>To easily set the sampling frequency and length of an experiment for the Teensy, we developed a simple MATLAB graphical user interface.</w:t>
      </w:r>
    </w:p>
    <w:p w14:paraId="3A41404F" w14:textId="77777777" w:rsidR="00820582" w:rsidRDefault="00BE536F" w:rsidP="00347854">
      <w:pPr>
        <w:rPr>
          <w:i/>
        </w:rPr>
      </w:pPr>
      <w:r>
        <w:rPr>
          <w:i/>
        </w:rPr>
        <w:t>Motor acquisition experiment</w:t>
      </w:r>
    </w:p>
    <w:p w14:paraId="28FB81C6" w14:textId="02924E47"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2"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3"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762AB">
        <w:t>to a sCMOS camera for image capture every 50 ms</w:t>
      </w:r>
      <w:r>
        <w:t xml:space="preserve">.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 xml:space="preserve">For the counts per inch setting of the sensor, </w:t>
      </w:r>
      <w:r w:rsidR="00137645">
        <w:lastRenderedPageBreak/>
        <w:t>which determines the sensitivity of the sensors to external movement, we used a value of 3400 counts per inch. Thus,</w:t>
      </w:r>
      <w:r w:rsidR="00DF1799">
        <w:t xml:space="preserve"> the </w:t>
      </w:r>
      <w:r w:rsidR="004D24B7">
        <w:t>total distance travelled 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41D1A540"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Velocity was computed as the distance divided by the time between two </w:t>
      </w:r>
      <w:r w:rsidR="00147A61">
        <w:rPr>
          <w:rFonts w:eastAsiaTheme="minorEastAsia"/>
        </w:rPr>
        <w:t xml:space="preserve">subsequent </w:t>
      </w:r>
      <w:r>
        <w:rPr>
          <w:rFonts w:eastAsiaTheme="minorEastAsia"/>
        </w:rPr>
        <w:t>readings.</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45A64425" w14:textId="586E5DC0" w:rsidR="00012A0B" w:rsidRDefault="00E2508A" w:rsidP="009B7081">
      <w:pPr>
        <w:ind w:firstLine="720"/>
      </w:pPr>
      <w:commentRangeStart w:id="4"/>
      <w:r>
        <w:t xml:space="preserve">To </w:t>
      </w:r>
      <w:r w:rsidR="00BC0CB5">
        <w:t>control ex</w:t>
      </w:r>
      <w:r w:rsidR="0094050D">
        <w:t>perimental timing with high prec</w:t>
      </w:r>
      <w:r w:rsidR="00BC0CB5">
        <w:t>ision</w:t>
      </w:r>
      <w:r>
        <w:t xml:space="preserve">, we utilized the “IntervalTimer” function unique to the standard Teensy library, which repeatedly calls a function at </w:t>
      </w:r>
      <w:r w:rsidR="00137645">
        <w:t xml:space="preserve">specified </w:t>
      </w:r>
      <w:r>
        <w:t>intervals</w:t>
      </w:r>
      <w:r w:rsidR="00BC0CB5">
        <w:t xml:space="preserve">, which we </w:t>
      </w:r>
      <w:r w:rsidR="00137645">
        <w:t xml:space="preserve">set </w:t>
      </w:r>
      <w:r w:rsidR="00AE2398">
        <w:t>as</w:t>
      </w:r>
      <w:r w:rsidR="00BC0CB5">
        <w:t xml:space="preserve"> 50,000 </w:t>
      </w:r>
      <w:r w:rsidR="001B0392">
        <w:t xml:space="preserve">microseconds </w:t>
      </w:r>
      <w:r w:rsidR="00BC0CB5">
        <w:t>(50 ms)</w:t>
      </w:r>
      <w:r>
        <w:t xml:space="preserve">. </w:t>
      </w:r>
      <w:r w:rsidR="001B0392">
        <w:t xml:space="preserve">On every call of the </w:t>
      </w:r>
      <w:commentRangeStart w:id="5"/>
      <w:ins w:id="6" w:author="X Han" w:date="2018-11-14T22:36:00Z">
        <w:r w:rsidR="00147A61">
          <w:t xml:space="preserve">“IntervalTimer” </w:t>
        </w:r>
      </w:ins>
      <w:del w:id="7" w:author="X Han" w:date="2018-11-14T22:36:00Z">
        <w:r w:rsidR="001B0392" w:rsidDel="00147A61">
          <w:delText>main</w:delText>
        </w:r>
      </w:del>
      <w:r w:rsidR="001B0392">
        <w:t xml:space="preserve"> </w:t>
      </w:r>
      <w:commentRangeEnd w:id="5"/>
      <w:r w:rsidR="00147A61">
        <w:rPr>
          <w:rStyle w:val="CommentReference"/>
        </w:rPr>
        <w:commentReference w:id="5"/>
      </w:r>
      <w:r w:rsidR="001B0392">
        <w:t xml:space="preserve">function, the accumulated displacement </w:t>
      </w:r>
      <w:ins w:id="8" w:author="X Han" w:date="2018-11-14T22:37:00Z">
        <w:r w:rsidR="00147A61">
          <w:t xml:space="preserve">of the motion sensor reading </w:t>
        </w:r>
      </w:ins>
      <w:r w:rsidR="001B0392">
        <w:t>since the previous call in</w:t>
      </w:r>
      <w:ins w:id="9" w:author="X Han" w:date="2018-11-14T22:37:00Z">
        <w:r w:rsidR="00147A61">
          <w:t xml:space="preserve"> both</w:t>
        </w:r>
      </w:ins>
      <w:r w:rsidR="001B0392">
        <w:t xml:space="preserve"> </w:t>
      </w:r>
      <w:commentRangeStart w:id="10"/>
      <w:r w:rsidR="001B0392">
        <w:t>x and y</w:t>
      </w:r>
      <w:ins w:id="11" w:author="X Han" w:date="2018-11-14T22:37:00Z">
        <w:r w:rsidR="00147A61">
          <w:t xml:space="preserve"> </w:t>
        </w:r>
      </w:ins>
      <w:commentRangeEnd w:id="10"/>
      <w:ins w:id="12" w:author="X Han" w:date="2018-11-14T22:38:00Z">
        <w:r w:rsidR="00147A61">
          <w:rPr>
            <w:rStyle w:val="CommentReference"/>
          </w:rPr>
          <w:commentReference w:id="10"/>
        </w:r>
      </w:ins>
      <w:ins w:id="13" w:author="X Han" w:date="2018-11-14T22:37:00Z">
        <w:r w:rsidR="00147A61">
          <w:t>directions?</w:t>
        </w:r>
      </w:ins>
      <w:del w:id="14" w:author="X Han" w:date="2018-11-14T22:37:00Z">
        <w:r w:rsidR="001B0392" w:rsidDel="00147A61">
          <w:delText xml:space="preserve"> motion sensor readings</w:delText>
        </w:r>
      </w:del>
      <w:r w:rsidR="001B0392">
        <w:t xml:space="preserve"> were collected and sent to the attached PC, and then a digital “on” pulse that lasts for 1 ms was sent out of a digital pin using the DigitalIO library (</w:t>
      </w:r>
      <w:hyperlink r:id="rId14" w:history="1">
        <w:r w:rsidR="001B0392" w:rsidRPr="00071F6E">
          <w:rPr>
            <w:rStyle w:val="Hyperlink"/>
          </w:rPr>
          <w:t>https://github.com/greiman/DigitalIO</w:t>
        </w:r>
      </w:hyperlink>
      <w:r w:rsidR="001B0392">
        <w:t xml:space="preserve">) to initiate </w:t>
      </w:r>
      <w:ins w:id="15" w:author="X Han" w:date="2018-11-14T22:39:00Z">
        <w:r w:rsidR="00147A61">
          <w:t xml:space="preserve">image </w:t>
        </w:r>
      </w:ins>
      <w:r w:rsidR="001B0392">
        <w:t xml:space="preserve">frame capture. </w:t>
      </w:r>
      <w:r w:rsidR="00137645">
        <w:t>Readings from motion sensors were extracted with freely available functions on Github (</w:t>
      </w:r>
      <w:hyperlink r:id="rId15" w:history="1">
        <w:r w:rsidR="00137645" w:rsidRPr="005934F0">
          <w:rPr>
            <w:rStyle w:val="Hyperlink"/>
          </w:rPr>
          <w:t>https://github.com/markbucklin/NavigationSensor</w:t>
        </w:r>
      </w:hyperlink>
      <w:r w:rsidR="00137645">
        <w:t xml:space="preserve">). These functions read motion data from the “motion burst” register of each sensor. </w:t>
      </w:r>
      <w:commentRangeEnd w:id="4"/>
      <w:r w:rsidR="00147A61">
        <w:rPr>
          <w:rStyle w:val="CommentReference"/>
        </w:rPr>
        <w:commentReference w:id="4"/>
      </w:r>
    </w:p>
    <w:p w14:paraId="66D93158" w14:textId="6F6E658A" w:rsidR="00066C51" w:rsidRDefault="000A6180" w:rsidP="000A6180">
      <w:pPr>
        <w:ind w:firstLine="720"/>
      </w:pPr>
      <w:r>
        <w:t>To characterize the temporal precision, we recorded the digital outputs</w:t>
      </w:r>
      <w:r w:rsidR="002D44F0">
        <w:t xml:space="preserve"> </w:t>
      </w:r>
      <w:r>
        <w:t>with a commercial system (</w:t>
      </w:r>
      <w:r w:rsidR="002D44F0">
        <w:t>Tucker Davis Technologies RZ5D (</w:t>
      </w:r>
      <w:r>
        <w:t>TDT RZ5D)</w:t>
      </w:r>
      <w:r w:rsidR="002D44F0">
        <w:t>)</w:t>
      </w:r>
      <w:r>
        <w:t xml:space="preserve"> at 3051.76 Hz</w:t>
      </w:r>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commentRangeStart w:id="16"/>
      <w:commentRangeStart w:id="17"/>
      <w:r w:rsidR="000000FD" w:rsidRPr="00BE536F">
        <w:rPr>
          <w:i/>
        </w:rPr>
        <w:t>experiment</w:t>
      </w:r>
      <w:commentRangeEnd w:id="16"/>
      <w:r w:rsidR="001B32FE">
        <w:rPr>
          <w:rStyle w:val="CommentReference"/>
        </w:rPr>
        <w:commentReference w:id="16"/>
      </w:r>
      <w:commentRangeEnd w:id="17"/>
      <w:r w:rsidR="00C17630">
        <w:rPr>
          <w:rStyle w:val="CommentReference"/>
        </w:rPr>
        <w:commentReference w:id="17"/>
      </w:r>
    </w:p>
    <w:p w14:paraId="73A159E4" w14:textId="0EE6A306" w:rsidR="004439B4" w:rsidRDefault="00EE2D42" w:rsidP="00CD6653">
      <w:pPr>
        <w:ind w:firstLine="720"/>
      </w:pPr>
      <w:r>
        <w:t xml:space="preserve">In this experiment, Teensy </w:t>
      </w:r>
      <w:r w:rsidR="00536614">
        <w:t xml:space="preserve">was programmed to </w:t>
      </w:r>
      <w:r>
        <w:t xml:space="preserve">deliver </w:t>
      </w:r>
      <w:r w:rsidR="00BD1A92">
        <w:t xml:space="preserve">a </w:t>
      </w:r>
      <w:r>
        <w:t>so</w:t>
      </w:r>
      <w:r w:rsidR="00D574C9">
        <w:t>und</w:t>
      </w:r>
      <w:r w:rsidR="00E762AB">
        <w:t>,</w:t>
      </w:r>
      <w:r w:rsidR="00D574C9">
        <w:t xml:space="preserve"> an LED</w:t>
      </w:r>
      <w:r w:rsidR="00E762AB">
        <w:t xml:space="preserve"> light</w:t>
      </w:r>
      <w:r w:rsidR="00295140">
        <w:t xml:space="preserve"> and</w:t>
      </w:r>
      <w:r w:rsidR="0042365C">
        <w:t xml:space="preserve"> </w:t>
      </w:r>
      <w:r w:rsidR="004D24B7">
        <w:t>a</w:t>
      </w:r>
      <w:r w:rsidR="00E762AB">
        <w:t>n eye</w:t>
      </w:r>
      <w:r w:rsidR="004D24B7">
        <w:t xml:space="preserve"> </w:t>
      </w:r>
      <w:r>
        <w:t>puff, while delivering digital pulses to</w:t>
      </w:r>
      <w:r w:rsidR="00BD1A92">
        <w:t xml:space="preserve"> a</w:t>
      </w:r>
      <w:r>
        <w:t xml:space="preserve"> sCMOS camera </w:t>
      </w:r>
      <w:r w:rsidR="004D24B7">
        <w:t>for image capture</w:t>
      </w:r>
      <w:r w:rsidR="00B1108F">
        <w:t xml:space="preserve"> every 50 ms</w:t>
      </w:r>
      <w:r w:rsidR="004D24B7">
        <w:t>.</w:t>
      </w:r>
      <w:r w:rsidR="001A063B" w:rsidRPr="001A063B">
        <w:t xml:space="preserve"> </w:t>
      </w: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w:t>
      </w:r>
      <w:r w:rsidR="001165AB">
        <w:t>add-on</w:t>
      </w:r>
      <w:r w:rsidR="001A063B">
        <w:t xml:space="preserve"> component</w:t>
      </w:r>
      <w:r w:rsidR="001165AB">
        <w:t xml:space="preserve"> </w:t>
      </w:r>
      <w:r w:rsidR="00295140">
        <w:t xml:space="preserve">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E762AB">
        <w:t xml:space="preserve">The speaker, camera, </w:t>
      </w:r>
      <w:r w:rsidR="002D44F0">
        <w:t>and</w:t>
      </w:r>
      <w:r w:rsidR="00E762AB">
        <w:t xml:space="preserve"> </w:t>
      </w:r>
      <w:r w:rsidR="001A5AC2">
        <w:t xml:space="preserve">air </w:t>
      </w:r>
      <w:r w:rsidR="00E762AB">
        <w:t xml:space="preserve">valve for </w:t>
      </w:r>
      <w:r w:rsidR="00147A61">
        <w:t xml:space="preserve">eye </w:t>
      </w:r>
      <w:r w:rsidR="00E762AB">
        <w:t>puff were attached to the microcontroller through SMA cables as described above (also shown in Figure 1A).</w:t>
      </w:r>
    </w:p>
    <w:p w14:paraId="17564C05" w14:textId="50EEAA05" w:rsidR="00123655" w:rsidRDefault="00E762AB" w:rsidP="002775FC">
      <w:pPr>
        <w:ind w:firstLine="720"/>
        <w:rPr>
          <w:rFonts w:eastAsiaTheme="minorEastAsia"/>
        </w:rPr>
      </w:pPr>
      <w:r>
        <w:t>W</w:t>
      </w:r>
      <w:r w:rsidR="00524A59">
        <w:t xml:space="preserve">e </w:t>
      </w:r>
      <w:r w:rsidR="00AB0CA2">
        <w:t xml:space="preserve">used </w:t>
      </w:r>
      <w:r w:rsidR="00524A59">
        <w:t xml:space="preserve">the </w:t>
      </w:r>
      <w:r w:rsidR="003F1319">
        <w:t xml:space="preserve">“elapsedMicros” </w:t>
      </w:r>
      <w:r w:rsidR="00AB0CA2">
        <w:t>function</w:t>
      </w:r>
      <w:r w:rsidR="00012A0B">
        <w:t xml:space="preserve"> </w:t>
      </w:r>
      <w:r w:rsidR="00AB0CA2">
        <w:t xml:space="preserve">to </w:t>
      </w:r>
      <w:r w:rsidR="004439B4">
        <w:t>time all of the experimental events.</w:t>
      </w:r>
      <w:r w:rsidR="00012A0B">
        <w:t xml:space="preserve"> </w:t>
      </w:r>
      <w:r w:rsidR="00C17630">
        <w:t xml:space="preserve">First, we generated a 9500 Hz sine wave using the Teensy Audio library funsion “AudioSynthWaveformSine,” and set the amplitude to “0”. Then, </w:t>
      </w:r>
      <w:r w:rsidR="00012A0B">
        <w:t xml:space="preserve">very 50 ms, a </w:t>
      </w:r>
      <w:r w:rsidR="009203DB">
        <w:t>single</w:t>
      </w:r>
      <w:r w:rsidR="009203DB">
        <w:t xml:space="preserve"> </w:t>
      </w:r>
      <w:r w:rsidR="004439B4">
        <w:t>function</w:t>
      </w:r>
      <w:r w:rsidR="00012A0B">
        <w:t xml:space="preserve"> was called</w:t>
      </w:r>
      <w:r w:rsidR="004439B4">
        <w:t xml:space="preserve"> t</w:t>
      </w:r>
      <w:r>
        <w:t>o</w:t>
      </w:r>
      <w:r w:rsidR="004439B4">
        <w:t xml:space="preserve"> update the </w:t>
      </w:r>
      <w:r w:rsidR="00C37AE3">
        <w:t xml:space="preserve">status of the digital </w:t>
      </w:r>
      <w:r w:rsidR="004439B4">
        <w:t xml:space="preserve">pins </w:t>
      </w:r>
      <w:r>
        <w:t xml:space="preserve">controlling </w:t>
      </w:r>
      <w:r w:rsidR="004439B4">
        <w:t>the</w:t>
      </w:r>
      <w:r>
        <w:t xml:space="preserve"> air valve for the</w:t>
      </w:r>
      <w:r w:rsidR="004439B4">
        <w:t xml:space="preserve"> “puff”</w:t>
      </w:r>
      <w:r>
        <w:t xml:space="preserve"> stimulus</w:t>
      </w:r>
      <w:r w:rsidR="004439B4">
        <w:t xml:space="preserve"> and the </w:t>
      </w:r>
      <w:r>
        <w:t xml:space="preserve">LED </w:t>
      </w:r>
      <w:r w:rsidR="00C37AE3">
        <w:t>light</w:t>
      </w:r>
      <w:r w:rsidR="008F1F34">
        <w:t xml:space="preserve"> stimulus</w:t>
      </w:r>
      <w:r w:rsidR="00C37AE3">
        <w:t>, and</w:t>
      </w:r>
      <w:r>
        <w:t xml:space="preserve"> to</w:t>
      </w:r>
      <w:r w:rsidR="00C37AE3">
        <w:t xml:space="preserve"> update the amplitude of the 9500 Hz sine wave (amplitudes were set to</w:t>
      </w:r>
      <w:r w:rsidR="00B238A5">
        <w:t xml:space="preserve"> a value of</w:t>
      </w:r>
      <w:r w:rsidR="00C37AE3">
        <w:t xml:space="preserve"> 0.05</w:t>
      </w:r>
      <w:commentRangeStart w:id="18"/>
      <w:ins w:id="19" w:author="X Han" w:date="2018-11-14T22:42:00Z">
        <w:r w:rsidR="001A5AC2">
          <w:t>V?</w:t>
        </w:r>
      </w:ins>
      <w:r w:rsidR="00C37AE3">
        <w:t xml:space="preserve"> </w:t>
      </w:r>
      <w:commentRangeEnd w:id="18"/>
      <w:r w:rsidR="00C17630">
        <w:rPr>
          <w:rStyle w:val="CommentReference"/>
        </w:rPr>
        <w:commentReference w:id="18"/>
      </w:r>
      <w:r w:rsidR="00C37AE3">
        <w:t>during audio stimulus time periods</w:t>
      </w:r>
      <w:r w:rsidR="00B238A5">
        <w:t xml:space="preserve"> using the audio library</w:t>
      </w:r>
      <w:r w:rsidR="00C37AE3">
        <w:t>, and 0 elsewhere).</w:t>
      </w:r>
      <w:r w:rsidR="004439B4">
        <w:t xml:space="preserve"> </w:t>
      </w:r>
      <w:r w:rsidR="001A5AC2">
        <w:t>I</w:t>
      </w:r>
      <w:r w:rsidR="001B0392">
        <w:t xml:space="preserve">mmediately following these updates, </w:t>
      </w:r>
      <w:r w:rsidR="00C37AE3">
        <w:t>a</w:t>
      </w:r>
      <w:r w:rsidR="00B238A5">
        <w:t xml:space="preserve"> brief,</w:t>
      </w:r>
      <w:r w:rsidR="00C37AE3">
        <w:t xml:space="preserve"> 1 ms digital pulse</w:t>
      </w:r>
      <w:r w:rsidR="00E86B2E">
        <w:t xml:space="preserve"> was</w:t>
      </w:r>
      <w:r w:rsidR="00C37AE3">
        <w:t xml:space="preserve"> delivered </w:t>
      </w:r>
      <w:r w:rsidR="001D1A06">
        <w:t xml:space="preserve">to </w:t>
      </w:r>
      <w:r w:rsidR="00C37AE3">
        <w:t>instantiate</w:t>
      </w:r>
      <w:r w:rsidR="001D1A06">
        <w:t xml:space="preserve"> </w:t>
      </w:r>
      <w:r w:rsidR="001A5AC2">
        <w:t>a frame capture from a</w:t>
      </w:r>
      <w:r w:rsidR="00C37AE3">
        <w:t xml:space="preserve"> </w:t>
      </w:r>
      <w:r w:rsidR="002775FC">
        <w:t>sCMOS camera</w:t>
      </w:r>
      <w:r w:rsidR="00547A3D">
        <w:t>.</w:t>
      </w:r>
      <w:r w:rsidR="003B08F9">
        <w:t xml:space="preserve"> </w:t>
      </w:r>
      <w:r w:rsidR="00835A0D">
        <w:t xml:space="preserve"> </w:t>
      </w:r>
      <w:r>
        <w:t xml:space="preserve">At the </w:t>
      </w:r>
      <w:r w:rsidR="001A5AC2">
        <w:t xml:space="preserve">completion </w:t>
      </w:r>
      <w:r>
        <w:t xml:space="preserve">of a trial, </w:t>
      </w:r>
      <w:commentRangeStart w:id="20"/>
      <w:commentRangeStart w:id="21"/>
      <w:r>
        <w:t xml:space="preserve">this </w:t>
      </w:r>
      <w:r w:rsidR="009203DB">
        <w:t>single</w:t>
      </w:r>
      <w:r w:rsidR="009203DB">
        <w:t xml:space="preserve"> </w:t>
      </w:r>
      <w:r>
        <w:t>function</w:t>
      </w:r>
      <w:r w:rsidR="008C395C">
        <w:t xml:space="preserve"> </w:t>
      </w:r>
      <w:commentRangeEnd w:id="20"/>
      <w:r w:rsidR="001A5AC2">
        <w:rPr>
          <w:rStyle w:val="CommentReference"/>
        </w:rPr>
        <w:commentReference w:id="20"/>
      </w:r>
      <w:commentRangeEnd w:id="21"/>
      <w:r w:rsidR="00C17630">
        <w:rPr>
          <w:rStyle w:val="CommentReference"/>
        </w:rPr>
        <w:commentReference w:id="21"/>
      </w:r>
      <w:r w:rsidR="008C395C">
        <w:t>also</w:t>
      </w:r>
      <w:r>
        <w:t xml:space="preserve"> </w:t>
      </w:r>
      <w:r w:rsidR="002C1D53">
        <w:t>initiates</w:t>
      </w:r>
      <w:r w:rsidR="008C395C">
        <w:t xml:space="preserve"> the following trial</w:t>
      </w:r>
      <w:r w:rsidR="00A60E51">
        <w:t xml:space="preserve"> or signals to terminate the experiment</w:t>
      </w:r>
      <w:r>
        <w:t>.</w:t>
      </w:r>
      <w:r w:rsidR="002775FC">
        <w:t xml:space="preserve"> </w:t>
      </w:r>
      <w:r w:rsidR="002E7948">
        <w:t>To characterize the temporal precision, we recorded t</w:t>
      </w:r>
      <w:r w:rsidR="00B53349">
        <w:t>he</w:t>
      </w:r>
      <w:r w:rsidR="009924F6">
        <w:t xml:space="preserve"> digital</w:t>
      </w:r>
      <w:r w:rsidR="005E0341">
        <w:t xml:space="preserve"> </w:t>
      </w:r>
      <w:r w:rsidR="009924F6">
        <w:t>output</w:t>
      </w:r>
      <w:r w:rsidR="009036F7">
        <w:t>s</w:t>
      </w:r>
      <w:r w:rsidR="002D44F0">
        <w:t xml:space="preserve"> </w:t>
      </w:r>
      <w:r w:rsidR="009924F6">
        <w:t>with a commercial system</w:t>
      </w:r>
      <w:r w:rsidR="0052014E">
        <w:t xml:space="preserve"> </w:t>
      </w:r>
      <w:r w:rsidR="0073797A">
        <w:t xml:space="preserve">(TDT RZ5D) </w:t>
      </w:r>
      <w:r w:rsidR="0052014E">
        <w:t>at 3051.76 Hz</w:t>
      </w:r>
      <w:r w:rsidR="009924F6">
        <w:t xml:space="preserve">, and the analog output at </w:t>
      </w:r>
      <w:r w:rsidR="005A092C" w:rsidRPr="005A092C">
        <w:t>24414.0625</w:t>
      </w:r>
      <w:r w:rsidR="005A092C">
        <w:t xml:space="preserve"> Hz</w:t>
      </w:r>
      <w:r w:rsidR="008D5DCE">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lastRenderedPageBreak/>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6D7298B1"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open-source nature,</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 xml:space="preserve">Recently, </w:t>
      </w:r>
      <w:r w:rsidR="00C17630">
        <w:t xml:space="preserve">the </w:t>
      </w:r>
      <w:r w:rsidR="00AB1975">
        <w:t>Teensy 3.2 has been developed, which has analog output</w:t>
      </w:r>
      <w:r w:rsidR="00BE2869">
        <w:t>,</w:t>
      </w:r>
      <w:r>
        <w:t xml:space="preserve"> a major improvement over the popular Ar</w:t>
      </w:r>
      <w:r w:rsidR="00C17630">
        <w:t>d</w:t>
      </w:r>
      <w:r>
        <w:t>uinos. Teensy also has</w:t>
      </w:r>
      <w:r w:rsidR="00AB1975">
        <w:t xml:space="preserve"> a comprehensive Audio library, </w:t>
      </w:r>
      <w:r>
        <w:t xml:space="preserve">and the </w:t>
      </w:r>
      <w:r w:rsidR="004E560F">
        <w:t xml:space="preserve">IntervalTimer </w:t>
      </w:r>
      <w:r w:rsidR="00C17630">
        <w:t>function to facilitate</w:t>
      </w:r>
      <w:r w:rsidR="00C17630">
        <w:t xml:space="preserve"> </w:t>
      </w:r>
      <w:r w:rsidR="008672CF">
        <w:t>precise</w:t>
      </w:r>
      <w:r>
        <w:t>ly timed event repet</w:t>
      </w:r>
      <w:r w:rsidR="00C17630">
        <w:t>i</w:t>
      </w:r>
      <w:r>
        <w:t>tions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46386">
        <w:t xml:space="preserve">and synchronize </w:t>
      </w:r>
      <w:r w:rsidR="007D299A">
        <w:t xml:space="preserve">on a frame-by-frame basis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5FDFB525" w14:textId="1250B356"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14F961A7" w:rsidR="00A86942" w:rsidRDefault="00A86942">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are more sensitive than regular computer mice as used in previous designs</w:t>
      </w:r>
      <w:ins w:id="22" w:author="X Han" w:date="2018-11-14T22:52:00Z">
        <w:r w:rsidR="00573DD8">
          <w:t xml:space="preserve"> (citation)</w:t>
        </w:r>
      </w:ins>
      <w:r w:rsidR="00CD56E2">
        <w:t>.</w:t>
      </w:r>
      <w:r w:rsidR="00EC1EF4">
        <w:t xml:space="preserve"> </w:t>
      </w:r>
      <w:r w:rsidR="00CD56E2">
        <w:t xml:space="preserve">For example, they </w:t>
      </w:r>
      <w:r w:rsidR="00EC1EF4">
        <w:t>can measure</w:t>
      </w:r>
      <w:r w:rsidR="009F5B66">
        <w:t xml:space="preserve"> up to</w:t>
      </w:r>
      <w:r w:rsidR="00EC1EF4">
        <w:t xml:space="preserve"> 8200 counts per inch, </w:t>
      </w:r>
      <w:r w:rsidR="005F5B51">
        <w:t>allowing for</w:t>
      </w:r>
      <w:r w:rsidR="00EC1EF4">
        <w:t xml:space="preserve"> </w:t>
      </w:r>
      <w:r w:rsidR="005F5B51">
        <w:t xml:space="preserve">precise </w:t>
      </w:r>
      <w:r w:rsidR="00EC1EF4">
        <w:t>measure</w:t>
      </w:r>
      <w:r w:rsidR="00573DD8">
        <w:t xml:space="preserve"> of mice movement </w:t>
      </w:r>
      <w:commentRangeStart w:id="23"/>
      <w:r w:rsidR="00573DD8">
        <w:t>speed</w:t>
      </w:r>
      <w:commentRangeEnd w:id="23"/>
      <w:r w:rsidR="00C17630">
        <w:rPr>
          <w:rStyle w:val="CommentReference"/>
        </w:rPr>
        <w:commentReference w:id="23"/>
      </w:r>
      <w:r w:rsidR="00C17630">
        <w:t>.</w:t>
      </w:r>
      <w:r w:rsidR="00573DD8">
        <w:t xml:space="preserve"> W</w:t>
      </w:r>
      <w:r w:rsidR="00F857F8">
        <w:t xml:space="preserve">iring </w:t>
      </w:r>
      <w:r w:rsidR="00573DD8">
        <w:t xml:space="preserve">of ADNS-9800 to Teensy </w:t>
      </w:r>
      <w:r w:rsidR="00D372FB">
        <w:t>is</w:t>
      </w:r>
      <w:r w:rsidR="00230316">
        <w:t xml:space="preserve"> simple </w:t>
      </w:r>
      <w:r w:rsidR="00573DD8">
        <w:t>(</w:t>
      </w:r>
      <w:r w:rsidR="00D372FB">
        <w:t xml:space="preserve">Figure </w:t>
      </w:r>
      <w:r w:rsidR="00FE48EB">
        <w:t>2</w:t>
      </w:r>
      <w:r w:rsidR="00B300AD">
        <w:t>A</w:t>
      </w:r>
      <w:r w:rsidR="00573DD8">
        <w:t>)</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47B50E7A" w:rsidR="009E4E72" w:rsidRPr="00084BFD" w:rsidRDefault="00084BFD" w:rsidP="009B7081">
      <w:pPr>
        <w:ind w:firstLine="720"/>
        <w:rPr>
          <w:rFonts w:eastAsiaTheme="minorEastAsia"/>
        </w:rPr>
      </w:pPr>
      <w:r>
        <w:t>In an example experiment (Figure 3), we recorded a 10 minute long session of a mouse running on the spherical treadmill</w:t>
      </w:r>
      <w:r w:rsidR="00573DD8">
        <w:t>.</w:t>
      </w:r>
      <w:r w:rsidR="00293273">
        <w:t xml:space="preserve"> </w:t>
      </w:r>
      <w:r w:rsidR="00573DD8">
        <w:t xml:space="preserve">Motion </w:t>
      </w:r>
      <w:r>
        <w:t xml:space="preserve">data was acquired at 20 Hz </w:t>
      </w:r>
      <w:commentRangeStart w:id="24"/>
      <w:r>
        <w:t>concomitant</w:t>
      </w:r>
      <w:r w:rsidR="005F1ADD">
        <w:t>ly</w:t>
      </w:r>
      <w:commentRangeEnd w:id="24"/>
      <w:r w:rsidR="00573DD8">
        <w:rPr>
          <w:rStyle w:val="CommentReference"/>
        </w:rPr>
        <w:commentReference w:id="24"/>
      </w:r>
      <w:r w:rsidR="005F1ADD">
        <w:t xml:space="preserve"> with</w:t>
      </w:r>
      <w:r>
        <w:t xml:space="preserve"> digital outputs that c</w:t>
      </w:r>
      <w:r w:rsidR="00573DD8">
        <w:t xml:space="preserve">an </w:t>
      </w:r>
      <w:r>
        <w:t>be used to trigger</w:t>
      </w:r>
      <w:r w:rsidR="00573DD8">
        <w:t xml:space="preserve"> individual image frame capture via</w:t>
      </w:r>
      <w:r>
        <w:t xml:space="preserve"> a sCMOS camera. </w:t>
      </w:r>
      <w:r>
        <w:rPr>
          <w:rFonts w:eastAsiaTheme="minorEastAsia"/>
        </w:rPr>
        <w:t xml:space="preserve"> </w:t>
      </w:r>
      <w:r w:rsidR="00FE06CF">
        <w:t>We calculated</w:t>
      </w:r>
      <w:r w:rsidR="00F857F8">
        <w:t xml:space="preserve"> the velocity </w:t>
      </w:r>
      <w:r w:rsidR="00FE06CF">
        <w:t xml:space="preserve">of the mouse, </w:t>
      </w:r>
      <w:r>
        <w:t>which</w:t>
      </w:r>
      <w:r w:rsidR="00FE06CF">
        <w:t xml:space="preserve"> average</w:t>
      </w:r>
      <w:r>
        <w:t>d</w:t>
      </w:r>
      <w:r w:rsidR="001A499E">
        <w:t xml:space="preserve"> 7.1 </w:t>
      </w:r>
      <w:r w:rsidR="001A499E" w:rsidRPr="00CA50EE">
        <w:rPr>
          <w:u w:val="single"/>
        </w:rPr>
        <w:t>+</w:t>
      </w:r>
      <w:r w:rsidR="001A499E">
        <w:t xml:space="preserve"> 6.9 cm/s</w:t>
      </w:r>
      <w:r w:rsidR="00135805">
        <w:t xml:space="preserve"> (</w:t>
      </w:r>
      <w:r w:rsidR="00573DD8">
        <w:t>mean</w:t>
      </w:r>
      <w:r w:rsidR="00135805" w:rsidRPr="00135805">
        <w:rPr>
          <w:u w:val="single"/>
        </w:rPr>
        <w:t>+</w:t>
      </w:r>
      <w:r w:rsidR="00135805">
        <w:t xml:space="preserve"> std)</w:t>
      </w:r>
      <w:r w:rsidR="001A499E">
        <w:t xml:space="preserve"> with a max</w:t>
      </w:r>
      <w:r w:rsidR="00135805">
        <w:t>imum velocity of</w:t>
      </w:r>
      <w:r w:rsidR="001A499E">
        <w:t xml:space="preserve"> 47.0 cm/s, </w:t>
      </w:r>
      <w:r w:rsidR="00FE06CF">
        <w:t xml:space="preserve">which is in </w:t>
      </w:r>
      <w:r>
        <w:t xml:space="preserve">general </w:t>
      </w:r>
      <w:r w:rsidR="00FE06CF">
        <w:t>agreement with previous studies</w:t>
      </w:r>
      <w:ins w:id="25" w:author="Michael Romano" w:date="2018-11-15T07:49:00Z">
        <w:r w:rsidR="00293273">
          <w:t xml:space="preserve"> </w:t>
        </w:r>
      </w:ins>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FE06CF">
        <w:t xml:space="preserve">When we measured the </w:t>
      </w:r>
      <w:r w:rsidR="00573DD8">
        <w:t xml:space="preserve">timing of the Teensy </w:t>
      </w:r>
      <w:r w:rsidR="00FE06CF">
        <w:t>digital output</w:t>
      </w:r>
      <w:r w:rsidR="00B936B1">
        <w:t xml:space="preserve">, </w:t>
      </w:r>
      <w:r w:rsidR="00FE06CF">
        <w:t xml:space="preserve">we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C17630">
        <w:t xml:space="preserve"> theoretical timings</w:t>
      </w:r>
      <w:r w:rsidR="00C17630">
        <w:t xml:space="preserve">, </w:t>
      </w:r>
      <w:r w:rsidR="00573DD8">
        <w:t xml:space="preserve">with </w:t>
      </w:r>
      <w:r w:rsidR="00FE06CF">
        <w:t>a</w:t>
      </w:r>
      <w:r w:rsidR="008B2183">
        <w:t xml:space="preserve"> small,</w:t>
      </w:r>
      <w:r w:rsidR="00847DEC">
        <w:t xml:space="preserve"> </w:t>
      </w:r>
      <w:r w:rsidR="00AC123B">
        <w:t>28.9</w:t>
      </w:r>
      <w:r w:rsidR="00FE06CF">
        <w:t>us</w:t>
      </w:r>
      <w:r w:rsidR="00F70515">
        <w:t xml:space="preserve"> per </w:t>
      </w:r>
      <w:r w:rsidR="00FE06CF">
        <w:t>s</w:t>
      </w:r>
      <w:r w:rsidR="00F70515">
        <w:t>econd</w:t>
      </w:r>
      <w:r w:rsidR="00FE06CF">
        <w:t xml:space="preserve"> </w:t>
      </w:r>
      <w:r w:rsidR="00F70515">
        <w:t xml:space="preserve">positive </w:t>
      </w:r>
      <w:r w:rsidR="00D90C2C">
        <w:t>timing drift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r w:rsidR="004C1A48">
        <w:t xml:space="preserve"> </w:t>
      </w:r>
      <w:r w:rsidR="002807C4">
        <w:t xml:space="preserve">Next, we wanted to assess the precision of the camera trigger timing. To do this, we looked at the root mean squared error of the model fit, which represents the square root of the average squared difference between measured values and theoretical values. Thus, it is similar to the standard deviation of the residual values. </w:t>
      </w:r>
      <w:commentRangeStart w:id="26"/>
      <w:commentRangeStart w:id="27"/>
      <w:r w:rsidR="004C1A48">
        <w:t>The linear model fit demonstrated a root mean squared error of 38.9 microseconds</w:t>
      </w:r>
      <w:r w:rsidR="00257832">
        <w:t>, indicating</w:t>
      </w:r>
      <w:r w:rsidR="004C1A48">
        <w:t xml:space="preserve"> that the camera trigger has at least microsecond-level precision.</w:t>
      </w:r>
      <w:commentRangeEnd w:id="26"/>
      <w:r w:rsidR="00573DD8">
        <w:rPr>
          <w:rStyle w:val="CommentReference"/>
        </w:rPr>
        <w:commentReference w:id="26"/>
      </w:r>
      <w:commentRangeEnd w:id="27"/>
      <w:r w:rsidR="00C17630">
        <w:rPr>
          <w:rStyle w:val="CommentReference"/>
        </w:rPr>
        <w:commentReference w:id="27"/>
      </w:r>
    </w:p>
    <w:p w14:paraId="2F3F5309" w14:textId="6E41E315" w:rsidR="00230316" w:rsidRDefault="00084BFD" w:rsidP="00084BFD">
      <w:pPr>
        <w:ind w:firstLine="720"/>
      </w:pPr>
      <w:r>
        <w:rPr>
          <w:rFonts w:eastAsiaTheme="minorEastAsia"/>
        </w:rPr>
        <w:t xml:space="preserve">To </w:t>
      </w:r>
      <w:r w:rsidR="00573DD8">
        <w:rPr>
          <w:rFonts w:eastAsiaTheme="minorEastAsia"/>
        </w:rPr>
        <w:t xml:space="preserve">examine whether the small timing drift varies with </w:t>
      </w:r>
      <w:r>
        <w:rPr>
          <w:rFonts w:eastAsiaTheme="minorEastAsia"/>
        </w:rPr>
        <w:t xml:space="preserve">the frequency of data acquisition </w:t>
      </w:r>
      <w:r w:rsidR="00573DD8">
        <w:rPr>
          <w:rFonts w:eastAsiaTheme="minorEastAsia"/>
        </w:rPr>
        <w:t xml:space="preserve">or the </w:t>
      </w:r>
      <w:r>
        <w:rPr>
          <w:rFonts w:eastAsiaTheme="minorEastAsia"/>
        </w:rPr>
        <w:t>timing of the digital</w:t>
      </w:r>
      <w:r w:rsidR="00573DD8">
        <w:rPr>
          <w:rFonts w:eastAsiaTheme="minorEastAsia"/>
        </w:rPr>
        <w:t xml:space="preserve"> outputs, </w:t>
      </w:r>
      <w:r>
        <w:rPr>
          <w:rFonts w:eastAsiaTheme="minorEastAsia"/>
        </w:rPr>
        <w:t xml:space="preserve">we </w:t>
      </w:r>
      <w:r w:rsidR="00573DD8">
        <w:rPr>
          <w:rFonts w:eastAsiaTheme="minorEastAsia"/>
        </w:rPr>
        <w:t xml:space="preserve">performed </w:t>
      </w:r>
      <w:r>
        <w:rPr>
          <w:rFonts w:eastAsiaTheme="minorEastAsia"/>
        </w:rPr>
        <w:t>5 minute</w:t>
      </w:r>
      <w:r w:rsidR="00573DD8">
        <w:rPr>
          <w:rFonts w:eastAsiaTheme="minorEastAsia"/>
        </w:rPr>
        <w:t xml:space="preserve"> long</w:t>
      </w:r>
      <w:r>
        <w:rPr>
          <w:rFonts w:eastAsiaTheme="minorEastAsia"/>
        </w:rPr>
        <w:t xml:space="preserve"> recording sessions without a live mouse at 20, 50, and 100 Hz. </w:t>
      </w:r>
      <w:commentRangeStart w:id="28"/>
      <w:commentRangeStart w:id="29"/>
      <w:r>
        <w:rPr>
          <w:rFonts w:eastAsiaTheme="minorEastAsia"/>
        </w:rPr>
        <w:t xml:space="preserve">These recordings used an identical script, except </w:t>
      </w:r>
      <w:r w:rsidR="00293273">
        <w:rPr>
          <w:rFonts w:eastAsiaTheme="minorEastAsia"/>
        </w:rPr>
        <w:t xml:space="preserve">due to the shorter frame duration </w:t>
      </w:r>
      <w:r>
        <w:rPr>
          <w:rFonts w:eastAsiaTheme="minorEastAsia"/>
        </w:rPr>
        <w:t xml:space="preserve">we embedded a 500 microsecond delay between the start and end of </w:t>
      </w:r>
      <w:r w:rsidR="00A540EE">
        <w:rPr>
          <w:rFonts w:eastAsiaTheme="minorEastAsia"/>
        </w:rPr>
        <w:t xml:space="preserve">each </w:t>
      </w:r>
      <w:r>
        <w:rPr>
          <w:rFonts w:eastAsiaTheme="minorEastAsia"/>
        </w:rPr>
        <w:t>digital pulse</w:t>
      </w:r>
      <w:r w:rsidR="00C17630">
        <w:rPr>
          <w:rFonts w:eastAsiaTheme="minorEastAsia"/>
        </w:rPr>
        <w:t xml:space="preserve"> for camera triggering</w:t>
      </w:r>
      <w:r>
        <w:rPr>
          <w:rFonts w:eastAsiaTheme="minorEastAsia"/>
        </w:rPr>
        <w:t xml:space="preserve"> instead of a 1 millisecond delay. </w:t>
      </w:r>
      <w:commentRangeEnd w:id="28"/>
      <w:r w:rsidR="00EC118D">
        <w:rPr>
          <w:rStyle w:val="CommentReference"/>
        </w:rPr>
        <w:commentReference w:id="28"/>
      </w:r>
      <w:commentRangeEnd w:id="29"/>
      <w:r w:rsidR="00293273">
        <w:rPr>
          <w:rStyle w:val="CommentReference"/>
        </w:rPr>
        <w:commentReference w:id="29"/>
      </w:r>
      <w:r>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These all equate to approximate</w:t>
      </w:r>
      <w:r w:rsidR="00EC118D">
        <w:t>ly</w:t>
      </w:r>
      <w:r w:rsidR="00BC5531">
        <w:t xml:space="preserve"> 30 u</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BC5531">
        <w:t xml:space="preserve">rate. </w:t>
      </w:r>
      <w:r w:rsidR="00D246B4">
        <w:t>T</w:t>
      </w:r>
      <w:r w:rsidR="00E7740B">
        <w:t xml:space="preserve">ogether, these results demonstrate </w:t>
      </w:r>
      <w:r w:rsidR="00EC118D">
        <w:t>that</w:t>
      </w:r>
      <w:r w:rsidR="008A6958">
        <w:t xml:space="preserve"> Teensy</w:t>
      </w:r>
      <w:r w:rsidR="00923910">
        <w:t xml:space="preserve"> </w:t>
      </w:r>
      <w:r w:rsidR="00A540EE">
        <w:t>can</w:t>
      </w:r>
      <w:r w:rsidR="00C36C39">
        <w:t xml:space="preserve"> be </w:t>
      </w:r>
      <w:r w:rsidR="00C36C39">
        <w:lastRenderedPageBreak/>
        <w:t xml:space="preserve">used </w:t>
      </w:r>
      <w:r w:rsidR="00EC118D">
        <w:t>to trigger</w:t>
      </w:r>
      <w:r w:rsidR="00E7740B">
        <w:t xml:space="preserve"> </w:t>
      </w:r>
      <w:r w:rsidR="00EC118D">
        <w:t>concomitant image</w:t>
      </w:r>
      <w:r w:rsidR="0043294D">
        <w:t xml:space="preserve"> </w:t>
      </w:r>
      <w:r w:rsidR="00923910">
        <w:t>frame-capture</w:t>
      </w:r>
      <w:r w:rsidR="00E7740B">
        <w:t xml:space="preserve"> during long </w:t>
      </w:r>
      <w:r w:rsidR="00EC118D">
        <w:t xml:space="preserve">behavioral </w:t>
      </w:r>
      <w:r w:rsidR="00E7740B">
        <w:t xml:space="preserve">experiments </w:t>
      </w:r>
      <w:r w:rsidR="00161BA4">
        <w:t xml:space="preserve">while maintaining </w:t>
      </w:r>
      <w:r w:rsidR="00E7740B">
        <w:t xml:space="preserve">precise alignment of </w:t>
      </w:r>
      <w:r w:rsidR="00EC118D">
        <w:t xml:space="preserve">imaging </w:t>
      </w:r>
      <w:r w:rsidR="00E7740B">
        <w:t>data with behavior</w:t>
      </w:r>
      <w:r w:rsidR="00EC118D">
        <w:t>al parameters with sub</w:t>
      </w:r>
      <w:r w:rsidR="00293273">
        <w:t>-</w:t>
      </w:r>
      <w:r w:rsidR="00EC118D">
        <w:t>microsecond precision</w:t>
      </w:r>
      <w:r w:rsidR="00520483">
        <w:t>.</w:t>
      </w:r>
    </w:p>
    <w:p w14:paraId="5EEC5907" w14:textId="5107127C" w:rsidR="00850506" w:rsidRPr="003023DA" w:rsidRDefault="00C97E5E" w:rsidP="00F25F3E">
      <w:r>
        <w:rPr>
          <w:i/>
        </w:rPr>
        <w:t>Trace</w:t>
      </w:r>
      <w:r w:rsidR="00CE07F3" w:rsidRPr="003023DA">
        <w:rPr>
          <w:i/>
        </w:rPr>
        <w:t xml:space="preserve"> conditioning</w:t>
      </w:r>
      <w:r w:rsidR="0053718A">
        <w:rPr>
          <w:i/>
        </w:rPr>
        <w:t xml:space="preserve"> </w:t>
      </w:r>
      <w:r w:rsidR="00293273">
        <w:rPr>
          <w:i/>
        </w:rPr>
        <w:t>l</w:t>
      </w:r>
      <w:r w:rsidR="0053718A">
        <w:rPr>
          <w:i/>
        </w:rPr>
        <w:t>earning behavioral experiment</w:t>
      </w:r>
    </w:p>
    <w:p w14:paraId="035FFB10" w14:textId="05589059" w:rsidR="00322DA8" w:rsidRDefault="00B40A0C" w:rsidP="00EB038D">
      <w:pPr>
        <w:ind w:firstLine="720"/>
      </w:pPr>
      <w:r>
        <w:t xml:space="preserve">In the second experiment (Figure 1B and 2B), we constructed a </w:t>
      </w:r>
      <w:r w:rsidR="00242604">
        <w:t>Teensy-</w:t>
      </w:r>
      <w:r w:rsidR="00E7740B">
        <w:t xml:space="preserve">based </w:t>
      </w:r>
      <w:r w:rsidR="00EC118D">
        <w:t xml:space="preserve">interface </w:t>
      </w:r>
      <w:r w:rsidR="00E7740B">
        <w:t>for</w:t>
      </w:r>
      <w:r>
        <w:t xml:space="preserve"> </w:t>
      </w:r>
      <w:r w:rsidR="002002D9">
        <w:t xml:space="preserve">a </w:t>
      </w:r>
      <w:r w:rsidR="00C97E5E">
        <w:t>trace</w:t>
      </w:r>
      <w:r>
        <w:t xml:space="preserve"> </w:t>
      </w:r>
      <w:r>
        <w:t xml:space="preserve">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EB038D">
        <w:t xml:space="preserve">700ms long </w:t>
      </w:r>
      <w:r w:rsidR="00BD4D5E">
        <w:t>tone</w:t>
      </w:r>
      <w:r w:rsidR="00A658F8">
        <w:t xml:space="preserve"> </w:t>
      </w:r>
      <w:r w:rsidR="00BD4D5E">
        <w:t>and</w:t>
      </w:r>
      <w:r w:rsidR="00177690">
        <w:t>/or</w:t>
      </w:r>
      <w:r w:rsidR="00BD4D5E">
        <w:t xml:space="preserve"> light</w:t>
      </w:r>
      <w:r w:rsidR="00EB038D">
        <w:t xml:space="preserve"> stimuli</w:t>
      </w:r>
      <w:r w:rsidR="00E7740B">
        <w:t>)</w:t>
      </w:r>
      <w:r w:rsidR="00BD4D5E">
        <w:t xml:space="preserve"> </w:t>
      </w:r>
      <w:r w:rsidR="00E7740B">
        <w:t xml:space="preserve">with </w:t>
      </w:r>
      <w:r w:rsidR="00177690">
        <w:t xml:space="preserve">a subsequent </w:t>
      </w:r>
      <w:r w:rsidR="00E7740B">
        <w:t>unconditioned stimulus (</w:t>
      </w:r>
      <w:r w:rsidR="00EB038D">
        <w:t xml:space="preserve">a 100ms long </w:t>
      </w:r>
      <w:r w:rsidR="00E7740B">
        <w:t xml:space="preserve">eye </w:t>
      </w:r>
      <w:r>
        <w:t>puff</w:t>
      </w:r>
      <w:r w:rsidR="00E7740B">
        <w:t>) separated by a brief time window</w:t>
      </w:r>
      <w:r w:rsidR="00EB038D">
        <w:t xml:space="preserve"> (</w:t>
      </w:r>
      <w:r w:rsidR="000F67C8">
        <w:t>250</w:t>
      </w:r>
      <w:r w:rsidR="00EB038D">
        <w:t>ms?)</w:t>
      </w:r>
      <w:r>
        <w:t>.</w:t>
      </w:r>
      <w:r w:rsidR="006916E3">
        <w:t xml:space="preserve"> </w:t>
      </w:r>
      <w:r w:rsidR="00EB038D">
        <w:t xml:space="preserve">In each session, 50 trials were performed with each trial lasting 20 seconds long. </w:t>
      </w:r>
    </w:p>
    <w:p w14:paraId="38926C21" w14:textId="02B753C1" w:rsidR="00122DC3" w:rsidRDefault="003C2C2E" w:rsidP="00AD364C">
      <w:pPr>
        <w:ind w:firstLine="720"/>
      </w:pPr>
      <w:r>
        <w:t>W</w:t>
      </w:r>
      <w:r w:rsidR="00CD1149">
        <w:t xml:space="preserve">e recorded the </w:t>
      </w:r>
      <w:r w:rsidR="00CD1149">
        <w:t xml:space="preserve">timings of each </w:t>
      </w:r>
      <w:r w:rsidR="009617E5">
        <w:t>digital output</w:t>
      </w:r>
      <w:r>
        <w:t xml:space="preserve"> </w:t>
      </w:r>
      <w:r w:rsidR="00CD1149">
        <w:t>and compared them to the theoretical</w:t>
      </w:r>
      <w:r w:rsidR="00EB038D">
        <w:t xml:space="preserve"> 20 Hz timing</w:t>
      </w:r>
      <w:r w:rsidR="007169E2">
        <w:t xml:space="preserve">s, </w:t>
      </w:r>
      <w:r w:rsidR="00EB038D">
        <w:t>(</w:t>
      </w:r>
      <w:r w:rsidR="00CD1149">
        <w:t>Figure 4</w:t>
      </w:r>
      <w:r w:rsidR="007F0DA0">
        <w:t>A</w:t>
      </w:r>
      <w:r w:rsidR="00EB038D">
        <w:t>)</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t>
      </w:r>
      <w:r w:rsidR="00EB038D">
        <w:t>exhibit a perfect linear relationship</w:t>
      </w:r>
      <w:r w:rsidR="0054004D">
        <w:t xml:space="preserve"> </w:t>
      </w:r>
      <w:r w:rsidR="00EB038D">
        <w:t>with the</w:t>
      </w:r>
      <w:r w:rsidR="00076608">
        <w:t xml:space="preserve"> theoretical </w:t>
      </w:r>
      <w:r w:rsidR="00076608">
        <w:t>timings,</w:t>
      </w:r>
      <w:r>
        <w:t xml:space="preserve"> with a </w:t>
      </w:r>
      <w:r w:rsidR="00076608">
        <w:t>3</w:t>
      </w:r>
      <w:r w:rsidR="002200E2">
        <w:t>3.4 microsecond</w:t>
      </w:r>
      <w:r>
        <w:t xml:space="preserve"> delay</w:t>
      </w:r>
      <w:r w:rsidR="00076608">
        <w:t xml:space="preserve"> per sample</w:t>
      </w:r>
      <w:r w:rsidR="00BD4D5E">
        <w:t xml:space="preserve">. </w:t>
      </w:r>
      <w:commentRangeStart w:id="30"/>
      <w:r w:rsidR="00EB038D">
        <w:t xml:space="preserve">Additionally, </w:t>
      </w:r>
      <w:r w:rsidR="00FD56E6">
        <w:t xml:space="preserve"> adding more external devices for the Teensy to control—</w:t>
      </w:r>
      <w:r w:rsidR="00EB038D">
        <w:t>digital outputs for</w:t>
      </w:r>
      <w:r w:rsidR="00012AF6">
        <w:t xml:space="preserve"> </w:t>
      </w:r>
      <w:r w:rsidR="00BB4AFD">
        <w:t>control</w:t>
      </w:r>
      <w:r w:rsidR="00EB038D">
        <w:t>ling</w:t>
      </w:r>
      <w:r w:rsidR="00BB4AFD">
        <w:t xml:space="preserve"> audio</w:t>
      </w:r>
      <w:r w:rsidR="00BB4AFD">
        <w:t xml:space="preserve">, light, and </w:t>
      </w:r>
      <w:r w:rsidR="00FD56E6">
        <w:t>puff—</w:t>
      </w:r>
      <w:r w:rsidR="00012AF6">
        <w:t xml:space="preserve">did not appear to greatly alter either the slight timing </w:t>
      </w:r>
      <w:r w:rsidR="0023485F">
        <w:t xml:space="preserve">delay </w:t>
      </w:r>
      <w:r w:rsidR="00012AF6">
        <w:t>or precision</w:t>
      </w:r>
      <w:r w:rsidR="003A49F3">
        <w:t xml:space="preserve"> of the digital pulses directed at the sCMOS camera</w:t>
      </w:r>
      <w:r w:rsidR="00FD56E6">
        <w:t>. That is, c</w:t>
      </w:r>
      <w:r w:rsidR="00100073">
        <w:t>ompared with the motor setup</w:t>
      </w:r>
      <w:r w:rsidR="00C44E54">
        <w:t xml:space="preserve">, </w:t>
      </w:r>
      <w:r w:rsidR="00FD56E6">
        <w:t>we saw</w:t>
      </w:r>
      <w:r w:rsidR="00C44E54">
        <w:t xml:space="preserve"> a similar delay per sample</w:t>
      </w:r>
      <w:r w:rsidR="00012AF6">
        <w:t>.</w:t>
      </w:r>
      <w:r w:rsidR="004C1A48">
        <w:t xml:space="preserve"> </w:t>
      </w:r>
      <w:commentRangeEnd w:id="30"/>
      <w:r w:rsidR="00EB038D">
        <w:rPr>
          <w:rStyle w:val="CommentReference"/>
        </w:rPr>
        <w:commentReference w:id="30"/>
      </w:r>
      <w:r w:rsidR="004C1A48">
        <w:t>The root mean squared error for the model fit was 13.3 us, consistent with the motor setup in its microsecond-level precision.</w:t>
      </w:r>
    </w:p>
    <w:p w14:paraId="7896222E" w14:textId="266C8814" w:rsidR="003719EE" w:rsidRPr="009B7081" w:rsidRDefault="003D4F26" w:rsidP="003719EE">
      <w:pPr>
        <w:ind w:firstLine="720"/>
        <w:rPr>
          <w:rFonts w:eastAsiaTheme="minorEastAsia"/>
        </w:rPr>
      </w:pPr>
      <w:r>
        <w:rPr>
          <w:rFonts w:eastAsiaTheme="minorEastAsia"/>
        </w:rPr>
        <w:t>We next wanted to</w:t>
      </w:r>
      <w:r w:rsidR="003719EE">
        <w:rPr>
          <w:rFonts w:eastAsiaTheme="minorEastAsia"/>
        </w:rPr>
        <w:t xml:space="preserve"> </w:t>
      </w:r>
      <w:r w:rsidR="000F67C8">
        <w:rPr>
          <w:rFonts w:eastAsiaTheme="minorEastAsia"/>
        </w:rPr>
        <w:t>characterize the</w:t>
      </w:r>
      <w:r w:rsidR="00694C03">
        <w:rPr>
          <w:rFonts w:eastAsiaTheme="minorEastAsia"/>
        </w:rPr>
        <w:t xml:space="preserve"> ability of the Teensy to simultaneously send a digital pulse to initiate a frame capture and execute either a puff or tone.</w:t>
      </w:r>
      <w:r w:rsidR="000F67C8">
        <w:rPr>
          <w:rFonts w:eastAsiaTheme="minorEastAsia"/>
        </w:rPr>
        <w:t xml:space="preserve"> </w:t>
      </w:r>
      <w:r w:rsidR="00FD7124">
        <w:rPr>
          <w:rFonts w:eastAsiaTheme="minorEastAsia"/>
        </w:rPr>
        <w:t>Ideally, changes in behavioral state would correspond precisely to the onset of a frame capture</w:t>
      </w:r>
      <w:r w:rsidR="00363F0E">
        <w:rPr>
          <w:rFonts w:eastAsiaTheme="minorEastAsia"/>
        </w:rPr>
        <w:t xml:space="preserve"> so that when looking at camera images we can be sure about the precise frame where we expect to see a neuronal response</w:t>
      </w:r>
      <w:r w:rsidR="00FD7124">
        <w:rPr>
          <w:rFonts w:eastAsiaTheme="minorEastAsia"/>
        </w:rPr>
        <w:t xml:space="preserve">. </w:t>
      </w:r>
      <w:r w:rsidR="00694C03">
        <w:rPr>
          <w:rFonts w:eastAsiaTheme="minorEastAsia"/>
        </w:rPr>
        <w:t xml:space="preserve">We </w:t>
      </w:r>
      <w:r w:rsidR="000F67C8">
        <w:rPr>
          <w:rFonts w:eastAsiaTheme="minorEastAsia"/>
        </w:rPr>
        <w:t>called the</w:t>
      </w:r>
      <w:r w:rsidR="00694C03">
        <w:rPr>
          <w:rFonts w:eastAsiaTheme="minorEastAsia"/>
        </w:rPr>
        <w:t xml:space="preserve"> difference in time between when we measured </w:t>
      </w:r>
      <w:r w:rsidR="00363F0E">
        <w:rPr>
          <w:rFonts w:eastAsiaTheme="minorEastAsia"/>
        </w:rPr>
        <w:t xml:space="preserve">using an external device </w:t>
      </w:r>
      <w:r w:rsidR="00694C03">
        <w:rPr>
          <w:rFonts w:eastAsiaTheme="minorEastAsia"/>
        </w:rPr>
        <w:t xml:space="preserve">the frame capture pulse and </w:t>
      </w:r>
      <w:r w:rsidR="00FD7124">
        <w:rPr>
          <w:rFonts w:eastAsiaTheme="minorEastAsia"/>
        </w:rPr>
        <w:t>when we measured an</w:t>
      </w:r>
      <w:r w:rsidR="00363F0E">
        <w:rPr>
          <w:rFonts w:eastAsiaTheme="minorEastAsia"/>
        </w:rPr>
        <w:t xml:space="preserve"> analog or digital pulse onset </w:t>
      </w:r>
      <w:r w:rsidR="00694C03">
        <w:rPr>
          <w:rFonts w:eastAsiaTheme="minorEastAsia"/>
        </w:rPr>
        <w:t xml:space="preserve">corresponding to </w:t>
      </w:r>
      <w:r w:rsidR="00FD7124">
        <w:rPr>
          <w:rFonts w:eastAsiaTheme="minorEastAsia"/>
        </w:rPr>
        <w:t>t</w:t>
      </w:r>
      <w:r w:rsidR="00974612">
        <w:rPr>
          <w:rFonts w:eastAsiaTheme="minorEastAsia"/>
        </w:rPr>
        <w:t>he pulse, latency</w:t>
      </w:r>
      <w:r w:rsidR="00FD7124">
        <w:rPr>
          <w:rFonts w:eastAsiaTheme="minorEastAsia"/>
        </w:rPr>
        <w:t xml:space="preserve"> </w:t>
      </w:r>
      <w:r w:rsidR="000F67C8">
        <w:rPr>
          <w:rFonts w:eastAsiaTheme="minorEastAsia"/>
        </w:rPr>
        <w:t>(</w:t>
      </w:r>
      <w:r>
        <w:rPr>
          <w:rFonts w:eastAsiaTheme="minorEastAsia"/>
        </w:rPr>
        <w:t>Figure 4Bi and iii).</w:t>
      </w:r>
      <w:r w:rsidR="000F67C8">
        <w:rPr>
          <w:rFonts w:eastAsiaTheme="minorEastAsia"/>
        </w:rPr>
        <w:t xml:space="preserve"> </w:t>
      </w:r>
      <w:r w:rsidR="003719EE">
        <w:rPr>
          <w:rFonts w:eastAsiaTheme="minorEastAsia"/>
        </w:rPr>
        <w:t>In order to measure the onset of the audio signal, we took the raw analog recording and high-pass filtered the signal using a 6</w:t>
      </w:r>
      <w:r w:rsidR="003719EE" w:rsidRPr="00A658F8">
        <w:rPr>
          <w:rFonts w:eastAsiaTheme="minorEastAsia"/>
          <w:vertAlign w:val="superscript"/>
        </w:rPr>
        <w:t>th</w:t>
      </w:r>
      <w:r w:rsidR="003719EE">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p>
    <w:p w14:paraId="14F44B4F" w14:textId="177B7441" w:rsidR="00676BAA" w:rsidRDefault="00E861DF" w:rsidP="00DD49F5">
      <w:pPr>
        <w:ind w:firstLine="720"/>
      </w:pPr>
      <w:commentRangeStart w:id="31"/>
      <w:r>
        <w:t>Th</w:t>
      </w:r>
      <w:r w:rsidR="001E73DD">
        <w:t>e measured</w:t>
      </w:r>
      <w:r>
        <w:t xml:space="preserve"> tone latency </w:t>
      </w:r>
      <w:r w:rsidR="00A552C5">
        <w:t>was</w:t>
      </w:r>
      <w:r w:rsidR="008664D6">
        <w:t xml:space="preserve"> both</w:t>
      </w:r>
      <w:r w:rsidR="00A552C5">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974612">
        <w:t xml:space="preserve"> following the corresponding digital pulse </w:t>
      </w:r>
      <w:r w:rsidR="00A523A6">
        <w:t xml:space="preserve">directed </w:t>
      </w:r>
      <w:r w:rsidR="00974612">
        <w:t>to the sCMOS camera</w:t>
      </w:r>
      <w:r w:rsidR="00F21FEB">
        <w:t xml:space="preserve">. Because of the consistency of the timing latency, it </w:t>
      </w:r>
      <w:r w:rsidR="006444E7">
        <w:t>would be easy</w:t>
      </w:r>
      <w:r w:rsidR="00F21FEB">
        <w:t xml:space="preserve"> to adjust for this latency </w:t>
      </w:r>
      <w:r w:rsidR="00FD7124">
        <w:t xml:space="preserve">to align precisely with the onset of a camera frame </w:t>
      </w:r>
      <w:r w:rsidR="00F21FEB">
        <w:t xml:space="preserve">within the code, </w:t>
      </w:r>
      <w:r w:rsidR="00C81F7D">
        <w:t>in this case</w:t>
      </w:r>
      <w:r w:rsidR="00F21FEB">
        <w:t xml:space="preserve"> by instantiating a change in signal amplitude 7.6 milliseconds earlier than the corresponding frame capture.</w:t>
      </w:r>
      <w:r w:rsidR="00DD49F5">
        <w:t xml:space="preserve"> </w:t>
      </w:r>
      <w:r w:rsidR="00FD7124">
        <w:t>We further characterized the precision and accuracy of our platform by measuring</w:t>
      </w:r>
      <w:r w:rsidR="003A49F3">
        <w:t xml:space="preserve"> the length of the tone. It </w:t>
      </w:r>
      <w:r w:rsidR="00727D53">
        <w:t>lasted for</w:t>
      </w:r>
      <w:r w:rsidR="00D20DCE">
        <w:t xml:space="preserve"> 700 </w:t>
      </w:r>
      <w:r w:rsidR="003A49F3" w:rsidRPr="003A49F3">
        <w:rPr>
          <w:u w:val="single"/>
        </w:rPr>
        <w:t>+</w:t>
      </w:r>
      <w:r w:rsidR="003A49F3">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code only within </w:t>
      </w:r>
      <w:r w:rsidR="00647849">
        <w:t>a</w:t>
      </w:r>
      <w:r w:rsidR="009900AF">
        <w:t xml:space="preserve"> </w:t>
      </w:r>
      <w:r w:rsidR="0059085D">
        <w:t xml:space="preserve">single </w:t>
      </w:r>
      <w:r w:rsidR="009900AF">
        <w:t>main script.</w:t>
      </w:r>
    </w:p>
    <w:p w14:paraId="5C59CD00" w14:textId="6B7D6EB4" w:rsidR="00676BAA" w:rsidRDefault="00676BAA">
      <w:pPr>
        <w:ind w:firstLine="720"/>
      </w:pPr>
      <w:r>
        <w:t xml:space="preserve">We </w:t>
      </w:r>
      <w:r w:rsidR="00FD7124">
        <w:t>also characterized the precision and accuracy of our platform’</w:t>
      </w:r>
      <w:r w:rsidR="00DD49F5">
        <w:t>s digital output by</w:t>
      </w:r>
      <w:r w:rsidR="00FD7124">
        <w:t xml:space="preserve"> quantifying</w:t>
      </w:r>
      <w:r>
        <w:t xml:space="preserve"> </w:t>
      </w:r>
      <w:r w:rsidR="00FD7124">
        <w:t>puff latency</w:t>
      </w:r>
      <w:r>
        <w:t xml:space="preserve"> and puff duration. As shown in </w:t>
      </w:r>
      <w:r w:rsidR="0034066B">
        <w:t>F</w:t>
      </w:r>
      <w:r>
        <w:t xml:space="preserve">igure 4Biii, the digital output for eye puff showed no delay from the </w:t>
      </w:r>
      <w:r w:rsidR="00DD49F5">
        <w:t>corresponding</w:t>
      </w:r>
      <w:r>
        <w:t xml:space="preserve"> </w:t>
      </w:r>
      <w:r w:rsidR="00DD49F5">
        <w:t xml:space="preserve">camera trigger </w:t>
      </w:r>
      <w:r>
        <w:t>(</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was also both highly accurate and consistent,</w:t>
      </w:r>
      <w:r w:rsidR="0034066B">
        <w:t xml:space="preserve"> as shown in </w:t>
      </w:r>
      <w:r w:rsidR="0034066B">
        <w:lastRenderedPageBreak/>
        <w:t>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100ms.</w:t>
      </w:r>
      <w:commentRangeEnd w:id="31"/>
      <w:r w:rsidR="00441960">
        <w:rPr>
          <w:rStyle w:val="CommentReference"/>
        </w:rPr>
        <w:commentReference w:id="31"/>
      </w:r>
    </w:p>
    <w:p w14:paraId="025ACB4A" w14:textId="3DA6DFB3" w:rsidR="00B6480E" w:rsidRPr="00CD3D60" w:rsidRDefault="00165CBC" w:rsidP="00F25F3E">
      <w:pPr>
        <w:rPr>
          <w:b/>
        </w:rPr>
      </w:pPr>
      <w:r w:rsidRPr="00165CBC">
        <w:rPr>
          <w:b/>
        </w:rPr>
        <w:t>Conclusion</w:t>
      </w:r>
      <w:r w:rsidR="00A876B3">
        <w:rPr>
          <w:b/>
        </w:rPr>
        <w:t xml:space="preserve"> and Discussion</w:t>
      </w:r>
    </w:p>
    <w:p w14:paraId="2F1217A7" w14:textId="28D61C3D" w:rsidR="00441960" w:rsidRDefault="00491129" w:rsidP="00441960">
      <w:pPr>
        <w:ind w:firstLine="720"/>
      </w:pPr>
      <w:r>
        <w:t xml:space="preserve">We </w:t>
      </w:r>
      <w:r w:rsidR="00A876B3">
        <w:t xml:space="preserve">demonstrate the use of </w:t>
      </w:r>
      <w:r w:rsidR="00E542A5">
        <w:t>Teensy 3.2 microcontroller</w:t>
      </w:r>
      <w:r w:rsidR="00530D89">
        <w:t xml:space="preserve"> </w:t>
      </w:r>
      <w:r w:rsidR="00A876B3">
        <w:t>in integrating</w:t>
      </w:r>
      <w:r w:rsidR="00A61B19">
        <w:t xml:space="preserve"> </w:t>
      </w:r>
      <w:r w:rsidR="00001E11">
        <w:t xml:space="preserve">sCMOS camera </w:t>
      </w:r>
      <w:r w:rsidR="00A61B19">
        <w:t xml:space="preserve">image capture </w:t>
      </w:r>
      <w:r w:rsidR="00441960">
        <w:t>with behavioral parameter reading</w:t>
      </w:r>
      <w:r w:rsidR="00E2738B">
        <w:t xml:space="preserve"> and behavioral output</w:t>
      </w:r>
      <w:r w:rsidR="00441960">
        <w:t xml:space="preserve"> </w:t>
      </w:r>
      <w:r w:rsidR="00001E11">
        <w:t xml:space="preserve">for </w:t>
      </w:r>
      <w:r w:rsidR="00A07DD2">
        <w:t xml:space="preserve">two </w:t>
      </w:r>
      <w:r w:rsidR="000D1102">
        <w:t>different</w:t>
      </w:r>
      <w:r w:rsidR="001A15D4">
        <w:t xml:space="preserve"> </w:t>
      </w:r>
      <w:r w:rsidR="00001E11">
        <w:t xml:space="preserve">behavioral experiments.  In one </w:t>
      </w:r>
      <w:r w:rsidR="00446069">
        <w:t>experiment</w:t>
      </w:r>
      <w:r w:rsidR="00001E11">
        <w:t xml:space="preserve">, we </w:t>
      </w:r>
      <w:r w:rsidR="00441960">
        <w:t xml:space="preserve">implement a novel strategy using </w:t>
      </w:r>
      <w:r w:rsidR="00001E11">
        <w:t xml:space="preserve">recently developed </w:t>
      </w:r>
      <w:r w:rsidR="00E542A5">
        <w:t>ADNS-9800 gaming sensors</w:t>
      </w:r>
      <w:r w:rsidR="00001E11">
        <w:t xml:space="preserve"> for precise and high speed locomotion tracking, along with </w:t>
      </w:r>
      <w:r w:rsidR="00441960">
        <w:t xml:space="preserve">digital commands for individual image frame capture. </w:t>
      </w:r>
      <w:r w:rsidR="00001E11">
        <w:t>In a second experiment, we</w:t>
      </w:r>
      <w:r w:rsidR="00B51C2C">
        <w:t xml:space="preserve"> designed a Teensy interface capable of commanding</w:t>
      </w:r>
      <w:r w:rsidR="00001E11">
        <w:t xml:space="preserve">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441960">
        <w:t xml:space="preserve"> </w:t>
      </w:r>
      <w:r w:rsidR="00B63C61">
        <w:t xml:space="preserve">per second </w:t>
      </w:r>
      <w:r w:rsidR="000C2970">
        <w:t>and precise, as measured by the root mean square error of the model fits, to the level of microseconds</w:t>
      </w:r>
      <w:r w:rsidR="00B35BA9">
        <w:t>.</w:t>
      </w:r>
      <w:r w:rsidR="00001E11">
        <w:t xml:space="preserve"> </w:t>
      </w:r>
    </w:p>
    <w:p w14:paraId="2DDFF1A8" w14:textId="17E397A9" w:rsidR="007D5C1E" w:rsidRDefault="00001E11" w:rsidP="007D5C1E">
      <w:pPr>
        <w:ind w:firstLine="720"/>
      </w:pPr>
      <w:r>
        <w:t xml:space="preserve">Together, </w:t>
      </w:r>
      <w:r w:rsidR="00441960">
        <w:t xml:space="preserve">the </w:t>
      </w:r>
      <w:r w:rsidR="00E2738B">
        <w:t>T</w:t>
      </w:r>
      <w:r w:rsidR="00441960">
        <w:t>eensy interface</w:t>
      </w:r>
      <w:r>
        <w:t xml:space="preserve"> can be immediately adopted for the designed</w:t>
      </w:r>
      <w:r w:rsidR="00441960">
        <w:t xml:space="preserve"> locomotion and trace conditioning</w:t>
      </w:r>
      <w:r>
        <w:t xml:space="preserve"> behavioral experiments, or custom</w:t>
      </w:r>
      <w:r w:rsidR="00B35BA9">
        <w:t>ize</w:t>
      </w:r>
      <w:r>
        <w:t>d for other types of behav</w:t>
      </w:r>
      <w:r w:rsidR="00E15674">
        <w:t xml:space="preserve">ioral experiments, where </w:t>
      </w:r>
      <w:r w:rsidR="00691D1A">
        <w:t xml:space="preserve">sCMOS </w:t>
      </w:r>
      <w:r w:rsidR="00E15674">
        <w:t>camera-</w:t>
      </w:r>
      <w:r>
        <w:t xml:space="preserve">based imaging is desired. This </w:t>
      </w:r>
      <w:r w:rsidR="00441960">
        <w:t xml:space="preserve">interface </w:t>
      </w:r>
      <w:r w:rsidR="00B35BA9">
        <w:t xml:space="preserve">is </w:t>
      </w:r>
      <w:r>
        <w:t xml:space="preserve">additionally low cost and can be easily scaled for parallel experiments across many animals, or further customized </w:t>
      </w:r>
      <w:r>
        <w:t>for various t</w:t>
      </w:r>
      <w:r w:rsidR="006E0010">
        <w:t>ypes of behavioral experiments.</w:t>
      </w:r>
    </w:p>
    <w:p w14:paraId="017A7742" w14:textId="6AB1D2AD" w:rsidR="00B63C61" w:rsidRDefault="001B32FE" w:rsidP="00CA0453">
      <w:pPr>
        <w:ind w:firstLine="720"/>
      </w:pPr>
      <w:r>
        <w:t>We</w:t>
      </w:r>
      <w:r w:rsidR="00B63C61">
        <w:t xml:space="preserve"> demonstrated </w:t>
      </w:r>
      <w:r w:rsidR="00AA44E7">
        <w:t xml:space="preserve">the </w:t>
      </w:r>
      <w:r w:rsidR="00B63C61">
        <w:t xml:space="preserve">precise timing of camera pulse delivery and puff delivery. </w:t>
      </w:r>
      <w:r w:rsidR="00D953D8">
        <w:t>In addition to accurate alignment of imaging with behavior, operant conditioning paradigms need reliable stimulus timing. In th</w:t>
      </w:r>
      <w:r w:rsidR="00441960">
        <w:t>e trace conditioning experiment</w:t>
      </w:r>
      <w:r w:rsidR="00D953D8">
        <w:t xml:space="preserve">, </w:t>
      </w:r>
      <w:r>
        <w:t xml:space="preserve">precisely timed </w:t>
      </w:r>
      <w:r w:rsidR="00D953D8">
        <w:t>stimul</w:t>
      </w:r>
      <w:r>
        <w:t>i</w:t>
      </w:r>
      <w:r w:rsidR="00D953D8">
        <w:t xml:space="preserve"> </w:t>
      </w:r>
      <w:r>
        <w:t>are desired.</w:t>
      </w:r>
      <w:r w:rsidR="00D953D8">
        <w:t xml:space="preserve"> </w:t>
      </w:r>
      <w:r w:rsidR="00B63C61">
        <w:t>We illustrate the ability of our</w:t>
      </w:r>
      <w:r w:rsidR="003F3083">
        <w:t xml:space="preserve"> Teensy</w:t>
      </w:r>
      <w:r w:rsidR="00B63C61">
        <w:t xml:space="preserve"> platform</w:t>
      </w:r>
      <w:r w:rsidR="003F3083">
        <w:t xml:space="preserve"> to orchestrate</w:t>
      </w:r>
      <w:r w:rsidR="0025011D">
        <w:t xml:space="preserve"> two classes of digital output simultaneously:</w:t>
      </w:r>
      <w:r w:rsidR="003F3083">
        <w:t xml:space="preserve"> </w:t>
      </w:r>
      <w:r w:rsidR="00B63C61">
        <w:t xml:space="preserve">long digital pulses </w:t>
      </w:r>
      <w:r w:rsidR="003F3083">
        <w:t>with high temporal accuracy</w:t>
      </w:r>
      <w:r w:rsidR="003C7A53">
        <w:t xml:space="preserve"> </w:t>
      </w:r>
      <w:r w:rsidR="0025011D">
        <w:t>and short,</w:t>
      </w:r>
      <w:r w:rsidR="00E210D3">
        <w:t xml:space="preserve"> regular digital pulses to control a </w:t>
      </w:r>
      <w:r w:rsidR="002F0F36">
        <w:t>sCMOS camera</w:t>
      </w:r>
      <w:r w:rsidR="00513081">
        <w:t xml:space="preserve"> in a way that synchronizes frame capture times with behavioral events</w:t>
      </w:r>
      <w:r w:rsidR="00E210D3">
        <w:t>.</w:t>
      </w:r>
      <w:r w:rsidR="00CA0453">
        <w:t xml:space="preserve"> </w:t>
      </w:r>
    </w:p>
    <w:p w14:paraId="2C245482" w14:textId="4D3A94FF" w:rsidR="00982BAB" w:rsidRDefault="002C0E66" w:rsidP="00982BAB">
      <w:pPr>
        <w:ind w:firstLine="720"/>
      </w:pPr>
      <w:r>
        <w:t>Further, we show that our Teensy platform accurately and precisely delivers a 9500 Hz tone using the Audio library, with amplitude changes synchronized with high frequency, repeated digital pulses directed to a sCMOS camera.</w:t>
      </w:r>
      <w:r>
        <w:t xml:space="preserve"> </w:t>
      </w:r>
      <w:r w:rsidR="001B32FE">
        <w:t>A</w:t>
      </w:r>
      <w:r w:rsidR="00982BAB">
        <w:t xml:space="preserve"> major advantage of the Teensy 3.2 over other microcontrollers is the</w:t>
      </w:r>
      <w:r w:rsidR="001B32FE">
        <w:t xml:space="preserve"> ability of generating </w:t>
      </w:r>
      <w:r w:rsidR="00982BAB">
        <w:t>a true analog signal</w:t>
      </w:r>
      <w:r w:rsidR="001B32FE">
        <w:t xml:space="preserve">. While </w:t>
      </w:r>
      <w:r w:rsidR="00086B6F">
        <w:t xml:space="preserve">Arduino devices </w:t>
      </w:r>
      <w:r w:rsidR="001B32FE">
        <w:t xml:space="preserve">can generate analog signal, </w:t>
      </w:r>
      <w:r w:rsidR="009378F7">
        <w:t>they need</w:t>
      </w:r>
      <w:r w:rsidR="001B32FE">
        <w:t xml:space="preserve"> extra devices such as resistors and capacitors to create an analog-like signal. Additionally, Teensy offers a built-in “Audio” library for sound synthesis, reading, and mixing, all at 44.1 kHz</w:t>
      </w:r>
      <w:r w:rsidR="002A21C7">
        <w:t xml:space="preserve"> at stereo quality</w:t>
      </w:r>
      <w:r w:rsidR="001B32FE">
        <w:t>.</w:t>
      </w:r>
      <w:r w:rsidR="00982BAB">
        <w:t xml:space="preserve"> This </w:t>
      </w:r>
      <w:r w:rsidR="00E2738B">
        <w:t xml:space="preserve">provides a tool </w:t>
      </w:r>
      <w:r w:rsidR="00982BAB">
        <w:t xml:space="preserve">for many experimental </w:t>
      </w:r>
      <w:r w:rsidR="001B32FE">
        <w:t xml:space="preserve">conditions, especially those needing </w:t>
      </w:r>
      <w:r w:rsidR="00D73C96">
        <w:t>sound</w:t>
      </w:r>
      <w:r w:rsidR="001B32FE">
        <w:t xml:space="preserve">. </w:t>
      </w:r>
    </w:p>
    <w:p w14:paraId="47CCA6E1" w14:textId="0748F5A6" w:rsidR="00061A04" w:rsidRDefault="00061A04" w:rsidP="00061A04">
      <w:pPr>
        <w:ind w:firstLine="720"/>
      </w:pPr>
      <w:commentRangeStart w:id="32"/>
      <w:r>
        <w:t>Ultimately, the precisions of both our puff and sound output are comparable to expensive, available systems such as the Habitest Modular system in conjunction with Coulbourn Graphic State 4 software, which itself offers 1 ms precision (</w:t>
      </w:r>
      <w:hyperlink r:id="rId16" w:history="1">
        <w:r w:rsidRPr="009E524D">
          <w:rPr>
            <w:rStyle w:val="Hyperlink"/>
          </w:rPr>
          <w:t>http://www.coulbourn.com/v/vspfiles/assets/manuals/Graphic%20State%204%20Users%20Manual.pdf</w:t>
        </w:r>
      </w:hyperlink>
      <w:r>
        <w:t>) , making the Teensy a viable, inexpensive alternative that is also able to capture synchronous imaging data using our simple software design.</w:t>
      </w:r>
      <w:commentRangeEnd w:id="32"/>
      <w:r>
        <w:rPr>
          <w:rStyle w:val="CommentReference"/>
        </w:rPr>
        <w:commentReference w:id="32"/>
      </w:r>
    </w:p>
    <w:p w14:paraId="45F35392" w14:textId="4C155D84" w:rsidR="00D953D8" w:rsidRDefault="002A21C7" w:rsidP="00CD2E61">
      <w:pPr>
        <w:ind w:firstLine="720"/>
      </w:pPr>
      <w:bookmarkStart w:id="33" w:name="_GoBack"/>
      <w:bookmarkEnd w:id="33"/>
      <w:r>
        <w:t>We detected</w:t>
      </w:r>
      <w:r w:rsidR="00F4653B">
        <w:t xml:space="preserve"> </w:t>
      </w:r>
      <w:r w:rsidR="00D953D8">
        <w:t xml:space="preserve">a </w:t>
      </w:r>
      <w:r>
        <w:t xml:space="preserve">small 0.1% </w:t>
      </w:r>
      <w:r w:rsidR="00E210D3">
        <w:t>drift of the Teensy</w:t>
      </w:r>
      <w:r w:rsidR="00F4653B">
        <w:t xml:space="preserve"> processing clock</w:t>
      </w:r>
      <w:r w:rsidR="00E210D3">
        <w:t>.</w:t>
      </w:r>
      <w:r w:rsidR="00D73C96">
        <w:t xml:space="preserve"> This drift </w:t>
      </w:r>
      <w:r w:rsidR="005C472C">
        <w:t>is</w:t>
      </w:r>
      <w:r w:rsidR="00D73C96">
        <w:t xml:space="preserve"> linear, </w:t>
      </w:r>
      <w:r w:rsidR="00072163">
        <w:t>approximately 30us/second</w:t>
      </w:r>
      <w:r>
        <w:t xml:space="preserve">, and can thus be </w:t>
      </w:r>
      <w:r w:rsidR="00D73C96">
        <w:t>calibrate</w:t>
      </w:r>
      <w:r>
        <w:t xml:space="preserve">d if desired. This finding </w:t>
      </w:r>
      <w:r w:rsidR="00E210D3">
        <w:t xml:space="preserve">underscores the </w:t>
      </w:r>
      <w:r w:rsidR="00F4653B">
        <w:t>necessity of a central con</w:t>
      </w:r>
      <w:r w:rsidR="005A0D57">
        <w:t xml:space="preserve">troller for </w:t>
      </w:r>
      <w:r w:rsidR="00E210D3">
        <w:t xml:space="preserve">experimental </w:t>
      </w:r>
      <w:r w:rsidR="00E210D3">
        <w:t>control</w:t>
      </w:r>
      <w:r w:rsidR="00F16A59">
        <w:t xml:space="preserve">. </w:t>
      </w:r>
      <w:r w:rsidR="009A05F4">
        <w:t>S</w:t>
      </w:r>
      <w:r w:rsidR="00061A04">
        <w:t>ynchronizing different devices only</w:t>
      </w:r>
      <w:r w:rsidR="00E210D3">
        <w:t xml:space="preserve"> </w:t>
      </w:r>
      <w:r w:rsidR="00E210D3">
        <w:t xml:space="preserve">by a single </w:t>
      </w:r>
      <w:r>
        <w:t xml:space="preserve">signal </w:t>
      </w:r>
      <w:r w:rsidR="00E210D3">
        <w:t xml:space="preserve">at </w:t>
      </w:r>
      <w:r w:rsidR="00E210D3">
        <w:t>the start of an experiment</w:t>
      </w:r>
      <w:r w:rsidR="00061A04">
        <w:t xml:space="preserve"> and then letting these devices run independently</w:t>
      </w:r>
      <w:r w:rsidR="00E210D3">
        <w:t xml:space="preserve"> can lead to problems when trying to acquire motor output or deliver some experimental stimulus and examine cellular behavior with high temporal accuracy. </w:t>
      </w:r>
      <w:r w:rsidR="002165BA">
        <w:t>Alternatively, i</w:t>
      </w:r>
      <w:r w:rsidR="00D953D8">
        <w:t xml:space="preserve">nitiating </w:t>
      </w:r>
      <w:r w:rsidR="00061A04">
        <w:t xml:space="preserve">or measuring </w:t>
      </w:r>
      <w:r w:rsidR="00D953D8">
        <w:t>experimental events</w:t>
      </w:r>
      <w:r w:rsidR="00061A04">
        <w:t xml:space="preserve"> synchronously with frame capture</w:t>
      </w:r>
      <w:r w:rsidR="00D953D8">
        <w:t xml:space="preserve"> </w:t>
      </w:r>
      <w:r w:rsidR="00061A04">
        <w:t xml:space="preserve">using a central controller in </w:t>
      </w:r>
      <w:r w:rsidR="00D953D8">
        <w:t xml:space="preserve">a high-level source, such as directly from a PC, can introduce timing jitter due to the multitude of tasks that a PC must attend to at any given point in time. For example, a </w:t>
      </w:r>
      <w:r w:rsidR="00D953D8">
        <w:lastRenderedPageBreak/>
        <w:t>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w:t>
      </w:r>
      <w:r w:rsidR="00011CCE">
        <w:t>erroneous conclusions.</w:t>
      </w:r>
    </w:p>
    <w:p w14:paraId="1FD2877F" w14:textId="4A632C20" w:rsidR="00586A58" w:rsidRDefault="00386A95" w:rsidP="009B7081">
      <w:pPr>
        <w:ind w:firstLine="720"/>
      </w:pPr>
      <w:r>
        <w:t>The precision and flexibility of the Teensy 3.2 microcontroller make this a user-friendly, easily adaptable, accurate, and precise tool for to utilize in different experimental designs that benefit from synchronous image capture and behavioral control and data acquisition.</w:t>
      </w:r>
    </w:p>
    <w:p w14:paraId="719AF582" w14:textId="7FF06568" w:rsidR="002D3FD9" w:rsidRPr="00C51ED9" w:rsidRDefault="00C51ED9">
      <w:pPr>
        <w:rPr>
          <w:b/>
        </w:rPr>
      </w:pPr>
      <w:commentRangeStart w:id="34"/>
      <w:r w:rsidRPr="00C51ED9">
        <w:rPr>
          <w:b/>
        </w:rPr>
        <w:t>Figures</w:t>
      </w:r>
      <w:commentRangeEnd w:id="34"/>
      <w:r w:rsidR="00DA4F71">
        <w:rPr>
          <w:rStyle w:val="CommentReference"/>
        </w:rPr>
        <w:commentReference w:id="34"/>
      </w:r>
    </w:p>
    <w:p w14:paraId="2A503563" w14:textId="6EEA6950"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w:t>
      </w:r>
      <w:ins w:id="35" w:author="X Han" w:date="2018-11-14T23:50:00Z">
        <w:r w:rsidR="006D0B8E">
          <w:t xml:space="preserve"> via serial-peripheral interfaces, </w:t>
        </w:r>
      </w:ins>
      <w:del w:id="36" w:author="X Han" w:date="2018-11-14T23:50:00Z">
        <w:r w:rsidR="003F0C7A" w:rsidDel="006D0B8E">
          <w:delText xml:space="preserve"> </w:delText>
        </w:r>
      </w:del>
      <w:r w:rsidR="003F0C7A">
        <w:t>and a CMOS camera</w:t>
      </w:r>
      <w:ins w:id="37" w:author="X Han" w:date="2018-11-14T23:50:00Z">
        <w:r w:rsidR="006D0B8E">
          <w:t xml:space="preserve"> through </w:t>
        </w:r>
      </w:ins>
      <w:del w:id="38" w:author="X Han" w:date="2018-11-14T23:50:00Z">
        <w:r w:rsidR="003F0C7A" w:rsidDel="006D0B8E">
          <w:delText xml:space="preserve">, via serial-peripheral interfaces and </w:delText>
        </w:r>
      </w:del>
      <w:r w:rsidR="003F0C7A">
        <w:t xml:space="preserve">a coaxial cable </w:t>
      </w:r>
      <w:del w:id="39" w:author="X Han" w:date="2018-11-14T23:50:00Z">
        <w:r w:rsidR="003F0C7A" w:rsidDel="006D0B8E">
          <w:delText xml:space="preserve">via </w:delText>
        </w:r>
      </w:del>
      <w:ins w:id="40" w:author="X Han" w:date="2018-11-14T23:50:00Z">
        <w:r w:rsidR="006D0B8E">
          <w:t xml:space="preserve">with </w:t>
        </w:r>
      </w:ins>
      <w:r w:rsidR="003F0C7A">
        <w:t>SMA connectors</w:t>
      </w:r>
      <w:del w:id="41" w:author="X Han" w:date="2018-11-14T23:50:00Z">
        <w:r w:rsidR="003F0C7A" w:rsidDel="006D0B8E">
          <w:delText>, respectively</w:delText>
        </w:r>
      </w:del>
      <w:r w:rsidR="003F0C7A">
        <w:t xml:space="preserve">. Every 50 milliseconds, a digital pulse </w:t>
      </w:r>
      <w:ins w:id="42" w:author="X Han" w:date="2018-11-14T23:50:00Z">
        <w:r w:rsidR="006D0B8E">
          <w:t xml:space="preserve">was send to </w:t>
        </w:r>
      </w:ins>
      <w:del w:id="43" w:author="X Han" w:date="2018-11-14T23:51:00Z">
        <w:r w:rsidR="003F0C7A" w:rsidDel="006D0B8E">
          <w:delText xml:space="preserve">triggers </w:delText>
        </w:r>
      </w:del>
      <w:r w:rsidR="003F0C7A">
        <w:t xml:space="preserve">the CMOS </w:t>
      </w:r>
      <w:r w:rsidR="00CC708F">
        <w:t xml:space="preserve">camera </w:t>
      </w:r>
      <w:ins w:id="44" w:author="X Han" w:date="2018-11-14T23:51:00Z">
        <w:r w:rsidR="006D0B8E">
          <w:t xml:space="preserve">to initiate an image frame capture, as well as to acquire </w:t>
        </w:r>
      </w:ins>
      <w:del w:id="45" w:author="X Han" w:date="2018-11-14T23:51:00Z">
        <w:r w:rsidR="00CC708F" w:rsidDel="006D0B8E">
          <w:delText xml:space="preserve">to capture an image while simultaneously acquiring </w:delText>
        </w:r>
      </w:del>
      <w:r w:rsidR="00CC708F">
        <w:t>mot</w:t>
      </w:r>
      <w:ins w:id="46" w:author="X Han" w:date="2018-11-14T23:51:00Z">
        <w:r w:rsidR="006D0B8E">
          <w:t>ion</w:t>
        </w:r>
      </w:ins>
      <w:del w:id="47" w:author="X Han" w:date="2018-11-14T23:51:00Z">
        <w:r w:rsidR="00CC708F" w:rsidDel="006D0B8E">
          <w:delText>or</w:delText>
        </w:r>
      </w:del>
      <w:r w:rsidR="00CC708F">
        <w:t xml:space="preserve"> data from both ADNS sensors and sending them </w:t>
      </w:r>
      <w:del w:id="48" w:author="X Han" w:date="2018-11-14T23:51:00Z">
        <w:r w:rsidR="00CC708F" w:rsidDel="006D0B8E">
          <w:delText xml:space="preserve">via a USB </w:delText>
        </w:r>
      </w:del>
      <w:r w:rsidR="00CC708F">
        <w:t>to a PC</w:t>
      </w:r>
      <w:ins w:id="49" w:author="X Han" w:date="2018-11-14T23:51:00Z">
        <w:r w:rsidR="006D0B8E">
          <w:t xml:space="preserve"> via a USB</w:t>
        </w:r>
      </w:ins>
      <w:r w:rsidR="00CC708F">
        <w:t xml:space="preserve">. The PC initiates each experiment by sending serial data consisting of the length of the experiment and </w:t>
      </w:r>
      <w:del w:id="50" w:author="X Han" w:date="2018-11-14T23:52:00Z">
        <w:r w:rsidR="00CC708F" w:rsidDel="006D0B8E">
          <w:delText xml:space="preserve">imaging </w:delText>
        </w:r>
      </w:del>
      <w:ins w:id="51" w:author="X Han" w:date="2018-11-14T23:52:00Z">
        <w:r w:rsidR="006D0B8E">
          <w:t xml:space="preserve">the digital output </w:t>
        </w:r>
      </w:ins>
      <w:r w:rsidR="00CC708F">
        <w:t>frequency to the Teensy.</w:t>
      </w:r>
      <w:r w:rsidR="00CC708F">
        <w:rPr>
          <w:b/>
        </w:rPr>
        <w:t xml:space="preserve"> </w:t>
      </w:r>
      <w:r w:rsidR="00CC708F" w:rsidRPr="00CC708F">
        <w:rPr>
          <w:b/>
        </w:rPr>
        <w:t>B</w:t>
      </w:r>
      <w:r w:rsidR="00CC708F">
        <w:t xml:space="preserve"> </w:t>
      </w:r>
      <w:r w:rsidR="005A75C6">
        <w:t>A</w:t>
      </w:r>
      <w:r w:rsidR="00C503C0">
        <w:t xml:space="preserve"> </w:t>
      </w:r>
      <w:del w:id="52" w:author="X Han" w:date="2018-11-14T23:52:00Z">
        <w:r w:rsidR="00C503C0" w:rsidDel="006D0B8E">
          <w:delText xml:space="preserve">tone/light and puff </w:delText>
        </w:r>
      </w:del>
      <w:r w:rsidR="00C503C0">
        <w:t>trace</w:t>
      </w:r>
      <w:ins w:id="53" w:author="X Han" w:date="2018-11-14T23:52:00Z">
        <w:r w:rsidR="006D0B8E">
          <w:t xml:space="preserve"> eye-blink</w:t>
        </w:r>
      </w:ins>
      <w:r w:rsidR="00C503C0">
        <w:t xml:space="preserve"> conditioning setup.</w:t>
      </w:r>
      <w:r w:rsidR="005A75C6">
        <w:t xml:space="preserve"> </w:t>
      </w:r>
      <w:moveToRangeStart w:id="54" w:author="X Han" w:date="2018-11-14T23:55:00Z" w:name="move530003044"/>
      <w:moveTo w:id="55" w:author="X Han" w:date="2018-11-14T23:55:00Z">
        <w:r w:rsidR="009B3F82">
          <w:t xml:space="preserve">In order to generate a sound </w:t>
        </w:r>
        <w:del w:id="56" w:author="X Han" w:date="2018-11-14T23:55:00Z">
          <w:r w:rsidR="009B3F82" w:rsidDel="009B3F82">
            <w:delText>loud enough for</w:delText>
          </w:r>
        </w:del>
      </w:moveTo>
      <w:ins w:id="57" w:author="X Han" w:date="2018-11-14T23:55:00Z">
        <w:r w:rsidR="009B3F82">
          <w:t>through</w:t>
        </w:r>
      </w:ins>
      <w:moveTo w:id="58" w:author="X Han" w:date="2018-11-14T23:55:00Z">
        <w:r w:rsidR="009B3F82">
          <w:t xml:space="preserve"> the speaker, the Teensy is soldered to a prop-shield, which contains an amplifier. </w:t>
        </w:r>
      </w:moveTo>
      <w:moveToRangeEnd w:id="54"/>
      <w:del w:id="59" w:author="X Han" w:date="2018-11-14T23:53:00Z">
        <w:r w:rsidR="00CC708F" w:rsidDel="006D0B8E">
          <w:delText>This experiment</w:delText>
        </w:r>
      </w:del>
      <w:del w:id="60" w:author="X Han" w:date="2018-11-14T23:52:00Z">
        <w:r w:rsidR="00CC708F" w:rsidDel="006D0B8E">
          <w:delText>al design</w:delText>
        </w:r>
      </w:del>
      <w:del w:id="61" w:author="X Han" w:date="2018-11-14T23:53:00Z">
        <w:r w:rsidR="00CC708F" w:rsidDel="006D0B8E">
          <w:delText xml:space="preserve"> constitutes a classic </w:delText>
        </w:r>
        <w:r w:rsidR="00BA0D16" w:rsidDel="006D0B8E">
          <w:delText>classical</w:delText>
        </w:r>
        <w:r w:rsidR="00CC708F" w:rsidDel="006D0B8E">
          <w:delText xml:space="preserve">-conditioning paradigm. </w:delText>
        </w:r>
      </w:del>
      <w:r w:rsidR="00CC708F">
        <w:t xml:space="preserve">The </w:t>
      </w:r>
      <w:del w:id="62" w:author="X Han" w:date="2018-11-14T23:53:00Z">
        <w:r w:rsidR="00CC708F" w:rsidDel="006D0B8E">
          <w:delText>user specifies via MATLAB or</w:delText>
        </w:r>
        <w:r w:rsidR="003C6C0E" w:rsidDel="006D0B8E">
          <w:delText xml:space="preserve"> via a</w:delText>
        </w:r>
        <w:r w:rsidR="00CC708F" w:rsidDel="006D0B8E">
          <w:delText xml:space="preserve"> different interface the </w:delText>
        </w:r>
      </w:del>
      <w:r w:rsidR="00CC708F">
        <w:t xml:space="preserve">length and </w:t>
      </w:r>
      <w:ins w:id="63" w:author="X Han" w:date="2018-11-14T23:53:00Z">
        <w:r w:rsidR="006D0B8E">
          <w:t xml:space="preserve">the </w:t>
        </w:r>
      </w:ins>
      <w:r w:rsidR="00CC708F">
        <w:t>number of experiment</w:t>
      </w:r>
      <w:r w:rsidR="00042503">
        <w:t>al trials</w:t>
      </w:r>
      <w:ins w:id="64" w:author="X Han" w:date="2018-11-14T23:53:00Z">
        <w:r w:rsidR="006D0B8E">
          <w:t xml:space="preserve"> were specified in Matlab</w:t>
        </w:r>
      </w:ins>
      <w:r w:rsidR="00042503">
        <w:t xml:space="preserve">. </w:t>
      </w:r>
      <w:moveToRangeStart w:id="65" w:author="X Han" w:date="2018-11-14T23:55:00Z" w:name="move530003078"/>
      <w:moveTo w:id="66" w:author="X Han" w:date="2018-11-14T23:55:00Z">
        <w:r w:rsidR="009B3F82">
          <w:t>The Teensy 3.2 sends time stamps, trial, and stimulus information via the USB back to the PC.</w:t>
        </w:r>
      </w:moveTo>
      <w:moveToRangeEnd w:id="65"/>
      <w:del w:id="67" w:author="X Han" w:date="2018-11-14T23:53:00Z">
        <w:r w:rsidR="00042503" w:rsidDel="006D0B8E">
          <w:delText xml:space="preserve">This information </w:delText>
        </w:r>
        <w:r w:rsidR="00CC708F" w:rsidDel="006D0B8E">
          <w:delText xml:space="preserve">is sent via a USB to the Teensy 3.2, which </w:delText>
        </w:r>
        <w:r w:rsidR="00B4587A" w:rsidDel="006D0B8E">
          <w:delText>initiates</w:delText>
        </w:r>
        <w:r w:rsidR="00CC708F" w:rsidDel="006D0B8E">
          <w:delText xml:space="preserve"> the experiment. </w:delText>
        </w:r>
      </w:del>
      <w:r w:rsidR="00CC708F">
        <w:t xml:space="preserve">In each trial, the Teensy </w:t>
      </w:r>
      <w:del w:id="68" w:author="X Han" w:date="2018-11-14T23:53:00Z">
        <w:r w:rsidR="00CC708F" w:rsidDel="006D0B8E">
          <w:delText xml:space="preserve">initiates </w:delText>
        </w:r>
      </w:del>
      <w:ins w:id="69" w:author="X Han" w:date="2018-11-14T23:53:00Z">
        <w:r w:rsidR="006D0B8E">
          <w:t>g</w:t>
        </w:r>
      </w:ins>
      <w:ins w:id="70" w:author="X Han" w:date="2018-11-14T23:54:00Z">
        <w:r w:rsidR="006D0B8E">
          <w:t>enerates? Or initiates?</w:t>
        </w:r>
      </w:ins>
      <w:ins w:id="71" w:author="X Han" w:date="2018-11-14T23:53:00Z">
        <w:r w:rsidR="006D0B8E">
          <w:t xml:space="preserve"> </w:t>
        </w:r>
      </w:ins>
      <w:r w:rsidR="00CC708F">
        <w:t>a 9500 Hz tone</w:t>
      </w:r>
      <w:ins w:id="72" w:author="X Han" w:date="2018-11-14T23:54:00Z">
        <w:r w:rsidR="009B3F82">
          <w:t xml:space="preserve"> at a sampling rate of</w:t>
        </w:r>
      </w:ins>
      <w:del w:id="73" w:author="X Han" w:date="2018-11-14T23:54:00Z">
        <w:r w:rsidR="00CC708F" w:rsidDel="009B3F82">
          <w:delText xml:space="preserve"> at</w:delText>
        </w:r>
      </w:del>
      <w:r w:rsidR="00CC708F">
        <w:t xml:space="preserve"> 44.1 kHz. The</w:t>
      </w:r>
      <w:del w:id="74" w:author="X Han" w:date="2018-11-14T23:54:00Z">
        <w:r w:rsidR="00CC708F" w:rsidDel="009B3F82">
          <w:delText>se stimuli</w:delText>
        </w:r>
      </w:del>
      <w:ins w:id="75" w:author="X Han" w:date="2018-11-14T23:54:00Z">
        <w:r w:rsidR="009B3F82">
          <w:t>tone stimuli</w:t>
        </w:r>
      </w:ins>
      <w:r w:rsidR="00CC708F">
        <w:t xml:space="preserve"> are followed by an </w:t>
      </w:r>
      <w:del w:id="76" w:author="X Han" w:date="2018-11-14T23:54:00Z">
        <w:r w:rsidR="00CC708F" w:rsidDel="009B3F82">
          <w:delText xml:space="preserve">air </w:delText>
        </w:r>
      </w:del>
      <w:ins w:id="77" w:author="X Han" w:date="2018-11-14T23:54:00Z">
        <w:r w:rsidR="009B3F82">
          <w:t xml:space="preserve">eye </w:t>
        </w:r>
      </w:ins>
      <w:r w:rsidR="00CC708F">
        <w:t>puff</w:t>
      </w:r>
      <w:del w:id="78" w:author="X Han" w:date="2018-11-14T23:54:00Z">
        <w:r w:rsidR="00CC708F" w:rsidDel="009B3F82">
          <w:delText>, also delivered via the Teensy</w:delText>
        </w:r>
      </w:del>
      <w:r w:rsidR="00CC708F">
        <w:t xml:space="preserve">. </w:t>
      </w:r>
      <w:moveFromRangeStart w:id="79" w:author="X Han" w:date="2018-11-14T23:55:00Z" w:name="move530003044"/>
      <w:moveFrom w:id="80" w:author="X Han" w:date="2018-11-14T23:55:00Z">
        <w:r w:rsidR="00CC708F" w:rsidDel="009B3F82">
          <w:t>In order to generate a sound loud enough for the speaker, the Teensy is soldered to a prop-shield, which contains an amplifier.</w:t>
        </w:r>
        <w:r w:rsidR="00B4587A" w:rsidDel="009B3F82">
          <w:t xml:space="preserve"> </w:t>
        </w:r>
        <w:moveFromRangeStart w:id="81" w:author="X Han" w:date="2018-11-14T23:55:00Z" w:name="move530003078"/>
        <w:moveFromRangeEnd w:id="79"/>
        <w:r w:rsidR="00B4587A" w:rsidDel="009B3F82">
          <w:t>The Teensy 3.2 sends time stamps, trial, and stimulus information via the USB back to the PC.</w:t>
        </w:r>
      </w:moveFrom>
      <w:moveFromRangeEnd w:id="81"/>
    </w:p>
    <w:p w14:paraId="00C58296" w14:textId="1621C0B7" w:rsidR="00E00679" w:rsidRPr="00F94B6D" w:rsidRDefault="00E00679">
      <w:r w:rsidRPr="00E00679">
        <w:rPr>
          <w:b/>
        </w:rPr>
        <w:t>Figure 2.</w:t>
      </w:r>
      <w:r w:rsidR="00A9065D">
        <w:rPr>
          <w:b/>
        </w:rPr>
        <w:t xml:space="preserve"> </w:t>
      </w:r>
      <w:r w:rsidR="003A49F3" w:rsidRPr="003A49F3">
        <w:t>Detailed electrical</w:t>
      </w:r>
      <w:ins w:id="82" w:author="X Han" w:date="2018-11-14T23:49:00Z">
        <w:r w:rsidR="006D0B8E">
          <w:t xml:space="preserve"> wiring</w:t>
        </w:r>
      </w:ins>
      <w:r w:rsidR="003A49F3" w:rsidRPr="003A49F3">
        <w:t xml:space="preserve">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w:t>
      </w:r>
      <w:r w:rsidR="009F6104" w:rsidRPr="007C4672">
        <w:lastRenderedPageBreak/>
        <w:t>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lastRenderedPageBreak/>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X Han" w:date="2018-11-14T22:26:00Z" w:initials="XH">
    <w:p w14:paraId="17ABC98A" w14:textId="2D6EB240" w:rsidR="00441960" w:rsidRDefault="00441960">
      <w:pPr>
        <w:pStyle w:val="CommentText"/>
      </w:pPr>
      <w:r>
        <w:rPr>
          <w:rStyle w:val="CommentReference"/>
        </w:rPr>
        <w:annotationRef/>
      </w:r>
      <w:r>
        <w:t>Can we change this word?</w:t>
      </w:r>
    </w:p>
  </w:comment>
  <w:comment w:id="5" w:author="X Han" w:date="2018-11-14T22:36:00Z" w:initials="XH">
    <w:p w14:paraId="63113D90" w14:textId="0CD8D3BE" w:rsidR="00441960" w:rsidRDefault="00441960">
      <w:pPr>
        <w:pStyle w:val="CommentText"/>
      </w:pPr>
      <w:r>
        <w:rPr>
          <w:rStyle w:val="CommentReference"/>
        </w:rPr>
        <w:annotationRef/>
      </w:r>
      <w:r>
        <w:t>What is this main function? Is this interval timer?</w:t>
      </w:r>
    </w:p>
  </w:comment>
  <w:comment w:id="10" w:author="X Han" w:date="2018-11-14T22:38:00Z" w:initials="XH">
    <w:p w14:paraId="265A6EBA" w14:textId="558A8224" w:rsidR="00441960" w:rsidRDefault="00441960">
      <w:pPr>
        <w:pStyle w:val="CommentText"/>
      </w:pPr>
      <w:r>
        <w:rPr>
          <w:rStyle w:val="CommentReference"/>
        </w:rPr>
        <w:annotationRef/>
      </w:r>
      <w:r>
        <w:t>I don’t see x, y before. What is x, y?</w:t>
      </w:r>
    </w:p>
  </w:comment>
  <w:comment w:id="4" w:author="X Han" w:date="2018-11-14T22:39:00Z" w:initials="XH">
    <w:p w14:paraId="13DC26FE" w14:textId="484E6056" w:rsidR="00441960" w:rsidRDefault="00441960">
      <w:pPr>
        <w:pStyle w:val="CommentText"/>
      </w:pPr>
      <w:r>
        <w:rPr>
          <w:rStyle w:val="CommentReference"/>
        </w:rPr>
        <w:annotationRef/>
      </w:r>
      <w:r>
        <w:t>Ok so for this paragraph. Do we need to talk about how to get data from sensor, and then how to call it?</w:t>
      </w:r>
    </w:p>
  </w:comment>
  <w:comment w:id="16" w:author="X Han" w:date="2018-11-14T23:42:00Z" w:initials="XH">
    <w:p w14:paraId="645F08CD" w14:textId="6C35BAD0" w:rsidR="001B32FE" w:rsidRDefault="001B32FE">
      <w:pPr>
        <w:pStyle w:val="CommentText"/>
      </w:pPr>
      <w:r>
        <w:rPr>
          <w:rStyle w:val="CommentReference"/>
        </w:rPr>
        <w:annotationRef/>
      </w:r>
      <w:r>
        <w:t>Still need to add how you generated 9500Hz. I don’t see this details.</w:t>
      </w:r>
    </w:p>
  </w:comment>
  <w:comment w:id="17" w:author="Michael Romano" w:date="2018-11-15T07:21:00Z" w:initials="c">
    <w:p w14:paraId="4D5A184D" w14:textId="37A7DDD3" w:rsidR="00C17630" w:rsidRDefault="00C17630">
      <w:pPr>
        <w:pStyle w:val="CommentText"/>
      </w:pPr>
      <w:r>
        <w:rPr>
          <w:rStyle w:val="CommentReference"/>
        </w:rPr>
        <w:annotationRef/>
      </w:r>
      <w:r>
        <w:t xml:space="preserve">This is automatically generated </w:t>
      </w:r>
    </w:p>
  </w:comment>
  <w:comment w:id="18" w:author="Michael Romano" w:date="2018-11-15T07:20:00Z" w:initials="c">
    <w:p w14:paraId="554B1E6E" w14:textId="7ECE59DB" w:rsidR="00C17630" w:rsidRDefault="00C17630">
      <w:pPr>
        <w:pStyle w:val="CommentText"/>
      </w:pPr>
      <w:r>
        <w:rPr>
          <w:rStyle w:val="CommentReference"/>
        </w:rPr>
        <w:annotationRef/>
      </w:r>
      <w:r>
        <w:t>This is an arbitrary value created using the sine library</w:t>
      </w:r>
    </w:p>
  </w:comment>
  <w:comment w:id="20" w:author="X Han" w:date="2018-11-14T22:43:00Z" w:initials="XH">
    <w:p w14:paraId="664D7A78" w14:textId="0A852F96" w:rsidR="00441960" w:rsidRDefault="00441960">
      <w:pPr>
        <w:pStyle w:val="CommentText"/>
      </w:pPr>
      <w:r>
        <w:rPr>
          <w:rStyle w:val="CommentReference"/>
        </w:rPr>
        <w:annotationRef/>
      </w:r>
      <w:r>
        <w:t>What function?</w:t>
      </w:r>
    </w:p>
  </w:comment>
  <w:comment w:id="21" w:author="Michael Romano" w:date="2018-11-15T07:23:00Z" w:initials="c">
    <w:p w14:paraId="6EFD6AA3" w14:textId="58C74610" w:rsidR="00C17630" w:rsidRDefault="00C17630">
      <w:pPr>
        <w:pStyle w:val="CommentText"/>
      </w:pPr>
      <w:r>
        <w:rPr>
          <w:rStyle w:val="CommentReference"/>
        </w:rPr>
        <w:annotationRef/>
      </w:r>
      <w:r>
        <w:t>Does this make it easier to understand?</w:t>
      </w:r>
    </w:p>
  </w:comment>
  <w:comment w:id="23" w:author="Michael Romano" w:date="2018-11-15T07:27:00Z" w:initials="c">
    <w:p w14:paraId="3E240767" w14:textId="68CC34D2" w:rsidR="00C17630" w:rsidRDefault="00C17630">
      <w:pPr>
        <w:pStyle w:val="CommentText"/>
      </w:pPr>
      <w:r>
        <w:rPr>
          <w:rStyle w:val="CommentReference"/>
        </w:rPr>
        <w:annotationRef/>
      </w:r>
      <w:r>
        <w:t>This doesn’t mean that they can track faster speeds, simply that they can record movement with greater precision, i.e. 8 bit vs 16 bit resolution</w:t>
      </w:r>
    </w:p>
  </w:comment>
  <w:comment w:id="24" w:author="X Han" w:date="2018-11-14T22:57:00Z" w:initials="XH">
    <w:p w14:paraId="298F557E" w14:textId="744364BF" w:rsidR="00441960" w:rsidRDefault="00441960">
      <w:pPr>
        <w:pStyle w:val="CommentText"/>
      </w:pPr>
      <w:r>
        <w:rPr>
          <w:rStyle w:val="CommentReference"/>
        </w:rPr>
        <w:annotationRef/>
      </w:r>
      <w:r>
        <w:t>Should we use this instead of synchronous?</w:t>
      </w:r>
    </w:p>
  </w:comment>
  <w:comment w:id="26" w:author="X Han" w:date="2018-11-14T23:00:00Z" w:initials="XH">
    <w:p w14:paraId="2E759C57" w14:textId="6B992A78" w:rsidR="00441960" w:rsidRDefault="00441960">
      <w:pPr>
        <w:pStyle w:val="CommentText"/>
      </w:pPr>
      <w:r>
        <w:rPr>
          <w:rStyle w:val="CommentReference"/>
        </w:rPr>
        <w:annotationRef/>
      </w:r>
      <w:r>
        <w:t>What is this 38.9us versus 28.9us? confused.</w:t>
      </w:r>
    </w:p>
  </w:comment>
  <w:comment w:id="27" w:author="Michael Romano" w:date="2018-11-15T07:28:00Z" w:initials="c">
    <w:p w14:paraId="5C5F2645" w14:textId="13D2A72C" w:rsidR="00C17630" w:rsidRDefault="00C17630">
      <w:pPr>
        <w:pStyle w:val="CommentText"/>
      </w:pPr>
      <w:r>
        <w:rPr>
          <w:rStyle w:val="CommentReference"/>
        </w:rPr>
        <w:annotationRef/>
      </w:r>
      <w:r>
        <w:t>Okay, I will specify</w:t>
      </w:r>
    </w:p>
  </w:comment>
  <w:comment w:id="28" w:author="X Han" w:date="2018-11-14T23:03:00Z" w:initials="XH">
    <w:p w14:paraId="00EDD4EC" w14:textId="651EBE66" w:rsidR="00441960" w:rsidRDefault="00441960">
      <w:pPr>
        <w:pStyle w:val="CommentText"/>
      </w:pPr>
      <w:r>
        <w:rPr>
          <w:rStyle w:val="CommentReference"/>
        </w:rPr>
        <w:annotationRef/>
      </w:r>
      <w:r>
        <w:t>Don’t understand this.</w:t>
      </w:r>
    </w:p>
  </w:comment>
  <w:comment w:id="29" w:author="Michael Romano" w:date="2018-11-15T07:50:00Z" w:initials="c">
    <w:p w14:paraId="58887439" w14:textId="04FDFC8F" w:rsidR="00293273" w:rsidRDefault="00293273">
      <w:pPr>
        <w:pStyle w:val="CommentText"/>
      </w:pPr>
      <w:r>
        <w:rPr>
          <w:rStyle w:val="CommentReference"/>
        </w:rPr>
        <w:annotationRef/>
      </w:r>
      <w:r>
        <w:t>Same script, but because each function call was more frequent I used a shorter duration “pulse” to trigger frame capture</w:t>
      </w:r>
    </w:p>
  </w:comment>
  <w:comment w:id="30" w:author="X Han" w:date="2018-11-14T23:19:00Z" w:initials="XH">
    <w:p w14:paraId="2D123B6D" w14:textId="34F39BEA" w:rsidR="00441960" w:rsidRDefault="00441960">
      <w:pPr>
        <w:pStyle w:val="CommentText"/>
      </w:pPr>
      <w:r>
        <w:rPr>
          <w:rStyle w:val="CommentReference"/>
        </w:rPr>
        <w:annotationRef/>
      </w:r>
      <w:r>
        <w:t>This is a bad sentence. I don’t understand this sentence.</w:t>
      </w:r>
    </w:p>
  </w:comment>
  <w:comment w:id="31" w:author="X Han" w:date="2018-11-14T23:25:00Z" w:initials="XH">
    <w:p w14:paraId="3A615267" w14:textId="17A5E33D" w:rsidR="00441960" w:rsidRDefault="00441960">
      <w:pPr>
        <w:pStyle w:val="CommentText"/>
      </w:pPr>
      <w:r>
        <w:rPr>
          <w:rStyle w:val="CommentReference"/>
        </w:rPr>
        <w:annotationRef/>
      </w:r>
      <w:r>
        <w:t xml:space="preserve">You need to distill a message here, instead of listing facts that no one would care. So what is the point of these latency, length etc? </w:t>
      </w:r>
    </w:p>
    <w:p w14:paraId="520B57C7" w14:textId="1833451D" w:rsidR="00441960" w:rsidRDefault="00441960">
      <w:pPr>
        <w:pStyle w:val="CommentText"/>
      </w:pPr>
    </w:p>
    <w:p w14:paraId="01EF1885" w14:textId="4C8C5585" w:rsidR="00441960" w:rsidRDefault="00441960">
      <w:pPr>
        <w:pStyle w:val="CommentText"/>
      </w:pPr>
    </w:p>
    <w:p w14:paraId="3EB9B9CB" w14:textId="15276996" w:rsidR="00441960" w:rsidRDefault="00441960">
      <w:pPr>
        <w:pStyle w:val="CommentText"/>
      </w:pPr>
      <w:r>
        <w:t>How about something like temporal precision, measured as onset and offset? Then duration is from onset to offset. I don’t see the big deal of using 3 paragraphs to get to the simple precision measure.</w:t>
      </w:r>
    </w:p>
  </w:comment>
  <w:comment w:id="32" w:author="X Han" w:date="2018-11-14T23:24:00Z" w:initials="XH">
    <w:p w14:paraId="364B715E" w14:textId="77777777" w:rsidR="00061A04" w:rsidRDefault="00061A04" w:rsidP="00061A04">
      <w:pPr>
        <w:pStyle w:val="CommentText"/>
      </w:pPr>
      <w:r>
        <w:rPr>
          <w:rStyle w:val="CommentReference"/>
        </w:rPr>
        <w:annotationRef/>
      </w:r>
      <w:r>
        <w:t>Ok. Either you provide data for this, or move it to discussion.</w:t>
      </w:r>
    </w:p>
  </w:comment>
  <w:comment w:id="34" w:author="X Han" w:date="2018-11-14T23:56:00Z" w:initials="XH">
    <w:p w14:paraId="60E35017" w14:textId="0F901FA3" w:rsidR="00DA4F71" w:rsidRDefault="00DA4F71">
      <w:pPr>
        <w:pStyle w:val="CommentText"/>
      </w:pPr>
      <w:r>
        <w:rPr>
          <w:rStyle w:val="CommentReference"/>
        </w:rPr>
        <w:annotationRef/>
      </w:r>
      <w:r>
        <w:t>Can you streamline the writing here based on the language we used in intro, methods, and maybe results? It is very raw, and need polishing for a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ABC98A" w15:done="0"/>
  <w15:commentEx w15:paraId="63113D90" w15:done="0"/>
  <w15:commentEx w15:paraId="265A6EBA" w15:done="0"/>
  <w15:commentEx w15:paraId="13DC26FE" w15:done="0"/>
  <w15:commentEx w15:paraId="645F08CD" w15:done="0"/>
  <w15:commentEx w15:paraId="4D5A184D" w15:paraIdParent="645F08CD" w15:done="0"/>
  <w15:commentEx w15:paraId="554B1E6E" w15:done="0"/>
  <w15:commentEx w15:paraId="664D7A78" w15:done="0"/>
  <w15:commentEx w15:paraId="6EFD6AA3" w15:paraIdParent="664D7A78" w15:done="0"/>
  <w15:commentEx w15:paraId="3E240767" w15:done="0"/>
  <w15:commentEx w15:paraId="298F557E" w15:done="0"/>
  <w15:commentEx w15:paraId="2E759C57" w15:done="0"/>
  <w15:commentEx w15:paraId="5C5F2645" w15:paraIdParent="2E759C57" w15:done="0"/>
  <w15:commentEx w15:paraId="00EDD4EC" w15:done="0"/>
  <w15:commentEx w15:paraId="58887439" w15:paraIdParent="00EDD4EC" w15:done="0"/>
  <w15:commentEx w15:paraId="2D123B6D" w15:done="0"/>
  <w15:commentEx w15:paraId="3EB9B9CB" w15:done="0"/>
  <w15:commentEx w15:paraId="364B715E" w15:done="0"/>
  <w15:commentEx w15:paraId="60E350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3BCF9" w14:textId="77777777" w:rsidR="001A5404" w:rsidRDefault="001A5404" w:rsidP="00E85F45">
      <w:pPr>
        <w:spacing w:after="0" w:line="240" w:lineRule="auto"/>
      </w:pPr>
      <w:r>
        <w:separator/>
      </w:r>
    </w:p>
  </w:endnote>
  <w:endnote w:type="continuationSeparator" w:id="0">
    <w:p w14:paraId="7F6A97E0" w14:textId="77777777" w:rsidR="001A5404" w:rsidRDefault="001A5404"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89EDB" w14:textId="77777777" w:rsidR="001A5404" w:rsidRDefault="001A5404" w:rsidP="00E85F45">
      <w:pPr>
        <w:spacing w:after="0" w:line="240" w:lineRule="auto"/>
      </w:pPr>
      <w:r>
        <w:separator/>
      </w:r>
    </w:p>
  </w:footnote>
  <w:footnote w:type="continuationSeparator" w:id="0">
    <w:p w14:paraId="0AB80CB3" w14:textId="77777777" w:rsidR="001A5404" w:rsidRDefault="001A5404"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1CCE"/>
    <w:rsid w:val="00012A0B"/>
    <w:rsid w:val="00012AF6"/>
    <w:rsid w:val="00020458"/>
    <w:rsid w:val="000255E9"/>
    <w:rsid w:val="00035703"/>
    <w:rsid w:val="00035F64"/>
    <w:rsid w:val="000364B2"/>
    <w:rsid w:val="00041ADE"/>
    <w:rsid w:val="00042503"/>
    <w:rsid w:val="00042945"/>
    <w:rsid w:val="0004562E"/>
    <w:rsid w:val="00046444"/>
    <w:rsid w:val="00055128"/>
    <w:rsid w:val="00055825"/>
    <w:rsid w:val="000571C7"/>
    <w:rsid w:val="00060ABF"/>
    <w:rsid w:val="00061989"/>
    <w:rsid w:val="00061A04"/>
    <w:rsid w:val="000645E4"/>
    <w:rsid w:val="00066006"/>
    <w:rsid w:val="00066C51"/>
    <w:rsid w:val="00072163"/>
    <w:rsid w:val="00073C0C"/>
    <w:rsid w:val="000759CA"/>
    <w:rsid w:val="00076608"/>
    <w:rsid w:val="00076A6F"/>
    <w:rsid w:val="00076EE1"/>
    <w:rsid w:val="00080E80"/>
    <w:rsid w:val="00084BFD"/>
    <w:rsid w:val="0008541E"/>
    <w:rsid w:val="00086B6F"/>
    <w:rsid w:val="000873AD"/>
    <w:rsid w:val="00095FC2"/>
    <w:rsid w:val="000A03EE"/>
    <w:rsid w:val="000A0573"/>
    <w:rsid w:val="000A2598"/>
    <w:rsid w:val="000A6180"/>
    <w:rsid w:val="000B1981"/>
    <w:rsid w:val="000B3AF4"/>
    <w:rsid w:val="000B47F2"/>
    <w:rsid w:val="000B5F69"/>
    <w:rsid w:val="000B6A1B"/>
    <w:rsid w:val="000B6BA5"/>
    <w:rsid w:val="000C07CF"/>
    <w:rsid w:val="000C19D8"/>
    <w:rsid w:val="000C2970"/>
    <w:rsid w:val="000C2C11"/>
    <w:rsid w:val="000C4672"/>
    <w:rsid w:val="000C544E"/>
    <w:rsid w:val="000C569F"/>
    <w:rsid w:val="000C5973"/>
    <w:rsid w:val="000C6044"/>
    <w:rsid w:val="000D1102"/>
    <w:rsid w:val="000D2ABD"/>
    <w:rsid w:val="000D31D6"/>
    <w:rsid w:val="000E0E97"/>
    <w:rsid w:val="000E1CFF"/>
    <w:rsid w:val="000E62FE"/>
    <w:rsid w:val="000E6853"/>
    <w:rsid w:val="000E6B58"/>
    <w:rsid w:val="000F026D"/>
    <w:rsid w:val="000F2CD7"/>
    <w:rsid w:val="000F57D7"/>
    <w:rsid w:val="000F5C92"/>
    <w:rsid w:val="000F67C8"/>
    <w:rsid w:val="000F7A2A"/>
    <w:rsid w:val="00100073"/>
    <w:rsid w:val="00100A1A"/>
    <w:rsid w:val="0010469A"/>
    <w:rsid w:val="00104FEF"/>
    <w:rsid w:val="00106173"/>
    <w:rsid w:val="00106659"/>
    <w:rsid w:val="00110E62"/>
    <w:rsid w:val="001165AB"/>
    <w:rsid w:val="001166DD"/>
    <w:rsid w:val="00120B6F"/>
    <w:rsid w:val="00122DC3"/>
    <w:rsid w:val="00122E7A"/>
    <w:rsid w:val="00123655"/>
    <w:rsid w:val="001255F4"/>
    <w:rsid w:val="00126651"/>
    <w:rsid w:val="00126E26"/>
    <w:rsid w:val="00127E3F"/>
    <w:rsid w:val="00135805"/>
    <w:rsid w:val="00136DC5"/>
    <w:rsid w:val="00137645"/>
    <w:rsid w:val="00137A51"/>
    <w:rsid w:val="00137E46"/>
    <w:rsid w:val="0014383E"/>
    <w:rsid w:val="00146ED1"/>
    <w:rsid w:val="00147A61"/>
    <w:rsid w:val="0015076C"/>
    <w:rsid w:val="00150D98"/>
    <w:rsid w:val="00151894"/>
    <w:rsid w:val="00152631"/>
    <w:rsid w:val="001617C9"/>
    <w:rsid w:val="00161BA4"/>
    <w:rsid w:val="0016218A"/>
    <w:rsid w:val="0016248B"/>
    <w:rsid w:val="00163E37"/>
    <w:rsid w:val="00164D78"/>
    <w:rsid w:val="00165CBC"/>
    <w:rsid w:val="00167B46"/>
    <w:rsid w:val="001709EC"/>
    <w:rsid w:val="0017341E"/>
    <w:rsid w:val="0017754F"/>
    <w:rsid w:val="00177690"/>
    <w:rsid w:val="00182FE6"/>
    <w:rsid w:val="0018370A"/>
    <w:rsid w:val="00183AEF"/>
    <w:rsid w:val="00192D15"/>
    <w:rsid w:val="00192F92"/>
    <w:rsid w:val="00193A08"/>
    <w:rsid w:val="00197F51"/>
    <w:rsid w:val="001A063B"/>
    <w:rsid w:val="001A15D4"/>
    <w:rsid w:val="001A499E"/>
    <w:rsid w:val="001A5404"/>
    <w:rsid w:val="001A5AC2"/>
    <w:rsid w:val="001B0392"/>
    <w:rsid w:val="001B0AFD"/>
    <w:rsid w:val="001B14AB"/>
    <w:rsid w:val="001B3153"/>
    <w:rsid w:val="001B32FE"/>
    <w:rsid w:val="001B53D0"/>
    <w:rsid w:val="001B6464"/>
    <w:rsid w:val="001C1A06"/>
    <w:rsid w:val="001C1F53"/>
    <w:rsid w:val="001C382F"/>
    <w:rsid w:val="001C4FDB"/>
    <w:rsid w:val="001C6A38"/>
    <w:rsid w:val="001C6CF4"/>
    <w:rsid w:val="001C776C"/>
    <w:rsid w:val="001D15E9"/>
    <w:rsid w:val="001D1A06"/>
    <w:rsid w:val="001D1BD5"/>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4839"/>
    <w:rsid w:val="0020512C"/>
    <w:rsid w:val="00211538"/>
    <w:rsid w:val="0021312A"/>
    <w:rsid w:val="0021547F"/>
    <w:rsid w:val="002165BA"/>
    <w:rsid w:val="00216984"/>
    <w:rsid w:val="00217294"/>
    <w:rsid w:val="002200E2"/>
    <w:rsid w:val="002234AC"/>
    <w:rsid w:val="00225879"/>
    <w:rsid w:val="00225A75"/>
    <w:rsid w:val="00230316"/>
    <w:rsid w:val="002309C6"/>
    <w:rsid w:val="0023485F"/>
    <w:rsid w:val="00234E05"/>
    <w:rsid w:val="002352C8"/>
    <w:rsid w:val="00237253"/>
    <w:rsid w:val="00240BE4"/>
    <w:rsid w:val="00242604"/>
    <w:rsid w:val="002470DB"/>
    <w:rsid w:val="0025011D"/>
    <w:rsid w:val="00250A90"/>
    <w:rsid w:val="00251C21"/>
    <w:rsid w:val="00252959"/>
    <w:rsid w:val="0025676D"/>
    <w:rsid w:val="00257832"/>
    <w:rsid w:val="00257A11"/>
    <w:rsid w:val="00257C59"/>
    <w:rsid w:val="002634F6"/>
    <w:rsid w:val="00263784"/>
    <w:rsid w:val="002644BD"/>
    <w:rsid w:val="00267AC8"/>
    <w:rsid w:val="002746C7"/>
    <w:rsid w:val="00275B18"/>
    <w:rsid w:val="00276E2A"/>
    <w:rsid w:val="002775FC"/>
    <w:rsid w:val="002778A5"/>
    <w:rsid w:val="0027793F"/>
    <w:rsid w:val="0028035F"/>
    <w:rsid w:val="002807C4"/>
    <w:rsid w:val="00282B50"/>
    <w:rsid w:val="00285EE3"/>
    <w:rsid w:val="002871C9"/>
    <w:rsid w:val="00293273"/>
    <w:rsid w:val="00295140"/>
    <w:rsid w:val="00296459"/>
    <w:rsid w:val="002A1825"/>
    <w:rsid w:val="002A21C7"/>
    <w:rsid w:val="002A33AE"/>
    <w:rsid w:val="002B12CA"/>
    <w:rsid w:val="002B39C3"/>
    <w:rsid w:val="002B568E"/>
    <w:rsid w:val="002B670C"/>
    <w:rsid w:val="002B68B5"/>
    <w:rsid w:val="002B7473"/>
    <w:rsid w:val="002C083C"/>
    <w:rsid w:val="002C09CF"/>
    <w:rsid w:val="002C0E66"/>
    <w:rsid w:val="002C1D53"/>
    <w:rsid w:val="002C38B5"/>
    <w:rsid w:val="002D2486"/>
    <w:rsid w:val="002D3FD9"/>
    <w:rsid w:val="002D44F0"/>
    <w:rsid w:val="002D4B4C"/>
    <w:rsid w:val="002D59AE"/>
    <w:rsid w:val="002D5CEF"/>
    <w:rsid w:val="002D6AA1"/>
    <w:rsid w:val="002E1AD6"/>
    <w:rsid w:val="002E1F56"/>
    <w:rsid w:val="002E3292"/>
    <w:rsid w:val="002E4FC3"/>
    <w:rsid w:val="002E606B"/>
    <w:rsid w:val="002E6EA9"/>
    <w:rsid w:val="002E7948"/>
    <w:rsid w:val="002E7DB5"/>
    <w:rsid w:val="002F0F36"/>
    <w:rsid w:val="002F3117"/>
    <w:rsid w:val="002F36EF"/>
    <w:rsid w:val="002F3FC8"/>
    <w:rsid w:val="00301CB6"/>
    <w:rsid w:val="003023DA"/>
    <w:rsid w:val="00310523"/>
    <w:rsid w:val="00311E0C"/>
    <w:rsid w:val="003130C4"/>
    <w:rsid w:val="003131B7"/>
    <w:rsid w:val="00313AA9"/>
    <w:rsid w:val="00313F9F"/>
    <w:rsid w:val="0031439B"/>
    <w:rsid w:val="00314E68"/>
    <w:rsid w:val="00317692"/>
    <w:rsid w:val="003213CF"/>
    <w:rsid w:val="00322DA8"/>
    <w:rsid w:val="003238CA"/>
    <w:rsid w:val="00324827"/>
    <w:rsid w:val="00327B8B"/>
    <w:rsid w:val="00332F3D"/>
    <w:rsid w:val="00334256"/>
    <w:rsid w:val="0034066B"/>
    <w:rsid w:val="00346111"/>
    <w:rsid w:val="00347854"/>
    <w:rsid w:val="0035001C"/>
    <w:rsid w:val="00351D09"/>
    <w:rsid w:val="00352E6D"/>
    <w:rsid w:val="0035320F"/>
    <w:rsid w:val="00355259"/>
    <w:rsid w:val="003568AC"/>
    <w:rsid w:val="00360A67"/>
    <w:rsid w:val="00361ED9"/>
    <w:rsid w:val="00363F0E"/>
    <w:rsid w:val="00364F95"/>
    <w:rsid w:val="003656CA"/>
    <w:rsid w:val="003719EE"/>
    <w:rsid w:val="00376B02"/>
    <w:rsid w:val="00377671"/>
    <w:rsid w:val="00384D79"/>
    <w:rsid w:val="003856E9"/>
    <w:rsid w:val="00386A21"/>
    <w:rsid w:val="00386A95"/>
    <w:rsid w:val="003931E1"/>
    <w:rsid w:val="003948F2"/>
    <w:rsid w:val="00395467"/>
    <w:rsid w:val="00397C93"/>
    <w:rsid w:val="003A1553"/>
    <w:rsid w:val="003A27CE"/>
    <w:rsid w:val="003A49F3"/>
    <w:rsid w:val="003A7EAD"/>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4F26"/>
    <w:rsid w:val="003D593A"/>
    <w:rsid w:val="003D674A"/>
    <w:rsid w:val="003D73ED"/>
    <w:rsid w:val="003E26F8"/>
    <w:rsid w:val="003E5207"/>
    <w:rsid w:val="003E64DD"/>
    <w:rsid w:val="003E7D50"/>
    <w:rsid w:val="003F0C7A"/>
    <w:rsid w:val="003F1319"/>
    <w:rsid w:val="003F2AA8"/>
    <w:rsid w:val="003F3083"/>
    <w:rsid w:val="003F3A5C"/>
    <w:rsid w:val="003F598B"/>
    <w:rsid w:val="00400592"/>
    <w:rsid w:val="00403EA9"/>
    <w:rsid w:val="0040419E"/>
    <w:rsid w:val="00405C00"/>
    <w:rsid w:val="0040660C"/>
    <w:rsid w:val="0041142B"/>
    <w:rsid w:val="0041721B"/>
    <w:rsid w:val="0041782D"/>
    <w:rsid w:val="0042154A"/>
    <w:rsid w:val="004220CC"/>
    <w:rsid w:val="0042365C"/>
    <w:rsid w:val="004317E3"/>
    <w:rsid w:val="004328EB"/>
    <w:rsid w:val="0043294D"/>
    <w:rsid w:val="00432F90"/>
    <w:rsid w:val="00435EFD"/>
    <w:rsid w:val="0043774B"/>
    <w:rsid w:val="004379FE"/>
    <w:rsid w:val="00437F45"/>
    <w:rsid w:val="00441960"/>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90DC7"/>
    <w:rsid w:val="00491129"/>
    <w:rsid w:val="004918EB"/>
    <w:rsid w:val="00491B23"/>
    <w:rsid w:val="00492143"/>
    <w:rsid w:val="00492155"/>
    <w:rsid w:val="004926EA"/>
    <w:rsid w:val="0049322B"/>
    <w:rsid w:val="00495A39"/>
    <w:rsid w:val="004A24B7"/>
    <w:rsid w:val="004A292D"/>
    <w:rsid w:val="004A7A01"/>
    <w:rsid w:val="004A7F5F"/>
    <w:rsid w:val="004B2689"/>
    <w:rsid w:val="004B36CD"/>
    <w:rsid w:val="004B38B6"/>
    <w:rsid w:val="004B4536"/>
    <w:rsid w:val="004B4DF6"/>
    <w:rsid w:val="004B4E6C"/>
    <w:rsid w:val="004B7477"/>
    <w:rsid w:val="004C1A48"/>
    <w:rsid w:val="004C1D8F"/>
    <w:rsid w:val="004C56DC"/>
    <w:rsid w:val="004C6271"/>
    <w:rsid w:val="004D0639"/>
    <w:rsid w:val="004D089A"/>
    <w:rsid w:val="004D090D"/>
    <w:rsid w:val="004D0E98"/>
    <w:rsid w:val="004D1B51"/>
    <w:rsid w:val="004D24B7"/>
    <w:rsid w:val="004D7D21"/>
    <w:rsid w:val="004E22A9"/>
    <w:rsid w:val="004E2EE7"/>
    <w:rsid w:val="004E46C9"/>
    <w:rsid w:val="004E4D61"/>
    <w:rsid w:val="004E4F03"/>
    <w:rsid w:val="004E560F"/>
    <w:rsid w:val="004E5DD5"/>
    <w:rsid w:val="004E5EFE"/>
    <w:rsid w:val="004F131D"/>
    <w:rsid w:val="004F48F8"/>
    <w:rsid w:val="004F6E43"/>
    <w:rsid w:val="0050344A"/>
    <w:rsid w:val="00511A3E"/>
    <w:rsid w:val="005123B7"/>
    <w:rsid w:val="00512949"/>
    <w:rsid w:val="00513081"/>
    <w:rsid w:val="005130B3"/>
    <w:rsid w:val="005177F9"/>
    <w:rsid w:val="0052014E"/>
    <w:rsid w:val="00520483"/>
    <w:rsid w:val="00523BEB"/>
    <w:rsid w:val="00524A59"/>
    <w:rsid w:val="005257B7"/>
    <w:rsid w:val="00530D89"/>
    <w:rsid w:val="0053286E"/>
    <w:rsid w:val="00532DCA"/>
    <w:rsid w:val="0053564F"/>
    <w:rsid w:val="00536614"/>
    <w:rsid w:val="0053718A"/>
    <w:rsid w:val="005373E4"/>
    <w:rsid w:val="005375A6"/>
    <w:rsid w:val="0054004D"/>
    <w:rsid w:val="00543505"/>
    <w:rsid w:val="00543B15"/>
    <w:rsid w:val="00547A3D"/>
    <w:rsid w:val="00550B53"/>
    <w:rsid w:val="00552949"/>
    <w:rsid w:val="0056510D"/>
    <w:rsid w:val="00567A99"/>
    <w:rsid w:val="00571660"/>
    <w:rsid w:val="00571EBC"/>
    <w:rsid w:val="00573DD8"/>
    <w:rsid w:val="00574F13"/>
    <w:rsid w:val="00575B6F"/>
    <w:rsid w:val="00577032"/>
    <w:rsid w:val="00582C61"/>
    <w:rsid w:val="00585ECF"/>
    <w:rsid w:val="00586A58"/>
    <w:rsid w:val="0059085D"/>
    <w:rsid w:val="00595F96"/>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25D6"/>
    <w:rsid w:val="005C3331"/>
    <w:rsid w:val="005C35B4"/>
    <w:rsid w:val="005C472C"/>
    <w:rsid w:val="005C4EDE"/>
    <w:rsid w:val="005C5FA6"/>
    <w:rsid w:val="005C73AF"/>
    <w:rsid w:val="005D063D"/>
    <w:rsid w:val="005D6F56"/>
    <w:rsid w:val="005D732C"/>
    <w:rsid w:val="005E0341"/>
    <w:rsid w:val="005E400E"/>
    <w:rsid w:val="005E467A"/>
    <w:rsid w:val="005E4BF7"/>
    <w:rsid w:val="005E559E"/>
    <w:rsid w:val="005E6F56"/>
    <w:rsid w:val="005F117A"/>
    <w:rsid w:val="005F1ADD"/>
    <w:rsid w:val="005F36D5"/>
    <w:rsid w:val="005F5023"/>
    <w:rsid w:val="005F5280"/>
    <w:rsid w:val="005F5B51"/>
    <w:rsid w:val="005F6A7E"/>
    <w:rsid w:val="00602044"/>
    <w:rsid w:val="0060266F"/>
    <w:rsid w:val="00603326"/>
    <w:rsid w:val="00605EF0"/>
    <w:rsid w:val="00612E3B"/>
    <w:rsid w:val="00615B68"/>
    <w:rsid w:val="00616108"/>
    <w:rsid w:val="00617F0D"/>
    <w:rsid w:val="0062001E"/>
    <w:rsid w:val="00620AC6"/>
    <w:rsid w:val="0062674B"/>
    <w:rsid w:val="00627AA4"/>
    <w:rsid w:val="00627AF0"/>
    <w:rsid w:val="00630712"/>
    <w:rsid w:val="00632728"/>
    <w:rsid w:val="006337F0"/>
    <w:rsid w:val="00633AD2"/>
    <w:rsid w:val="00636FF5"/>
    <w:rsid w:val="00642624"/>
    <w:rsid w:val="006433B7"/>
    <w:rsid w:val="006444E7"/>
    <w:rsid w:val="00647849"/>
    <w:rsid w:val="0065118B"/>
    <w:rsid w:val="00651F31"/>
    <w:rsid w:val="006543EC"/>
    <w:rsid w:val="00654788"/>
    <w:rsid w:val="00655867"/>
    <w:rsid w:val="00656183"/>
    <w:rsid w:val="006604E8"/>
    <w:rsid w:val="00664462"/>
    <w:rsid w:val="00664E1A"/>
    <w:rsid w:val="00666E1E"/>
    <w:rsid w:val="00667C0E"/>
    <w:rsid w:val="006705AA"/>
    <w:rsid w:val="006706D7"/>
    <w:rsid w:val="006746F5"/>
    <w:rsid w:val="00676BAA"/>
    <w:rsid w:val="00677FA6"/>
    <w:rsid w:val="006824AC"/>
    <w:rsid w:val="00684C83"/>
    <w:rsid w:val="00685286"/>
    <w:rsid w:val="006916E3"/>
    <w:rsid w:val="00691D1A"/>
    <w:rsid w:val="00693193"/>
    <w:rsid w:val="00694C03"/>
    <w:rsid w:val="00696EC2"/>
    <w:rsid w:val="006A018E"/>
    <w:rsid w:val="006A0AD1"/>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0827"/>
    <w:rsid w:val="006D0939"/>
    <w:rsid w:val="006D0B8E"/>
    <w:rsid w:val="006D5BCC"/>
    <w:rsid w:val="006D70FF"/>
    <w:rsid w:val="006E0010"/>
    <w:rsid w:val="006E5891"/>
    <w:rsid w:val="006E59E3"/>
    <w:rsid w:val="006E668F"/>
    <w:rsid w:val="006E7C94"/>
    <w:rsid w:val="006F0827"/>
    <w:rsid w:val="006F1755"/>
    <w:rsid w:val="006F2821"/>
    <w:rsid w:val="006F292A"/>
    <w:rsid w:val="006F345B"/>
    <w:rsid w:val="006F3950"/>
    <w:rsid w:val="006F3B37"/>
    <w:rsid w:val="006F5502"/>
    <w:rsid w:val="006F7BBE"/>
    <w:rsid w:val="00700648"/>
    <w:rsid w:val="00702298"/>
    <w:rsid w:val="0070267E"/>
    <w:rsid w:val="00703438"/>
    <w:rsid w:val="00706377"/>
    <w:rsid w:val="00707789"/>
    <w:rsid w:val="00711344"/>
    <w:rsid w:val="007117C3"/>
    <w:rsid w:val="00712B6B"/>
    <w:rsid w:val="007169E2"/>
    <w:rsid w:val="0071777F"/>
    <w:rsid w:val="00722316"/>
    <w:rsid w:val="00724071"/>
    <w:rsid w:val="00724307"/>
    <w:rsid w:val="00726E8D"/>
    <w:rsid w:val="00727D53"/>
    <w:rsid w:val="00734733"/>
    <w:rsid w:val="0073797A"/>
    <w:rsid w:val="007379D6"/>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43E1"/>
    <w:rsid w:val="00785AD5"/>
    <w:rsid w:val="007870F2"/>
    <w:rsid w:val="00790738"/>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299A"/>
    <w:rsid w:val="007D2E9C"/>
    <w:rsid w:val="007D43A6"/>
    <w:rsid w:val="007D5C1E"/>
    <w:rsid w:val="007D624C"/>
    <w:rsid w:val="007E0C8B"/>
    <w:rsid w:val="007E25A3"/>
    <w:rsid w:val="007E596E"/>
    <w:rsid w:val="007E6701"/>
    <w:rsid w:val="007E7E9C"/>
    <w:rsid w:val="007F04E9"/>
    <w:rsid w:val="007F085D"/>
    <w:rsid w:val="007F0DA0"/>
    <w:rsid w:val="007F1B79"/>
    <w:rsid w:val="007F54DB"/>
    <w:rsid w:val="007F5AC9"/>
    <w:rsid w:val="0080055C"/>
    <w:rsid w:val="00803693"/>
    <w:rsid w:val="008037DC"/>
    <w:rsid w:val="0081038E"/>
    <w:rsid w:val="00814823"/>
    <w:rsid w:val="00820582"/>
    <w:rsid w:val="00823185"/>
    <w:rsid w:val="00832B36"/>
    <w:rsid w:val="0083552F"/>
    <w:rsid w:val="00835A0D"/>
    <w:rsid w:val="00835B7E"/>
    <w:rsid w:val="00837F69"/>
    <w:rsid w:val="008422CB"/>
    <w:rsid w:val="008438AA"/>
    <w:rsid w:val="00844984"/>
    <w:rsid w:val="00844BFC"/>
    <w:rsid w:val="00845AEC"/>
    <w:rsid w:val="00847DEC"/>
    <w:rsid w:val="00850506"/>
    <w:rsid w:val="008614FB"/>
    <w:rsid w:val="008632F2"/>
    <w:rsid w:val="0086500A"/>
    <w:rsid w:val="008664D6"/>
    <w:rsid w:val="00866B24"/>
    <w:rsid w:val="00867027"/>
    <w:rsid w:val="008672CF"/>
    <w:rsid w:val="0087186C"/>
    <w:rsid w:val="00871BD8"/>
    <w:rsid w:val="008729BE"/>
    <w:rsid w:val="00884ABC"/>
    <w:rsid w:val="0088572F"/>
    <w:rsid w:val="008907BC"/>
    <w:rsid w:val="0089082A"/>
    <w:rsid w:val="00890AA6"/>
    <w:rsid w:val="00891465"/>
    <w:rsid w:val="00891D44"/>
    <w:rsid w:val="00892E7D"/>
    <w:rsid w:val="008957B9"/>
    <w:rsid w:val="00896AB7"/>
    <w:rsid w:val="008A47A5"/>
    <w:rsid w:val="008A4A5A"/>
    <w:rsid w:val="008A6958"/>
    <w:rsid w:val="008B2183"/>
    <w:rsid w:val="008B7A95"/>
    <w:rsid w:val="008C0C97"/>
    <w:rsid w:val="008C24EE"/>
    <w:rsid w:val="008C25C5"/>
    <w:rsid w:val="008C2BE3"/>
    <w:rsid w:val="008C2FC9"/>
    <w:rsid w:val="008C395C"/>
    <w:rsid w:val="008C3A57"/>
    <w:rsid w:val="008C408F"/>
    <w:rsid w:val="008C5BA1"/>
    <w:rsid w:val="008C7FCC"/>
    <w:rsid w:val="008D31A2"/>
    <w:rsid w:val="008D3537"/>
    <w:rsid w:val="008D4799"/>
    <w:rsid w:val="008D47F0"/>
    <w:rsid w:val="008D57A4"/>
    <w:rsid w:val="008D5AFE"/>
    <w:rsid w:val="008D5DCE"/>
    <w:rsid w:val="008D73DF"/>
    <w:rsid w:val="008E1C6E"/>
    <w:rsid w:val="008E44C3"/>
    <w:rsid w:val="008E67EF"/>
    <w:rsid w:val="008E78F8"/>
    <w:rsid w:val="008F0907"/>
    <w:rsid w:val="008F1F34"/>
    <w:rsid w:val="008F7BC0"/>
    <w:rsid w:val="00901550"/>
    <w:rsid w:val="00901893"/>
    <w:rsid w:val="00902D3F"/>
    <w:rsid w:val="009036F7"/>
    <w:rsid w:val="00910092"/>
    <w:rsid w:val="00910EBA"/>
    <w:rsid w:val="00912317"/>
    <w:rsid w:val="00917422"/>
    <w:rsid w:val="00917B7F"/>
    <w:rsid w:val="009203DB"/>
    <w:rsid w:val="0092175A"/>
    <w:rsid w:val="0092278A"/>
    <w:rsid w:val="00923910"/>
    <w:rsid w:val="00925269"/>
    <w:rsid w:val="00925448"/>
    <w:rsid w:val="00926CE8"/>
    <w:rsid w:val="009272F2"/>
    <w:rsid w:val="00927AFB"/>
    <w:rsid w:val="00931C5A"/>
    <w:rsid w:val="009358DD"/>
    <w:rsid w:val="00936F74"/>
    <w:rsid w:val="009378F7"/>
    <w:rsid w:val="00940082"/>
    <w:rsid w:val="00940331"/>
    <w:rsid w:val="0094050D"/>
    <w:rsid w:val="00940A43"/>
    <w:rsid w:val="00940B4C"/>
    <w:rsid w:val="00942C3C"/>
    <w:rsid w:val="00947B2A"/>
    <w:rsid w:val="00952D31"/>
    <w:rsid w:val="00961426"/>
    <w:rsid w:val="009617E5"/>
    <w:rsid w:val="00966782"/>
    <w:rsid w:val="00971398"/>
    <w:rsid w:val="00972D6E"/>
    <w:rsid w:val="009731BF"/>
    <w:rsid w:val="009732CD"/>
    <w:rsid w:val="009736C9"/>
    <w:rsid w:val="00974612"/>
    <w:rsid w:val="00974EE3"/>
    <w:rsid w:val="00975FCD"/>
    <w:rsid w:val="00976EC3"/>
    <w:rsid w:val="00982BAB"/>
    <w:rsid w:val="009846FB"/>
    <w:rsid w:val="0098550B"/>
    <w:rsid w:val="009865B9"/>
    <w:rsid w:val="009900AF"/>
    <w:rsid w:val="00990CB4"/>
    <w:rsid w:val="009924F6"/>
    <w:rsid w:val="00992F98"/>
    <w:rsid w:val="009955A5"/>
    <w:rsid w:val="00996B1A"/>
    <w:rsid w:val="00996C0A"/>
    <w:rsid w:val="009A05F4"/>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66FD"/>
    <w:rsid w:val="009C7571"/>
    <w:rsid w:val="009C7937"/>
    <w:rsid w:val="009D5D4F"/>
    <w:rsid w:val="009D722D"/>
    <w:rsid w:val="009E0775"/>
    <w:rsid w:val="009E0AC3"/>
    <w:rsid w:val="009E452B"/>
    <w:rsid w:val="009E4E72"/>
    <w:rsid w:val="009E5A92"/>
    <w:rsid w:val="009F4C54"/>
    <w:rsid w:val="009F5B66"/>
    <w:rsid w:val="009F6104"/>
    <w:rsid w:val="009F6C06"/>
    <w:rsid w:val="009F7F4D"/>
    <w:rsid w:val="00A020AF"/>
    <w:rsid w:val="00A02A06"/>
    <w:rsid w:val="00A05F1C"/>
    <w:rsid w:val="00A07DD2"/>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4E35"/>
    <w:rsid w:val="00A4735F"/>
    <w:rsid w:val="00A5138B"/>
    <w:rsid w:val="00A51E69"/>
    <w:rsid w:val="00A523A6"/>
    <w:rsid w:val="00A5333F"/>
    <w:rsid w:val="00A540EE"/>
    <w:rsid w:val="00A5515C"/>
    <w:rsid w:val="00A552C5"/>
    <w:rsid w:val="00A57CF6"/>
    <w:rsid w:val="00A60E51"/>
    <w:rsid w:val="00A61422"/>
    <w:rsid w:val="00A61B19"/>
    <w:rsid w:val="00A62EC6"/>
    <w:rsid w:val="00A631C5"/>
    <w:rsid w:val="00A658F8"/>
    <w:rsid w:val="00A660A6"/>
    <w:rsid w:val="00A665F2"/>
    <w:rsid w:val="00A67065"/>
    <w:rsid w:val="00A671B4"/>
    <w:rsid w:val="00A71B51"/>
    <w:rsid w:val="00A73E08"/>
    <w:rsid w:val="00A8194A"/>
    <w:rsid w:val="00A85D3E"/>
    <w:rsid w:val="00A85FD1"/>
    <w:rsid w:val="00A86942"/>
    <w:rsid w:val="00A87203"/>
    <w:rsid w:val="00A8750D"/>
    <w:rsid w:val="00A876B3"/>
    <w:rsid w:val="00A87CAC"/>
    <w:rsid w:val="00A9065D"/>
    <w:rsid w:val="00A914C8"/>
    <w:rsid w:val="00A92174"/>
    <w:rsid w:val="00A9389E"/>
    <w:rsid w:val="00A95F05"/>
    <w:rsid w:val="00A971F7"/>
    <w:rsid w:val="00AA0513"/>
    <w:rsid w:val="00AA307E"/>
    <w:rsid w:val="00AA44E7"/>
    <w:rsid w:val="00AA5F80"/>
    <w:rsid w:val="00AA62C3"/>
    <w:rsid w:val="00AA64EA"/>
    <w:rsid w:val="00AA7F45"/>
    <w:rsid w:val="00AB00C8"/>
    <w:rsid w:val="00AB0CA2"/>
    <w:rsid w:val="00AB1975"/>
    <w:rsid w:val="00AB550D"/>
    <w:rsid w:val="00AB576C"/>
    <w:rsid w:val="00AB600D"/>
    <w:rsid w:val="00AB6B79"/>
    <w:rsid w:val="00AB7304"/>
    <w:rsid w:val="00AC058D"/>
    <w:rsid w:val="00AC08DF"/>
    <w:rsid w:val="00AC123B"/>
    <w:rsid w:val="00AC34CE"/>
    <w:rsid w:val="00AC3874"/>
    <w:rsid w:val="00AC4201"/>
    <w:rsid w:val="00AC4B20"/>
    <w:rsid w:val="00AD1B16"/>
    <w:rsid w:val="00AD364C"/>
    <w:rsid w:val="00AD36D2"/>
    <w:rsid w:val="00AD3E99"/>
    <w:rsid w:val="00AD3F71"/>
    <w:rsid w:val="00AD3F7B"/>
    <w:rsid w:val="00AD62EA"/>
    <w:rsid w:val="00AD6A5D"/>
    <w:rsid w:val="00AD7A40"/>
    <w:rsid w:val="00AE2398"/>
    <w:rsid w:val="00AE5C94"/>
    <w:rsid w:val="00AF24D6"/>
    <w:rsid w:val="00AF372B"/>
    <w:rsid w:val="00AF543F"/>
    <w:rsid w:val="00AF54B4"/>
    <w:rsid w:val="00AF72F2"/>
    <w:rsid w:val="00B0066D"/>
    <w:rsid w:val="00B01958"/>
    <w:rsid w:val="00B04A44"/>
    <w:rsid w:val="00B04C05"/>
    <w:rsid w:val="00B075DE"/>
    <w:rsid w:val="00B1108F"/>
    <w:rsid w:val="00B11CFA"/>
    <w:rsid w:val="00B128D5"/>
    <w:rsid w:val="00B1497D"/>
    <w:rsid w:val="00B14A33"/>
    <w:rsid w:val="00B1527A"/>
    <w:rsid w:val="00B16002"/>
    <w:rsid w:val="00B16927"/>
    <w:rsid w:val="00B20376"/>
    <w:rsid w:val="00B222B2"/>
    <w:rsid w:val="00B23700"/>
    <w:rsid w:val="00B238A5"/>
    <w:rsid w:val="00B24A85"/>
    <w:rsid w:val="00B27280"/>
    <w:rsid w:val="00B272FF"/>
    <w:rsid w:val="00B300AD"/>
    <w:rsid w:val="00B32154"/>
    <w:rsid w:val="00B323C0"/>
    <w:rsid w:val="00B330D7"/>
    <w:rsid w:val="00B34B4D"/>
    <w:rsid w:val="00B35434"/>
    <w:rsid w:val="00B35BA9"/>
    <w:rsid w:val="00B36460"/>
    <w:rsid w:val="00B40A0C"/>
    <w:rsid w:val="00B451ED"/>
    <w:rsid w:val="00B4587A"/>
    <w:rsid w:val="00B45E98"/>
    <w:rsid w:val="00B47E22"/>
    <w:rsid w:val="00B51C2C"/>
    <w:rsid w:val="00B51FC8"/>
    <w:rsid w:val="00B52650"/>
    <w:rsid w:val="00B53349"/>
    <w:rsid w:val="00B53984"/>
    <w:rsid w:val="00B5455A"/>
    <w:rsid w:val="00B55864"/>
    <w:rsid w:val="00B63C61"/>
    <w:rsid w:val="00B6480E"/>
    <w:rsid w:val="00B653B8"/>
    <w:rsid w:val="00B6704B"/>
    <w:rsid w:val="00B7689B"/>
    <w:rsid w:val="00B77BB5"/>
    <w:rsid w:val="00B8214B"/>
    <w:rsid w:val="00B91581"/>
    <w:rsid w:val="00B936B1"/>
    <w:rsid w:val="00B96526"/>
    <w:rsid w:val="00B96DCD"/>
    <w:rsid w:val="00BA0D16"/>
    <w:rsid w:val="00BA1815"/>
    <w:rsid w:val="00BA4B51"/>
    <w:rsid w:val="00BA57F6"/>
    <w:rsid w:val="00BA6C33"/>
    <w:rsid w:val="00BB20FF"/>
    <w:rsid w:val="00BB4AFD"/>
    <w:rsid w:val="00BB635C"/>
    <w:rsid w:val="00BC0CB5"/>
    <w:rsid w:val="00BC31B9"/>
    <w:rsid w:val="00BC34DA"/>
    <w:rsid w:val="00BC5531"/>
    <w:rsid w:val="00BC65A8"/>
    <w:rsid w:val="00BC7D54"/>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10EFB"/>
    <w:rsid w:val="00C1136F"/>
    <w:rsid w:val="00C13B39"/>
    <w:rsid w:val="00C15C5A"/>
    <w:rsid w:val="00C167F1"/>
    <w:rsid w:val="00C17630"/>
    <w:rsid w:val="00C201E1"/>
    <w:rsid w:val="00C22EC9"/>
    <w:rsid w:val="00C2405D"/>
    <w:rsid w:val="00C35FDE"/>
    <w:rsid w:val="00C36C39"/>
    <w:rsid w:val="00C37AE3"/>
    <w:rsid w:val="00C420B8"/>
    <w:rsid w:val="00C44E54"/>
    <w:rsid w:val="00C46F40"/>
    <w:rsid w:val="00C501D5"/>
    <w:rsid w:val="00C503C0"/>
    <w:rsid w:val="00C51ED9"/>
    <w:rsid w:val="00C52A80"/>
    <w:rsid w:val="00C57026"/>
    <w:rsid w:val="00C57C4E"/>
    <w:rsid w:val="00C604FA"/>
    <w:rsid w:val="00C6258B"/>
    <w:rsid w:val="00C63BED"/>
    <w:rsid w:val="00C72597"/>
    <w:rsid w:val="00C81CAF"/>
    <w:rsid w:val="00C81D49"/>
    <w:rsid w:val="00C81F7D"/>
    <w:rsid w:val="00C82704"/>
    <w:rsid w:val="00C84691"/>
    <w:rsid w:val="00C96AB1"/>
    <w:rsid w:val="00C97BFA"/>
    <w:rsid w:val="00C97E5E"/>
    <w:rsid w:val="00CA0453"/>
    <w:rsid w:val="00CA1605"/>
    <w:rsid w:val="00CA4DFD"/>
    <w:rsid w:val="00CA4E62"/>
    <w:rsid w:val="00CA50EE"/>
    <w:rsid w:val="00CA572F"/>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201F"/>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63BF"/>
    <w:rsid w:val="00D47D2A"/>
    <w:rsid w:val="00D5017B"/>
    <w:rsid w:val="00D52CA6"/>
    <w:rsid w:val="00D531F4"/>
    <w:rsid w:val="00D535FD"/>
    <w:rsid w:val="00D557FA"/>
    <w:rsid w:val="00D55A6C"/>
    <w:rsid w:val="00D574C9"/>
    <w:rsid w:val="00D61A70"/>
    <w:rsid w:val="00D63281"/>
    <w:rsid w:val="00D64BCE"/>
    <w:rsid w:val="00D668B1"/>
    <w:rsid w:val="00D6702D"/>
    <w:rsid w:val="00D70814"/>
    <w:rsid w:val="00D70D6F"/>
    <w:rsid w:val="00D7347B"/>
    <w:rsid w:val="00D73A17"/>
    <w:rsid w:val="00D73C96"/>
    <w:rsid w:val="00D742C8"/>
    <w:rsid w:val="00D74F63"/>
    <w:rsid w:val="00D76A34"/>
    <w:rsid w:val="00D77C96"/>
    <w:rsid w:val="00D8470E"/>
    <w:rsid w:val="00D863F6"/>
    <w:rsid w:val="00D866E3"/>
    <w:rsid w:val="00D9051D"/>
    <w:rsid w:val="00D90C2C"/>
    <w:rsid w:val="00D91E60"/>
    <w:rsid w:val="00D9232B"/>
    <w:rsid w:val="00D94CF3"/>
    <w:rsid w:val="00D953D8"/>
    <w:rsid w:val="00D96CCE"/>
    <w:rsid w:val="00DA1068"/>
    <w:rsid w:val="00DA350B"/>
    <w:rsid w:val="00DA41AD"/>
    <w:rsid w:val="00DA4F71"/>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D49F5"/>
    <w:rsid w:val="00DE4081"/>
    <w:rsid w:val="00DE66CB"/>
    <w:rsid w:val="00DF1799"/>
    <w:rsid w:val="00DF2E00"/>
    <w:rsid w:val="00DF4338"/>
    <w:rsid w:val="00DF4567"/>
    <w:rsid w:val="00DF522D"/>
    <w:rsid w:val="00DF61A4"/>
    <w:rsid w:val="00DF67BD"/>
    <w:rsid w:val="00DF711A"/>
    <w:rsid w:val="00DF7CEF"/>
    <w:rsid w:val="00E00679"/>
    <w:rsid w:val="00E0090A"/>
    <w:rsid w:val="00E03306"/>
    <w:rsid w:val="00E0604F"/>
    <w:rsid w:val="00E069D0"/>
    <w:rsid w:val="00E07D29"/>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38B"/>
    <w:rsid w:val="00E27C93"/>
    <w:rsid w:val="00E31EC4"/>
    <w:rsid w:val="00E3479E"/>
    <w:rsid w:val="00E34F2A"/>
    <w:rsid w:val="00E41B7C"/>
    <w:rsid w:val="00E4341B"/>
    <w:rsid w:val="00E43909"/>
    <w:rsid w:val="00E4721B"/>
    <w:rsid w:val="00E50187"/>
    <w:rsid w:val="00E50BC0"/>
    <w:rsid w:val="00E5249F"/>
    <w:rsid w:val="00E53C30"/>
    <w:rsid w:val="00E542A5"/>
    <w:rsid w:val="00E5682B"/>
    <w:rsid w:val="00E569E9"/>
    <w:rsid w:val="00E56F15"/>
    <w:rsid w:val="00E57284"/>
    <w:rsid w:val="00E6089C"/>
    <w:rsid w:val="00E6239E"/>
    <w:rsid w:val="00E66901"/>
    <w:rsid w:val="00E66E72"/>
    <w:rsid w:val="00E71F37"/>
    <w:rsid w:val="00E732B9"/>
    <w:rsid w:val="00E75691"/>
    <w:rsid w:val="00E759AC"/>
    <w:rsid w:val="00E762AB"/>
    <w:rsid w:val="00E76857"/>
    <w:rsid w:val="00E77148"/>
    <w:rsid w:val="00E7740B"/>
    <w:rsid w:val="00E77743"/>
    <w:rsid w:val="00E820EC"/>
    <w:rsid w:val="00E83E5B"/>
    <w:rsid w:val="00E85BA4"/>
    <w:rsid w:val="00E85F45"/>
    <w:rsid w:val="00E861DF"/>
    <w:rsid w:val="00E86B2E"/>
    <w:rsid w:val="00EA3B24"/>
    <w:rsid w:val="00EA4A2D"/>
    <w:rsid w:val="00EA5D1F"/>
    <w:rsid w:val="00EB0384"/>
    <w:rsid w:val="00EB038D"/>
    <w:rsid w:val="00EB12CB"/>
    <w:rsid w:val="00EB2F58"/>
    <w:rsid w:val="00EB40DF"/>
    <w:rsid w:val="00EB469F"/>
    <w:rsid w:val="00EB56C0"/>
    <w:rsid w:val="00EB5709"/>
    <w:rsid w:val="00EB7CDA"/>
    <w:rsid w:val="00EC118D"/>
    <w:rsid w:val="00EC16BB"/>
    <w:rsid w:val="00EC1EF0"/>
    <w:rsid w:val="00EC1EF4"/>
    <w:rsid w:val="00EC3E80"/>
    <w:rsid w:val="00EC5601"/>
    <w:rsid w:val="00EC66B1"/>
    <w:rsid w:val="00EC7054"/>
    <w:rsid w:val="00ED01D5"/>
    <w:rsid w:val="00ED2A48"/>
    <w:rsid w:val="00ED552D"/>
    <w:rsid w:val="00ED61BE"/>
    <w:rsid w:val="00EE1D4E"/>
    <w:rsid w:val="00EE2D42"/>
    <w:rsid w:val="00EE39D4"/>
    <w:rsid w:val="00EE4055"/>
    <w:rsid w:val="00EF0407"/>
    <w:rsid w:val="00EF1FC3"/>
    <w:rsid w:val="00EF3611"/>
    <w:rsid w:val="00EF40F3"/>
    <w:rsid w:val="00EF47A8"/>
    <w:rsid w:val="00EF47FA"/>
    <w:rsid w:val="00EF579E"/>
    <w:rsid w:val="00F01DF8"/>
    <w:rsid w:val="00F0216A"/>
    <w:rsid w:val="00F02480"/>
    <w:rsid w:val="00F0766C"/>
    <w:rsid w:val="00F076BA"/>
    <w:rsid w:val="00F10917"/>
    <w:rsid w:val="00F10B0C"/>
    <w:rsid w:val="00F149B3"/>
    <w:rsid w:val="00F1591D"/>
    <w:rsid w:val="00F15A80"/>
    <w:rsid w:val="00F1625C"/>
    <w:rsid w:val="00F16851"/>
    <w:rsid w:val="00F16A59"/>
    <w:rsid w:val="00F21FEB"/>
    <w:rsid w:val="00F23651"/>
    <w:rsid w:val="00F236E5"/>
    <w:rsid w:val="00F25404"/>
    <w:rsid w:val="00F25F3E"/>
    <w:rsid w:val="00F25F9D"/>
    <w:rsid w:val="00F30F45"/>
    <w:rsid w:val="00F316FF"/>
    <w:rsid w:val="00F31A8D"/>
    <w:rsid w:val="00F31E3E"/>
    <w:rsid w:val="00F3299C"/>
    <w:rsid w:val="00F32DFD"/>
    <w:rsid w:val="00F36035"/>
    <w:rsid w:val="00F37207"/>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D77"/>
    <w:rsid w:val="00F65DFA"/>
    <w:rsid w:val="00F65FBA"/>
    <w:rsid w:val="00F67074"/>
    <w:rsid w:val="00F673BA"/>
    <w:rsid w:val="00F70515"/>
    <w:rsid w:val="00F73979"/>
    <w:rsid w:val="00F7570A"/>
    <w:rsid w:val="00F81C7E"/>
    <w:rsid w:val="00F8249D"/>
    <w:rsid w:val="00F857F8"/>
    <w:rsid w:val="00F85B32"/>
    <w:rsid w:val="00F87F8F"/>
    <w:rsid w:val="00F94B6D"/>
    <w:rsid w:val="00F94F48"/>
    <w:rsid w:val="00F9590D"/>
    <w:rsid w:val="00F9602E"/>
    <w:rsid w:val="00F96664"/>
    <w:rsid w:val="00FA02E0"/>
    <w:rsid w:val="00FA2709"/>
    <w:rsid w:val="00FA5267"/>
    <w:rsid w:val="00FA6AAE"/>
    <w:rsid w:val="00FA739B"/>
    <w:rsid w:val="00FB1F96"/>
    <w:rsid w:val="00FB621A"/>
    <w:rsid w:val="00FB7CBF"/>
    <w:rsid w:val="00FC07E4"/>
    <w:rsid w:val="00FC3648"/>
    <w:rsid w:val="00FC4BC1"/>
    <w:rsid w:val="00FC512B"/>
    <w:rsid w:val="00FC5389"/>
    <w:rsid w:val="00FC55BA"/>
    <w:rsid w:val="00FD0BD0"/>
    <w:rsid w:val="00FD1266"/>
    <w:rsid w:val="00FD1712"/>
    <w:rsid w:val="00FD2E33"/>
    <w:rsid w:val="00FD56E6"/>
    <w:rsid w:val="00FD6034"/>
    <w:rsid w:val="00FD712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indie.com/products/jkicklighter/adns-9800-laser-mo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10" Type="http://schemas.openxmlformats.org/officeDocument/2006/relationships/hyperlink" Target="https://platformio.org/"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reiman/Digit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15</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s>
</file>

<file path=customXml/itemProps1.xml><?xml version="1.0" encoding="utf-8"?>
<ds:datastoreItem xmlns:ds="http://schemas.openxmlformats.org/officeDocument/2006/customXml" ds:itemID="{A8A7F6D5-9B45-49E7-A8C0-EF032BA41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9</Pages>
  <Words>4717</Words>
  <Characters>26891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71</cp:revision>
  <dcterms:created xsi:type="dcterms:W3CDTF">2018-11-14T19:43:00Z</dcterms:created>
  <dcterms:modified xsi:type="dcterms:W3CDTF">2018-11-15T14:25:00Z</dcterms:modified>
</cp:coreProperties>
</file>