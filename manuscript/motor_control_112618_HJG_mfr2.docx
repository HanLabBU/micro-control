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w:t>
      </w:r>
      <w:proofErr w:type="spellStart"/>
      <w:r w:rsidR="006F7BBE" w:rsidRPr="001D6942">
        <w:rPr>
          <w:rFonts w:ascii="Times New Roman" w:hAnsi="Times New Roman" w:cs="Times New Roman"/>
        </w:rPr>
        <w:t>sCMOS</w:t>
      </w:r>
      <w:proofErr w:type="spellEnd"/>
      <w:r w:rsidR="006F7BBE" w:rsidRPr="001D6942">
        <w:rPr>
          <w:rFonts w:ascii="Times New Roman" w:hAnsi="Times New Roman" w:cs="Times New Roman"/>
        </w:rPr>
        <w:t xml:space="preserve">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 xml:space="preserve">of the </w:t>
      </w:r>
      <w:proofErr w:type="gramStart"/>
      <w:r w:rsidR="00E569E9" w:rsidRPr="001D6942">
        <w:rPr>
          <w:rFonts w:ascii="Times New Roman" w:hAnsi="Times New Roman" w:cs="Times New Roman"/>
        </w:rPr>
        <w:t>Teensy</w:t>
      </w:r>
      <w:proofErr w:type="gramEnd"/>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proofErr w:type="spellStart"/>
      <w:r w:rsidR="00603326" w:rsidRPr="001D6942">
        <w:rPr>
          <w:rFonts w:ascii="Times New Roman" w:hAnsi="Times New Roman" w:cs="Times New Roman"/>
        </w:rPr>
        <w:t>sCMOS</w:t>
      </w:r>
      <w:proofErr w:type="spellEnd"/>
      <w:r w:rsidR="00603326" w:rsidRPr="001D6942">
        <w:rPr>
          <w:rFonts w:ascii="Times New Roman" w:hAnsi="Times New Roman" w:cs="Times New Roman"/>
        </w:rPr>
        <w:t xml:space="preserve">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proofErr w:type="spellStart"/>
      <w:r w:rsidR="00940331" w:rsidRPr="001D6942">
        <w:rPr>
          <w:rFonts w:ascii="Times New Roman" w:hAnsi="Times New Roman" w:cs="Times New Roman"/>
        </w:rPr>
        <w:t>sCMOS</w:t>
      </w:r>
      <w:proofErr w:type="spellEnd"/>
      <w:r w:rsidR="00940331" w:rsidRPr="001D6942">
        <w:rPr>
          <w:rFonts w:ascii="Times New Roman" w:hAnsi="Times New Roman" w:cs="Times New Roman"/>
        </w:rPr>
        <w:t xml:space="preserve">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proofErr w:type="spellStart"/>
      <w:r w:rsidR="00C52A80" w:rsidRPr="001D6942">
        <w:rPr>
          <w:rFonts w:ascii="Times New Roman" w:hAnsi="Times New Roman" w:cs="Times New Roman"/>
        </w:rPr>
        <w:t>sCMOS</w:t>
      </w:r>
      <w:proofErr w:type="spellEnd"/>
      <w:r w:rsidR="00C52A80" w:rsidRPr="001D6942">
        <w:rPr>
          <w:rFonts w:ascii="Times New Roman" w:hAnsi="Times New Roman" w:cs="Times New Roman"/>
        </w:rPr>
        <w:t xml:space="preserve">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A747E0" w:rsidRPr="00A747E0">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A747E0" w:rsidRPr="00A747E0">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w:t>
      </w:r>
      <w:proofErr w:type="spellStart"/>
      <w:r w:rsidR="009C14C0" w:rsidRPr="001D6942">
        <w:rPr>
          <w:rFonts w:ascii="Times New Roman" w:hAnsi="Times New Roman" w:cs="Times New Roman"/>
        </w:rPr>
        <w:t>sCMOS</w:t>
      </w:r>
      <w:proofErr w:type="spellEnd"/>
      <w:r w:rsidR="009C14C0" w:rsidRPr="001D6942">
        <w:rPr>
          <w:rFonts w:ascii="Times New Roman" w:hAnsi="Times New Roman" w:cs="Times New Roman"/>
        </w:rPr>
        <w:t xml:space="preserve">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A747E0" w:rsidRPr="00A747E0">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A747E0" w:rsidRPr="00A747E0">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proofErr w:type="gramStart"/>
      <w:r w:rsidR="00BE7F4E" w:rsidRPr="001D6942">
        <w:rPr>
          <w:rFonts w:ascii="Times New Roman" w:hAnsi="Times New Roman" w:cs="Times New Roman"/>
        </w:rPr>
        <w:t>Teensy</w:t>
      </w:r>
      <w:proofErr w:type="gramEnd"/>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w:t>
      </w:r>
      <w:proofErr w:type="gramStart"/>
      <w:r w:rsidR="00BE7F4E" w:rsidRPr="001D6942">
        <w:rPr>
          <w:rFonts w:ascii="Times New Roman" w:hAnsi="Times New Roman" w:cs="Times New Roman"/>
        </w:rPr>
        <w:t>Teensy</w:t>
      </w:r>
      <w:proofErr w:type="gramEnd"/>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proofErr w:type="spellStart"/>
      <w:r w:rsidR="00AC3874" w:rsidRPr="001D6942">
        <w:rPr>
          <w:rFonts w:ascii="Times New Roman" w:hAnsi="Times New Roman" w:cs="Times New Roman"/>
        </w:rPr>
        <w:t>SparkFun</w:t>
      </w:r>
      <w:proofErr w:type="spellEnd"/>
      <w:r w:rsidR="00AC3874" w:rsidRPr="001D6942">
        <w:rPr>
          <w:rFonts w:ascii="Times New Roman" w:hAnsi="Times New Roman" w:cs="Times New Roman"/>
        </w:rPr>
        <w:t xml:space="preserve">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xml:space="preserve">: </w:t>
      </w:r>
      <w:proofErr w:type="spellStart"/>
      <w:r w:rsidR="00BF3519" w:rsidRPr="001D6942">
        <w:rPr>
          <w:rFonts w:ascii="Times New Roman" w:hAnsi="Times New Roman" w:cs="Times New Roman"/>
        </w:rPr>
        <w:t>Digi</w:t>
      </w:r>
      <w:proofErr w:type="spellEnd"/>
      <w:r w:rsidR="00BF3519" w:rsidRPr="001D6942">
        <w:rPr>
          <w:rFonts w:ascii="Times New Roman" w:hAnsi="Times New Roman" w:cs="Times New Roman"/>
        </w:rPr>
        <w:t>-Key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 xml:space="preserve">for example: </w:t>
      </w:r>
      <w:proofErr w:type="spellStart"/>
      <w:r w:rsidR="00BF3519" w:rsidRPr="001D6942">
        <w:rPr>
          <w:rFonts w:ascii="Times New Roman" w:hAnsi="Times New Roman" w:cs="Times New Roman"/>
        </w:rPr>
        <w:t>Digi</w:t>
      </w:r>
      <w:proofErr w:type="spellEnd"/>
      <w:r w:rsidR="00BF3519" w:rsidRPr="001D6942">
        <w:rPr>
          <w:rFonts w:ascii="Times New Roman" w:hAnsi="Times New Roman" w:cs="Times New Roman"/>
        </w:rPr>
        <w:t>-Key,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Teensy was connected to a computer via a standard USB-</w:t>
      </w:r>
      <w:proofErr w:type="spellStart"/>
      <w:r w:rsidR="007D624C" w:rsidRPr="001D6942">
        <w:rPr>
          <w:rFonts w:ascii="Times New Roman" w:hAnsi="Times New Roman" w:cs="Times New Roman"/>
        </w:rPr>
        <w:t>microUSB</w:t>
      </w:r>
      <w:proofErr w:type="spellEnd"/>
      <w:r w:rsidR="007D624C" w:rsidRPr="001D6942">
        <w:rPr>
          <w:rFonts w:ascii="Times New Roman" w:hAnsi="Times New Roman" w:cs="Times New Roman"/>
        </w:rPr>
        <w:t xml:space="preserve"> cable (for example: </w:t>
      </w:r>
      <w:proofErr w:type="spellStart"/>
      <w:r w:rsidR="007D624C" w:rsidRPr="001D6942">
        <w:rPr>
          <w:rFonts w:ascii="Times New Roman" w:hAnsi="Times New Roman" w:cs="Times New Roman"/>
        </w:rPr>
        <w:t>Digi</w:t>
      </w:r>
      <w:proofErr w:type="spellEnd"/>
      <w:r w:rsidR="007D624C" w:rsidRPr="001D6942">
        <w:rPr>
          <w:rFonts w:ascii="Times New Roman" w:hAnsi="Times New Roman" w:cs="Times New Roman"/>
        </w:rPr>
        <w:t xml:space="preserve">-Key,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 xml:space="preserve">upload code to the Teensy, we used </w:t>
      </w:r>
      <w:proofErr w:type="spellStart"/>
      <w:r w:rsidR="001B0392" w:rsidRPr="001D6942">
        <w:rPr>
          <w:rFonts w:ascii="Times New Roman" w:hAnsi="Times New Roman" w:cs="Times New Roman"/>
        </w:rPr>
        <w:t>PlatformIO</w:t>
      </w:r>
      <w:proofErr w:type="spellEnd"/>
      <w:r w:rsidR="001B0392" w:rsidRPr="001D6942">
        <w:rPr>
          <w:rFonts w:ascii="Times New Roman" w:hAnsi="Times New Roman" w:cs="Times New Roman"/>
        </w:rPr>
        <w:t xml:space="preserve">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w:t>
      </w:r>
      <w:proofErr w:type="spellStart"/>
      <w:r w:rsidR="00A07091">
        <w:rPr>
          <w:rFonts w:ascii="Times New Roman" w:hAnsi="Times New Roman" w:cs="Times New Roman"/>
        </w:rPr>
        <w:t>DigitalIO</w:t>
      </w:r>
      <w:proofErr w:type="spellEnd"/>
      <w:r w:rsidR="00A07091">
        <w:rPr>
          <w:rFonts w:ascii="Times New Roman" w:hAnsi="Times New Roman" w:cs="Times New Roman"/>
        </w:rPr>
        <w:t xml:space="preserve"> library provided by </w:t>
      </w:r>
      <w:proofErr w:type="spellStart"/>
      <w:r w:rsidR="00A07091">
        <w:rPr>
          <w:rFonts w:ascii="Times New Roman" w:hAnsi="Times New Roman" w:cs="Times New Roman"/>
        </w:rPr>
        <w:t>PlatformIO</w:t>
      </w:r>
      <w:proofErr w:type="spellEnd"/>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proofErr w:type="spellStart"/>
      <w:r w:rsidR="007A21BE" w:rsidRPr="001D6942">
        <w:rPr>
          <w:rFonts w:ascii="Times New Roman" w:hAnsi="Times New Roman" w:cs="Times New Roman"/>
        </w:rPr>
        <w:t>Tindie</w:t>
      </w:r>
      <w:proofErr w:type="spellEnd"/>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w:t>
      </w:r>
      <w:proofErr w:type="spellStart"/>
      <w:r w:rsidR="00E762AB" w:rsidRPr="001D6942">
        <w:rPr>
          <w:rFonts w:ascii="Times New Roman" w:hAnsi="Times New Roman" w:cs="Times New Roman"/>
        </w:rPr>
        <w:t>sCMOS</w:t>
      </w:r>
      <w:proofErr w:type="spellEnd"/>
      <w:r w:rsidR="00E762AB" w:rsidRPr="001D6942">
        <w:rPr>
          <w:rFonts w:ascii="Times New Roman" w:hAnsi="Times New Roman" w:cs="Times New Roman"/>
        </w:rPr>
        <w:t xml:space="preserve"> </w:t>
      </w:r>
      <w:r w:rsidR="00E762AB" w:rsidRPr="001D6942">
        <w:rPr>
          <w:rFonts w:ascii="Times New Roman" w:hAnsi="Times New Roman" w:cs="Times New Roman"/>
        </w:rPr>
        <w:lastRenderedPageBreak/>
        <w:t xml:space="preserve">camera for image capture every 50 </w:t>
      </w:r>
      <w:proofErr w:type="spellStart"/>
      <w:r w:rsidR="00E762AB" w:rsidRPr="001D6942">
        <w:rPr>
          <w:rFonts w:ascii="Times New Roman" w:hAnsi="Times New Roman" w:cs="Times New Roman"/>
        </w:rPr>
        <w:t>ms</w:t>
      </w:r>
      <w:r w:rsidRPr="001D6942">
        <w:rPr>
          <w:rFonts w:ascii="Times New Roman" w:hAnsi="Times New Roman" w:cs="Times New Roman"/>
        </w:rPr>
        <w:t>.</w:t>
      </w:r>
      <w:proofErr w:type="spellEnd"/>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A747E0" w:rsidRPr="00A747E0">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function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w:t>
      </w:r>
      <w:proofErr w:type="spellStart"/>
      <w:r w:rsidR="00E64A0E" w:rsidRPr="001D6942">
        <w:rPr>
          <w:rFonts w:ascii="Times New Roman" w:hAnsi="Times New Roman" w:cs="Times New Roman"/>
        </w:rPr>
        <w:t>ms</w:t>
      </w:r>
      <w:proofErr w:type="spellEnd"/>
      <w:r w:rsidR="00E64A0E" w:rsidRPr="001D6942">
        <w:rPr>
          <w:rFonts w:ascii="Times New Roman" w:hAnsi="Times New Roman" w:cs="Times New Roman"/>
        </w:rPr>
        <w:t xml:space="preserve">)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w:t>
      </w:r>
      <w:proofErr w:type="spellStart"/>
      <w:r w:rsidR="00892AAC" w:rsidRPr="001D6942">
        <w:rPr>
          <w:rFonts w:ascii="Times New Roman" w:hAnsi="Times New Roman" w:cs="Times New Roman"/>
        </w:rPr>
        <w:t>IntervalTimer</w:t>
      </w:r>
      <w:proofErr w:type="spellEnd"/>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 xml:space="preserve">eely available functions on </w:t>
      </w:r>
      <w:proofErr w:type="spellStart"/>
      <w:r w:rsidR="00052FF1" w:rsidRPr="001D6942">
        <w:rPr>
          <w:rFonts w:ascii="Times New Roman" w:hAnsi="Times New Roman" w:cs="Times New Roman"/>
        </w:rPr>
        <w:t>GitH</w:t>
      </w:r>
      <w:r w:rsidR="00137645" w:rsidRPr="001D6942">
        <w:rPr>
          <w:rFonts w:ascii="Times New Roman" w:hAnsi="Times New Roman" w:cs="Times New Roman"/>
        </w:rPr>
        <w:t>ub</w:t>
      </w:r>
      <w:proofErr w:type="spellEnd"/>
      <w:r w:rsidR="00137645" w:rsidRPr="001D6942">
        <w:rPr>
          <w:rFonts w:ascii="Times New Roman" w:hAnsi="Times New Roman" w:cs="Times New Roman"/>
        </w:rPr>
        <w:t xml:space="preserve">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w:t>
      </w:r>
      <w:proofErr w:type="spellStart"/>
      <w:r w:rsidR="00B4115C" w:rsidRPr="001D6942">
        <w:rPr>
          <w:rFonts w:ascii="Times New Roman" w:hAnsi="Times New Roman" w:cs="Times New Roman"/>
        </w:rPr>
        <w:t>ms</w:t>
      </w:r>
      <w:proofErr w:type="spellEnd"/>
      <w:r w:rsidR="00B4115C" w:rsidRPr="001D6942">
        <w:rPr>
          <w:rFonts w:ascii="Times New Roman" w:hAnsi="Times New Roman" w:cs="Times New Roman"/>
        </w:rPr>
        <w:t xml:space="preserve">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w:t>
      </w:r>
      <w:proofErr w:type="spellStart"/>
      <w:r w:rsidR="00486455" w:rsidRPr="001D6942">
        <w:rPr>
          <w:rFonts w:ascii="Times New Roman" w:hAnsi="Times New Roman" w:cs="Times New Roman"/>
        </w:rPr>
        <w:t>sCMOS</w:t>
      </w:r>
      <w:proofErr w:type="spellEnd"/>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w:t>
      </w:r>
      <w:proofErr w:type="spellStart"/>
      <w:r w:rsidR="00E64A0E" w:rsidRPr="001D6942">
        <w:rPr>
          <w:rFonts w:ascii="Times New Roman" w:hAnsi="Times New Roman" w:cs="Times New Roman"/>
        </w:rPr>
        <w:t>IntervalTimer</w:t>
      </w:r>
      <w:proofErr w:type="spellEnd"/>
      <w:r w:rsidR="00E64A0E" w:rsidRPr="001D6942">
        <w:rPr>
          <w:rFonts w:ascii="Times New Roman" w:hAnsi="Times New Roman" w:cs="Times New Roman"/>
        </w:rPr>
        <w:t>”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 xml:space="preserve">to trigger a </w:t>
      </w:r>
      <w:proofErr w:type="spellStart"/>
      <w:r w:rsidR="00E64A0E" w:rsidRPr="001D6942">
        <w:rPr>
          <w:rFonts w:ascii="Times New Roman" w:hAnsi="Times New Roman" w:cs="Times New Roman"/>
        </w:rPr>
        <w:t>sCMOS</w:t>
      </w:r>
      <w:proofErr w:type="spellEnd"/>
      <w:r w:rsidR="00E64A0E" w:rsidRPr="001D6942">
        <w:rPr>
          <w:rFonts w:ascii="Times New Roman" w:hAnsi="Times New Roman" w:cs="Times New Roman"/>
        </w:rPr>
        <w:t xml:space="preserve"> camera for image capture every 50 </w:t>
      </w:r>
      <w:proofErr w:type="spellStart"/>
      <w:r w:rsidR="00E64A0E" w:rsidRPr="001D6942">
        <w:rPr>
          <w:rFonts w:ascii="Times New Roman" w:hAnsi="Times New Roman" w:cs="Times New Roman"/>
        </w:rPr>
        <w:t>ms</w:t>
      </w:r>
      <w:r w:rsidR="00D14742" w:rsidRPr="001D6942">
        <w:rPr>
          <w:rFonts w:ascii="Times New Roman" w:hAnsi="Times New Roman" w:cs="Times New Roman"/>
        </w:rPr>
        <w:t>.</w:t>
      </w:r>
      <w:proofErr w:type="spellEnd"/>
      <w:r w:rsidR="009E6639" w:rsidRPr="001D6942">
        <w:rPr>
          <w:rFonts w:ascii="Times New Roman" w:hAnsi="Times New Roman" w:cs="Times New Roman"/>
        </w:rPr>
        <w:t xml:space="preserve"> </w:t>
      </w:r>
      <w:proofErr w:type="gramStart"/>
      <w:r w:rsidR="009E6639" w:rsidRPr="001D6942">
        <w:rPr>
          <w:rFonts w:ascii="Times New Roman" w:hAnsi="Times New Roman" w:cs="Times New Roman"/>
        </w:rPr>
        <w:t>The</w:t>
      </w:r>
      <w:proofErr w:type="gramEnd"/>
      <w:r w:rsidR="009E6639" w:rsidRPr="001D6942">
        <w:rPr>
          <w:rFonts w:ascii="Times New Roman" w:hAnsi="Times New Roman" w:cs="Times New Roman"/>
        </w:rPr>
        <w:t xml:space="preserv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xml:space="preserve">, </w:t>
      </w:r>
      <w:proofErr w:type="gramStart"/>
      <w:r w:rsidR="0043774B" w:rsidRPr="001D6942">
        <w:rPr>
          <w:rFonts w:ascii="Times New Roman" w:hAnsi="Times New Roman" w:cs="Times New Roman"/>
        </w:rPr>
        <w:t>LLC.</w:t>
      </w:r>
      <w:r w:rsidR="00763EA0" w:rsidRPr="001D6942">
        <w:rPr>
          <w:rFonts w:ascii="Times New Roman" w:hAnsi="Times New Roman" w:cs="Times New Roman"/>
        </w:rPr>
        <w:t>,</w:t>
      </w:r>
      <w:proofErr w:type="gramEnd"/>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 xml:space="preserve">.COM, </w:t>
      </w:r>
      <w:proofErr w:type="gramStart"/>
      <w:r w:rsidR="00DF61A4" w:rsidRPr="001D6942">
        <w:rPr>
          <w:rFonts w:ascii="Times New Roman" w:hAnsi="Times New Roman" w:cs="Times New Roman"/>
        </w:rPr>
        <w:t>LLC.</w:t>
      </w:r>
      <w:r w:rsidR="001A063B" w:rsidRPr="001D6942">
        <w:rPr>
          <w:rFonts w:ascii="Times New Roman" w:hAnsi="Times New Roman" w:cs="Times New Roman"/>
        </w:rPr>
        <w:t>,</w:t>
      </w:r>
      <w:proofErr w:type="gramEnd"/>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xml:space="preserv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proofErr w:type="spellStart"/>
      <w:r w:rsidR="006B16B9" w:rsidRPr="001D6942">
        <w:rPr>
          <w:rFonts w:ascii="Times New Roman" w:hAnsi="Times New Roman" w:cs="Times New Roman"/>
        </w:rPr>
        <w:t>e</w:t>
      </w:r>
      <w:r w:rsidR="00F65DA2" w:rsidRPr="001D6942">
        <w:rPr>
          <w:rFonts w:ascii="Times New Roman" w:hAnsi="Times New Roman" w:cs="Times New Roman"/>
        </w:rPr>
        <w:t>lapsedMicros</w:t>
      </w:r>
      <w:proofErr w:type="spellEnd"/>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proofErr w:type="spellStart"/>
      <w:proofErr w:type="gramStart"/>
      <w:r w:rsidR="006B16B9" w:rsidRPr="001D6942">
        <w:rPr>
          <w:rFonts w:ascii="Times New Roman" w:hAnsi="Times New Roman" w:cs="Times New Roman"/>
        </w:rPr>
        <w:t>elapsedMicros</w:t>
      </w:r>
      <w:proofErr w:type="spellEnd"/>
      <w:proofErr w:type="gramEnd"/>
      <w:r w:rsidR="006B16B9" w:rsidRPr="001D6942">
        <w:rPr>
          <w:rFonts w:ascii="Times New Roman" w:hAnsi="Times New Roman" w:cs="Times New Roman"/>
        </w:rPr>
        <w:t xml:space="preserve">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w:t>
      </w:r>
      <w:proofErr w:type="spellStart"/>
      <w:r w:rsidR="009C6479" w:rsidRPr="001D6942">
        <w:rPr>
          <w:rFonts w:ascii="Times New Roman" w:hAnsi="Times New Roman" w:cs="Times New Roman"/>
        </w:rPr>
        <w:t>IntervalTimer</w:t>
      </w:r>
      <w:proofErr w:type="spellEnd"/>
      <w:r w:rsidR="009C6479" w:rsidRPr="001D6942">
        <w:rPr>
          <w:rFonts w:ascii="Times New Roman" w:hAnsi="Times New Roman" w:cs="Times New Roman"/>
        </w:rPr>
        <w:t>”</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w:t>
      </w:r>
      <w:proofErr w:type="spellStart"/>
      <w:r w:rsidR="000700D9">
        <w:rPr>
          <w:rFonts w:ascii="Times New Roman" w:hAnsi="Times New Roman" w:cs="Times New Roman"/>
        </w:rPr>
        <w:t>IntervalTimer</w:t>
      </w:r>
      <w:proofErr w:type="spellEnd"/>
      <w:r w:rsidR="000700D9">
        <w:rPr>
          <w:rFonts w:ascii="Times New Roman" w:hAnsi="Times New Roman" w:cs="Times New Roman"/>
        </w:rPr>
        <w:t>”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proofErr w:type="spellStart"/>
      <w:r w:rsidR="008D67F2" w:rsidRPr="001D6942">
        <w:rPr>
          <w:rFonts w:ascii="Times New Roman" w:hAnsi="Times New Roman" w:cs="Times New Roman"/>
        </w:rPr>
        <w:t>elapsedMicros</w:t>
      </w:r>
      <w:proofErr w:type="spellEnd"/>
      <w:r w:rsidR="008D67F2" w:rsidRPr="001D6942">
        <w:rPr>
          <w:rFonts w:ascii="Times New Roman" w:hAnsi="Times New Roman" w:cs="Times New Roman"/>
        </w:rPr>
        <w:t xml:space="preserve">”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 xml:space="preserve">very 50 </w:t>
      </w:r>
      <w:proofErr w:type="spellStart"/>
      <w:r w:rsidR="00B93733" w:rsidRPr="001D6942">
        <w:rPr>
          <w:rFonts w:ascii="Times New Roman" w:hAnsi="Times New Roman" w:cs="Times New Roman"/>
        </w:rPr>
        <w:t>ms</w:t>
      </w:r>
      <w:proofErr w:type="spellEnd"/>
      <w:r w:rsidR="008D67F2" w:rsidRPr="001D6942">
        <w:rPr>
          <w:rFonts w:ascii="Times New Roman" w:hAnsi="Times New Roman" w:cs="Times New Roman"/>
        </w:rPr>
        <w:t xml:space="preserve"> based on the trial structure of the task, and turned on the digital output directed to the </w:t>
      </w:r>
      <w:proofErr w:type="spellStart"/>
      <w:r w:rsidR="008D67F2" w:rsidRPr="001D6942">
        <w:rPr>
          <w:rFonts w:ascii="Times New Roman" w:hAnsi="Times New Roman" w:cs="Times New Roman"/>
        </w:rPr>
        <w:t>sCMOS</w:t>
      </w:r>
      <w:proofErr w:type="spellEnd"/>
      <w:r w:rsidR="008D67F2" w:rsidRPr="001D6942">
        <w:rPr>
          <w:rFonts w:ascii="Times New Roman" w:hAnsi="Times New Roman" w:cs="Times New Roman"/>
        </w:rPr>
        <w:t xml:space="preserve">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Default="008729E6" w:rsidP="008729E6">
      <w:pPr>
        <w:ind w:firstLine="720"/>
        <w:rPr>
          <w:ins w:id="0" w:author="Romano Linux Desktop" w:date="2018-11-27T16:19: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-order, zero-phase Butterworth digital filter (MATLAB command “</w:t>
      </w:r>
      <w:proofErr w:type="spellStart"/>
      <w:r w:rsidR="00E2734E" w:rsidRPr="001D6942">
        <w:rPr>
          <w:rFonts w:ascii="Times New Roman" w:eastAsiaTheme="minorEastAsia" w:hAnsi="Times New Roman" w:cs="Times New Roman"/>
        </w:rPr>
        <w:t>filtfilt</w:t>
      </w:r>
      <w:proofErr w:type="spellEnd"/>
      <w:r w:rsidR="00E2734E" w:rsidRPr="001D6942">
        <w:rPr>
          <w:rFonts w:ascii="Times New Roman" w:eastAsiaTheme="minorEastAsia" w:hAnsi="Times New Roman" w:cs="Times New Roman"/>
        </w:rPr>
        <w:t xml:space="preserve">”).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 xml:space="preserve">to the timing of digital pulses, we utilized the continuous voltage output from the digital channel for consistency. To acquire digital pulse onset times, we </w:t>
      </w:r>
      <w:proofErr w:type="spellStart"/>
      <w:r w:rsidR="00431C4F">
        <w:rPr>
          <w:rFonts w:ascii="Times New Roman" w:eastAsiaTheme="minorEastAsia" w:hAnsi="Times New Roman" w:cs="Times New Roman"/>
        </w:rPr>
        <w:t>thresholded</w:t>
      </w:r>
      <w:proofErr w:type="spellEnd"/>
      <w:r w:rsidR="00431C4F">
        <w:rPr>
          <w:rFonts w:ascii="Times New Roman" w:eastAsiaTheme="minorEastAsia" w:hAnsi="Times New Roman" w:cs="Times New Roman"/>
        </w:rPr>
        <w:t xml:space="preserve"> this continuous voltage output at a value of 1 V, and took the first time point where the continuous voltage exceeded 1 V to be the digital pulse onset.</w:t>
      </w:r>
    </w:p>
    <w:p w14:paraId="427785C9" w14:textId="3873B41D" w:rsidR="005A72D1" w:rsidRPr="001D6942" w:rsidRDefault="00A52FF3" w:rsidP="00A230A6">
      <w:pPr>
        <w:ind w:firstLine="720"/>
        <w:rPr>
          <w:rFonts w:ascii="Times New Roman" w:eastAsiaTheme="minorEastAsia" w:hAnsi="Times New Roman" w:cs="Times New Roman"/>
        </w:rPr>
      </w:pPr>
      <w:ins w:id="1" w:author="Romano Linux Desktop" w:date="2018-11-27T17:07:00Z">
        <w:r>
          <w:rPr>
            <w:rFonts w:ascii="Times New Roman" w:eastAsiaTheme="minorEastAsia" w:hAnsi="Times New Roman" w:cs="Times New Roman"/>
          </w:rPr>
          <w:t>To determine</w:t>
        </w:r>
      </w:ins>
      <w:ins w:id="2" w:author="Romano Linux Desktop" w:date="2018-11-27T16:22:00Z">
        <w:r w:rsidR="005A72D1">
          <w:rPr>
            <w:rFonts w:ascii="Times New Roman" w:eastAsiaTheme="minorEastAsia" w:hAnsi="Times New Roman" w:cs="Times New Roman"/>
          </w:rPr>
          <w:t xml:space="preserve"> whether or not a delay in sound delivery came from </w:t>
        </w:r>
      </w:ins>
      <w:ins w:id="3" w:author="Romano Linux Desktop" w:date="2018-11-27T16:27:00Z">
        <w:r w:rsidR="009559CE">
          <w:rPr>
            <w:rFonts w:ascii="Times New Roman" w:eastAsiaTheme="minorEastAsia" w:hAnsi="Times New Roman" w:cs="Times New Roman"/>
          </w:rPr>
          <w:t>the manner</w:t>
        </w:r>
      </w:ins>
      <w:ins w:id="4" w:author="Romano Linux Desktop" w:date="2018-11-27T16:22:00Z">
        <w:r w:rsidR="005A72D1">
          <w:rPr>
            <w:rFonts w:ascii="Times New Roman" w:eastAsiaTheme="minorEastAsia" w:hAnsi="Times New Roman" w:cs="Times New Roman"/>
          </w:rPr>
          <w:t xml:space="preserve"> in which we utilized the Audio library, we designed a </w:t>
        </w:r>
      </w:ins>
      <w:ins w:id="5" w:author="Romano Linux Desktop" w:date="2018-11-27T16:23:00Z">
        <w:r w:rsidR="005A72D1">
          <w:rPr>
            <w:rFonts w:ascii="Times New Roman" w:eastAsiaTheme="minorEastAsia" w:hAnsi="Times New Roman" w:cs="Times New Roman"/>
          </w:rPr>
          <w:t>simple</w:t>
        </w:r>
      </w:ins>
      <w:ins w:id="6" w:author="Romano Linux Desktop" w:date="2018-11-27T16:22:00Z">
        <w:r w:rsidR="005A72D1">
          <w:rPr>
            <w:rFonts w:ascii="Times New Roman" w:eastAsiaTheme="minorEastAsia" w:hAnsi="Times New Roman" w:cs="Times New Roman"/>
          </w:rPr>
          <w:t xml:space="preserve"> </w:t>
        </w:r>
      </w:ins>
      <w:ins w:id="7" w:author="Romano Linux Desktop" w:date="2018-11-27T16:23:00Z">
        <w:r w:rsidR="005A72D1">
          <w:rPr>
            <w:rFonts w:ascii="Times New Roman" w:eastAsiaTheme="minorEastAsia" w:hAnsi="Times New Roman" w:cs="Times New Roman"/>
          </w:rPr>
          <w:t>script</w:t>
        </w:r>
      </w:ins>
      <w:ins w:id="8" w:author="Romano Linux Desktop" w:date="2018-11-27T16:28:00Z">
        <w:r w:rsidR="009D3B56">
          <w:rPr>
            <w:rFonts w:ascii="Times New Roman" w:eastAsiaTheme="minorEastAsia" w:hAnsi="Times New Roman" w:cs="Times New Roman"/>
          </w:rPr>
          <w:t xml:space="preserve"> designed to test </w:t>
        </w:r>
        <w:r w:rsidR="00584232">
          <w:rPr>
            <w:rFonts w:ascii="Times New Roman" w:eastAsiaTheme="minorEastAsia" w:hAnsi="Times New Roman" w:cs="Times New Roman"/>
          </w:rPr>
          <w:t>for a</w:t>
        </w:r>
        <w:r w:rsidR="009D3B56">
          <w:rPr>
            <w:rFonts w:ascii="Times New Roman" w:eastAsiaTheme="minorEastAsia" w:hAnsi="Times New Roman" w:cs="Times New Roman"/>
          </w:rPr>
          <w:t xml:space="preserve"> delay in writing directly to the analog pin</w:t>
        </w:r>
      </w:ins>
      <w:ins w:id="9" w:author="Romano Linux Desktop" w:date="2018-11-27T16:23:00Z">
        <w:r w:rsidR="005A72D1">
          <w:rPr>
            <w:rFonts w:ascii="Times New Roman" w:eastAsiaTheme="minorEastAsia" w:hAnsi="Times New Roman" w:cs="Times New Roman"/>
          </w:rPr>
          <w:t xml:space="preserve">. In this script, we </w:t>
        </w:r>
      </w:ins>
      <w:ins w:id="10" w:author="Romano Linux Desktop" w:date="2018-11-27T16:24:00Z">
        <w:r w:rsidR="005A72D1">
          <w:rPr>
            <w:rFonts w:ascii="Times New Roman" w:eastAsiaTheme="minorEastAsia" w:hAnsi="Times New Roman" w:cs="Times New Roman"/>
          </w:rPr>
          <w:t xml:space="preserve">sequentially </w:t>
        </w:r>
      </w:ins>
      <w:ins w:id="11" w:author="Romano Linux Desktop" w:date="2018-11-27T16:28:00Z">
        <w:r w:rsidR="00D73041">
          <w:rPr>
            <w:rFonts w:ascii="Times New Roman" w:eastAsiaTheme="minorEastAsia" w:hAnsi="Times New Roman" w:cs="Times New Roman"/>
          </w:rPr>
          <w:t>initiated 50 millisecond pulses</w:t>
        </w:r>
      </w:ins>
      <w:ins w:id="12" w:author="Romano Linux Desktop" w:date="2018-11-27T16:23:00Z">
        <w:r w:rsidR="005A72D1">
          <w:rPr>
            <w:rFonts w:ascii="Times New Roman" w:eastAsiaTheme="minorEastAsia" w:hAnsi="Times New Roman" w:cs="Times New Roman"/>
          </w:rPr>
          <w:t xml:space="preserve"> </w:t>
        </w:r>
      </w:ins>
      <w:ins w:id="13" w:author="Romano Linux Desktop" w:date="2018-11-27T16:29:00Z">
        <w:r w:rsidR="00D73041">
          <w:rPr>
            <w:rFonts w:ascii="Times New Roman" w:eastAsiaTheme="minorEastAsia" w:hAnsi="Times New Roman" w:cs="Times New Roman"/>
          </w:rPr>
          <w:t xml:space="preserve">through </w:t>
        </w:r>
      </w:ins>
      <w:ins w:id="14" w:author="Romano Linux Desktop" w:date="2018-11-27T16:23:00Z">
        <w:r w:rsidR="005A72D1">
          <w:rPr>
            <w:rFonts w:ascii="Times New Roman" w:eastAsiaTheme="minorEastAsia" w:hAnsi="Times New Roman" w:cs="Times New Roman"/>
          </w:rPr>
          <w:t xml:space="preserve">a digital pin and </w:t>
        </w:r>
      </w:ins>
      <w:ins w:id="15" w:author="Romano Linux Desktop" w:date="2018-11-27T16:29:00Z">
        <w:r w:rsidR="00D73041">
          <w:rPr>
            <w:rFonts w:ascii="Times New Roman" w:eastAsiaTheme="minorEastAsia" w:hAnsi="Times New Roman" w:cs="Times New Roman"/>
          </w:rPr>
          <w:t>through the</w:t>
        </w:r>
      </w:ins>
      <w:ins w:id="16" w:author="Romano Linux Desktop" w:date="2018-11-27T16:23:00Z">
        <w:r w:rsidR="00D73041">
          <w:rPr>
            <w:rFonts w:ascii="Times New Roman" w:eastAsiaTheme="minorEastAsia" w:hAnsi="Times New Roman" w:cs="Times New Roman"/>
          </w:rPr>
          <w:t xml:space="preserve"> </w:t>
        </w:r>
      </w:ins>
      <w:ins w:id="17" w:author="Romano Linux Desktop" w:date="2018-11-27T16:29:00Z">
        <w:r w:rsidR="00D73041">
          <w:rPr>
            <w:rFonts w:ascii="Times New Roman" w:eastAsiaTheme="minorEastAsia" w:hAnsi="Times New Roman" w:cs="Times New Roman"/>
          </w:rPr>
          <w:t>analog</w:t>
        </w:r>
      </w:ins>
      <w:ins w:id="18" w:author="Romano Linux Desktop" w:date="2018-11-27T16:23:00Z">
        <w:r w:rsidR="00D73041">
          <w:rPr>
            <w:rFonts w:ascii="Times New Roman" w:eastAsiaTheme="minorEastAsia" w:hAnsi="Times New Roman" w:cs="Times New Roman"/>
          </w:rPr>
          <w:t xml:space="preserve"> pin</w:t>
        </w:r>
      </w:ins>
      <w:ins w:id="19" w:author="Romano Linux Desktop" w:date="2018-11-27T16:29:00Z">
        <w:r w:rsidR="00D73041">
          <w:rPr>
            <w:rFonts w:ascii="Times New Roman" w:eastAsiaTheme="minorEastAsia" w:hAnsi="Times New Roman" w:cs="Times New Roman"/>
          </w:rPr>
          <w:t xml:space="preserve"> (which is also the audio pin)</w:t>
        </w:r>
      </w:ins>
      <w:ins w:id="20" w:author="Romano Linux Desktop" w:date="2018-11-27T16:24:00Z">
        <w:r w:rsidR="005A72D1">
          <w:rPr>
            <w:rFonts w:ascii="Times New Roman" w:eastAsiaTheme="minorEastAsia" w:hAnsi="Times New Roman" w:cs="Times New Roman"/>
          </w:rPr>
          <w:t xml:space="preserve">, the latter </w:t>
        </w:r>
      </w:ins>
      <w:ins w:id="21" w:author="Romano Linux Desktop" w:date="2018-11-27T16:23:00Z">
        <w:r w:rsidR="005A72D1">
          <w:rPr>
            <w:rFonts w:ascii="Times New Roman" w:eastAsiaTheme="minorEastAsia" w:hAnsi="Times New Roman" w:cs="Times New Roman"/>
          </w:rPr>
          <w:t>using the Arduino command “</w:t>
        </w:r>
        <w:proofErr w:type="spellStart"/>
        <w:proofErr w:type="gramStart"/>
        <w:r w:rsidR="005A72D1">
          <w:rPr>
            <w:rFonts w:ascii="Times New Roman" w:eastAsiaTheme="minorEastAsia" w:hAnsi="Times New Roman" w:cs="Times New Roman"/>
          </w:rPr>
          <w:t>analogWrite</w:t>
        </w:r>
      </w:ins>
      <w:proofErr w:type="spellEnd"/>
      <w:ins w:id="22" w:author="Romano Linux Desktop" w:date="2018-11-27T16:24:00Z">
        <w:r w:rsidR="005A72D1">
          <w:rPr>
            <w:rFonts w:ascii="Times New Roman" w:eastAsiaTheme="minorEastAsia" w:hAnsi="Times New Roman" w:cs="Times New Roman"/>
          </w:rPr>
          <w:t>(</w:t>
        </w:r>
        <w:proofErr w:type="gramEnd"/>
        <w:r w:rsidR="005A72D1">
          <w:rPr>
            <w:rFonts w:ascii="Times New Roman" w:eastAsiaTheme="minorEastAsia" w:hAnsi="Times New Roman" w:cs="Times New Roman"/>
          </w:rPr>
          <w:t>A14, 4050)</w:t>
        </w:r>
      </w:ins>
      <w:ins w:id="23" w:author="Romano Linux Desktop" w:date="2018-11-27T16:23:00Z">
        <w:r w:rsidR="005A72D1">
          <w:rPr>
            <w:rFonts w:ascii="Times New Roman" w:eastAsiaTheme="minorEastAsia" w:hAnsi="Times New Roman" w:cs="Times New Roman"/>
          </w:rPr>
          <w:t xml:space="preserve">”. </w:t>
        </w:r>
      </w:ins>
      <w:ins w:id="24" w:author="Romano Linux Desktop" w:date="2018-11-27T16:25:00Z">
        <w:r w:rsidR="005A72D1">
          <w:rPr>
            <w:rFonts w:ascii="Times New Roman" w:eastAsiaTheme="minorEastAsia" w:hAnsi="Times New Roman" w:cs="Times New Roman"/>
          </w:rPr>
          <w:t>“</w:t>
        </w:r>
      </w:ins>
      <w:ins w:id="25" w:author="Romano Linux Desktop" w:date="2018-11-27T16:23:00Z">
        <w:r w:rsidR="005A72D1">
          <w:rPr>
            <w:rFonts w:ascii="Times New Roman" w:eastAsiaTheme="minorEastAsia" w:hAnsi="Times New Roman" w:cs="Times New Roman"/>
          </w:rPr>
          <w:t>A14</w:t>
        </w:r>
      </w:ins>
      <w:ins w:id="26" w:author="Romano Linux Desktop" w:date="2018-11-27T16:25:00Z">
        <w:r w:rsidR="005A72D1">
          <w:rPr>
            <w:rFonts w:ascii="Times New Roman" w:eastAsiaTheme="minorEastAsia" w:hAnsi="Times New Roman" w:cs="Times New Roman"/>
          </w:rPr>
          <w:t>”</w:t>
        </w:r>
      </w:ins>
      <w:ins w:id="27" w:author="Romano Linux Desktop" w:date="2018-11-27T16:23:00Z">
        <w:r w:rsidR="005A72D1">
          <w:rPr>
            <w:rFonts w:ascii="Times New Roman" w:eastAsiaTheme="minorEastAsia" w:hAnsi="Times New Roman" w:cs="Times New Roman"/>
          </w:rPr>
          <w:t xml:space="preserve"> corresponds to the audio pin, and 4050 is </w:t>
        </w:r>
      </w:ins>
      <w:ins w:id="28" w:author="Romano Linux Desktop" w:date="2018-11-27T16:25:00Z">
        <w:r w:rsidR="005A72D1">
          <w:rPr>
            <w:rFonts w:ascii="Times New Roman" w:eastAsiaTheme="minorEastAsia" w:hAnsi="Times New Roman" w:cs="Times New Roman"/>
          </w:rPr>
          <w:t>a</w:t>
        </w:r>
      </w:ins>
      <w:ins w:id="29" w:author="Romano Linux Desktop" w:date="2018-11-27T16:23:00Z">
        <w:r w:rsidR="005A72D1">
          <w:rPr>
            <w:rFonts w:ascii="Times New Roman" w:eastAsiaTheme="minorEastAsia" w:hAnsi="Times New Roman" w:cs="Times New Roman"/>
          </w:rPr>
          <w:t xml:space="preserve"> relative voltage level</w:t>
        </w:r>
      </w:ins>
      <w:ins w:id="30" w:author="Romano Linux Desktop" w:date="2018-11-27T16:25:00Z">
        <w:r w:rsidR="005A72D1">
          <w:rPr>
            <w:rFonts w:ascii="Times New Roman" w:eastAsiaTheme="minorEastAsia" w:hAnsi="Times New Roman" w:cs="Times New Roman"/>
          </w:rPr>
          <w:t xml:space="preserve"> high enough to register as a pulse with the TDT RZ5D</w:t>
        </w:r>
      </w:ins>
      <w:ins w:id="31" w:author="Romano Linux Desktop" w:date="2018-11-27T16:26:00Z">
        <w:r w:rsidR="005A72D1">
          <w:rPr>
            <w:rFonts w:ascii="Times New Roman" w:eastAsiaTheme="minorEastAsia" w:hAnsi="Times New Roman" w:cs="Times New Roman"/>
          </w:rPr>
          <w:t xml:space="preserve"> system</w:t>
        </w:r>
      </w:ins>
      <w:ins w:id="32" w:author="Romano Linux Desktop" w:date="2018-11-27T16:25:00Z">
        <w:r w:rsidR="005A72D1">
          <w:rPr>
            <w:rFonts w:ascii="Times New Roman" w:eastAsiaTheme="minorEastAsia" w:hAnsi="Times New Roman" w:cs="Times New Roman"/>
          </w:rPr>
          <w:t xml:space="preserve">. </w:t>
        </w:r>
      </w:ins>
      <w:ins w:id="33" w:author="Romano Linux Desktop" w:date="2018-11-27T16:26:00Z">
        <w:r w:rsidR="000263F6">
          <w:rPr>
            <w:rFonts w:ascii="Times New Roman" w:eastAsiaTheme="minorEastAsia" w:hAnsi="Times New Roman" w:cs="Times New Roman"/>
          </w:rPr>
          <w:t xml:space="preserve"> These</w:t>
        </w:r>
        <w:r w:rsidR="003E0AE5">
          <w:rPr>
            <w:rFonts w:ascii="Times New Roman" w:eastAsiaTheme="minorEastAsia" w:hAnsi="Times New Roman" w:cs="Times New Roman"/>
          </w:rPr>
          <w:t xml:space="preserve"> </w:t>
        </w:r>
      </w:ins>
      <w:ins w:id="34" w:author="Romano Linux Desktop" w:date="2018-11-27T17:08:00Z">
        <w:r>
          <w:rPr>
            <w:rFonts w:ascii="Times New Roman" w:eastAsiaTheme="minorEastAsia" w:hAnsi="Times New Roman" w:cs="Times New Roman"/>
          </w:rPr>
          <w:t xml:space="preserve">effectively </w:t>
        </w:r>
      </w:ins>
      <w:ins w:id="35" w:author="Romano Linux Desktop" w:date="2018-11-27T16:26:00Z">
        <w:r w:rsidR="003E0AE5">
          <w:rPr>
            <w:rFonts w:ascii="Times New Roman" w:eastAsiaTheme="minorEastAsia" w:hAnsi="Times New Roman" w:cs="Times New Roman"/>
          </w:rPr>
          <w:t>simultaneous digital and analog pulses were elicited a total of 5</w:t>
        </w:r>
        <w:r w:rsidR="00865D52">
          <w:rPr>
            <w:rFonts w:ascii="Times New Roman" w:eastAsiaTheme="minorEastAsia" w:hAnsi="Times New Roman" w:cs="Times New Roman"/>
          </w:rPr>
          <w:t>2</w:t>
        </w:r>
        <w:r w:rsidR="003E0AE5">
          <w:rPr>
            <w:rFonts w:ascii="Times New Roman" w:eastAsiaTheme="minorEastAsia" w:hAnsi="Times New Roman" w:cs="Times New Roman"/>
          </w:rPr>
          <w:t xml:space="preserve"> times</w:t>
        </w:r>
      </w:ins>
      <w:ins w:id="36" w:author="Romano Linux Desktop" w:date="2018-11-27T16:32:00Z">
        <w:r w:rsidR="006079BE">
          <w:rPr>
            <w:rFonts w:ascii="Times New Roman" w:eastAsiaTheme="minorEastAsia" w:hAnsi="Times New Roman" w:cs="Times New Roman"/>
          </w:rPr>
          <w:t>, and their timings were recorded by the TDT RZ5D system</w:t>
        </w:r>
      </w:ins>
      <w:ins w:id="37" w:author="Romano Linux Desktop" w:date="2018-11-27T16:41:00Z">
        <w:r w:rsidR="00DB57D6">
          <w:rPr>
            <w:rFonts w:ascii="Times New Roman" w:eastAsiaTheme="minorEastAsia" w:hAnsi="Times New Roman" w:cs="Times New Roman"/>
          </w:rPr>
          <w:t xml:space="preserve"> at </w:t>
        </w:r>
      </w:ins>
      <w:ins w:id="38" w:author="Romano Linux Desktop" w:date="2018-11-27T16:42:00Z">
        <w:r w:rsidR="00DB57D6" w:rsidRPr="001D6942">
          <w:rPr>
            <w:rFonts w:ascii="Times New Roman" w:hAnsi="Times New Roman" w:cs="Times New Roman"/>
          </w:rPr>
          <w:t>3051.76 Hz</w:t>
        </w:r>
      </w:ins>
      <w:ins w:id="39" w:author="Romano Linux Desktop" w:date="2018-11-27T16:26:00Z">
        <w:r w:rsidR="003E0AE5">
          <w:rPr>
            <w:rFonts w:ascii="Times New Roman" w:eastAsiaTheme="minorEastAsia" w:hAnsi="Times New Roman" w:cs="Times New Roman"/>
          </w:rPr>
          <w:t>.</w:t>
        </w:r>
      </w:ins>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Linear models were constructed using the “</w:t>
      </w:r>
      <w:proofErr w:type="spellStart"/>
      <w:r w:rsidR="00313F9F" w:rsidRPr="001D6942">
        <w:rPr>
          <w:rFonts w:ascii="Times New Roman" w:eastAsiaTheme="minorEastAsia" w:hAnsi="Times New Roman" w:cs="Times New Roman"/>
        </w:rPr>
        <w:t>fitlm</w:t>
      </w:r>
      <w:proofErr w:type="spellEnd"/>
      <w:r w:rsidR="00313F9F" w:rsidRPr="001D6942">
        <w:rPr>
          <w:rFonts w:ascii="Times New Roman" w:eastAsiaTheme="minorEastAsia" w:hAnsi="Times New Roman" w:cs="Times New Roman"/>
        </w:rPr>
        <w:t xml:space="preserve">”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A747E0" w:rsidRPr="00A747E0">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proofErr w:type="spellStart"/>
      <w:r w:rsidR="004E560F" w:rsidRPr="001D6942">
        <w:rPr>
          <w:rFonts w:ascii="Times New Roman" w:hAnsi="Times New Roman" w:cs="Times New Roman"/>
        </w:rPr>
        <w:t>IntervalTimer</w:t>
      </w:r>
      <w:proofErr w:type="spellEnd"/>
      <w:r w:rsidR="004E560F" w:rsidRPr="001D6942">
        <w:rPr>
          <w:rFonts w:ascii="Times New Roman" w:hAnsi="Times New Roman" w:cs="Times New Roman"/>
        </w:rPr>
        <w:t xml:space="preserve">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w:t>
      </w:r>
      <w:r w:rsidR="00237E93" w:rsidRPr="001D6942">
        <w:rPr>
          <w:rFonts w:ascii="Times New Roman" w:hAnsi="Times New Roman" w:cs="Times New Roman"/>
        </w:rPr>
        <w:lastRenderedPageBreak/>
        <w:t xml:space="preserve">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proofErr w:type="gramStart"/>
      <w:r w:rsidR="00EC1EF4" w:rsidRPr="001D6942">
        <w:rPr>
          <w:rFonts w:ascii="Times New Roman" w:hAnsi="Times New Roman" w:cs="Times New Roman"/>
        </w:rPr>
        <w:t>Teensy</w:t>
      </w:r>
      <w:proofErr w:type="gramEnd"/>
      <w:r w:rsidR="00EC1EF4" w:rsidRPr="001D6942">
        <w:rPr>
          <w:rFonts w:ascii="Times New Roman" w:hAnsi="Times New Roman" w:cs="Times New Roman"/>
        </w:rPr>
        <w:t xml:space="preserve">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w:t>
      </w:r>
      <w:proofErr w:type="spellStart"/>
      <w:r w:rsidR="00135805" w:rsidRPr="001D6942">
        <w:rPr>
          <w:rFonts w:ascii="Times New Roman" w:hAnsi="Times New Roman" w:cs="Times New Roman"/>
        </w:rPr>
        <w:t>std</w:t>
      </w:r>
      <w:proofErr w:type="spellEnd"/>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A747E0" w:rsidRPr="00A747E0">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w:t>
      </w:r>
      <w:proofErr w:type="gramStart"/>
      <w:r w:rsidR="003350F2" w:rsidRPr="001D6942">
        <w:rPr>
          <w:rFonts w:ascii="Times New Roman" w:hAnsi="Times New Roman" w:cs="Times New Roman"/>
        </w:rPr>
        <w:t>T</w:t>
      </w:r>
      <w:r w:rsidRPr="001D6942">
        <w:rPr>
          <w:rFonts w:ascii="Times New Roman" w:hAnsi="Times New Roman" w:cs="Times New Roman"/>
        </w:rPr>
        <w:t>eensy</w:t>
      </w:r>
      <w:proofErr w:type="gramEnd"/>
      <w:r w:rsidRPr="001D6942">
        <w:rPr>
          <w:rFonts w:ascii="Times New Roman" w:hAnsi="Times New Roman" w:cs="Times New Roman"/>
        </w:rPr>
        <w:t xml:space="preserve">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behavior is monitored with respect to the </w:t>
      </w:r>
      <w:proofErr w:type="spellStart"/>
      <w:r w:rsidR="002A0703">
        <w:rPr>
          <w:rFonts w:ascii="Times New Roman" w:hAnsi="Times New Roman" w:cs="Times New Roman"/>
        </w:rPr>
        <w:t>Teensy’s</w:t>
      </w:r>
      <w:proofErr w:type="spellEnd"/>
      <w:r w:rsidR="002A0703">
        <w:rPr>
          <w:rFonts w:ascii="Times New Roman" w:hAnsi="Times New Roman" w:cs="Times New Roman"/>
        </w:rPr>
        <w:t xml:space="preserve">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proofErr w:type="spellStart"/>
      <w:r w:rsidR="00F00EE4" w:rsidRPr="001D6942">
        <w:rPr>
          <w:rFonts w:ascii="Times New Roman" w:hAnsi="Times New Roman" w:cs="Times New Roman"/>
        </w:rPr>
        <w:t>IntervalTimer</w:t>
      </w:r>
      <w:proofErr w:type="spellEnd"/>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 xml:space="preserve">the </w:t>
      </w:r>
      <w:proofErr w:type="gramStart"/>
      <w:r w:rsidR="00C560EC" w:rsidRPr="001D6942">
        <w:rPr>
          <w:rFonts w:ascii="Times New Roman" w:hAnsi="Times New Roman" w:cs="Times New Roman"/>
        </w:rPr>
        <w:t>Teensy</w:t>
      </w:r>
      <w:proofErr w:type="gramEnd"/>
      <w:r w:rsidR="00C560EC" w:rsidRPr="001D6942">
        <w:rPr>
          <w:rFonts w:ascii="Times New Roman" w:hAnsi="Times New Roman" w:cs="Times New Roman"/>
        </w:rPr>
        <w:t xml:space="preserve">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w:t>
      </w:r>
      <w:r w:rsidR="00177690" w:rsidRPr="001D6942">
        <w:rPr>
          <w:rFonts w:ascii="Times New Roman" w:hAnsi="Times New Roman" w:cs="Times New Roman"/>
        </w:rPr>
        <w:lastRenderedPageBreak/>
        <w:t xml:space="preserve">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 xml:space="preserve">l precision of the </w:t>
      </w:r>
      <w:proofErr w:type="gramStart"/>
      <w:r w:rsidR="00567E54" w:rsidRPr="001D6942">
        <w:rPr>
          <w:rFonts w:ascii="Times New Roman" w:hAnsi="Times New Roman" w:cs="Times New Roman"/>
        </w:rPr>
        <w:t>T</w:t>
      </w:r>
      <w:r w:rsidRPr="001D6942">
        <w:rPr>
          <w:rFonts w:ascii="Times New Roman" w:hAnsi="Times New Roman" w:cs="Times New Roman"/>
        </w:rPr>
        <w:t>eensy</w:t>
      </w:r>
      <w:proofErr w:type="gramEnd"/>
      <w:r w:rsidRPr="001D6942">
        <w:rPr>
          <w:rFonts w:ascii="Times New Roman" w:hAnsi="Times New Roman" w:cs="Times New Roman"/>
        </w:rPr>
        <w:t xml:space="preserve">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w:t>
      </w:r>
      <w:proofErr w:type="gramStart"/>
      <w:r w:rsidR="003C7BAB" w:rsidRPr="001D6942">
        <w:rPr>
          <w:rFonts w:ascii="Times New Roman" w:hAnsi="Times New Roman" w:cs="Times New Roman"/>
        </w:rPr>
        <w:t>Teensy</w:t>
      </w:r>
      <w:proofErr w:type="gramEnd"/>
      <w:r w:rsidR="003C7BAB" w:rsidRPr="001D6942">
        <w:rPr>
          <w:rFonts w:ascii="Times New Roman" w:hAnsi="Times New Roman" w:cs="Times New Roman"/>
        </w:rPr>
        <w:t xml:space="preserve">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 xml:space="preserve">of the </w:t>
      </w:r>
      <w:proofErr w:type="gramStart"/>
      <w:r w:rsidR="003C7BAB" w:rsidRPr="001D6942">
        <w:rPr>
          <w:rFonts w:ascii="Times New Roman" w:hAnsi="Times New Roman" w:cs="Times New Roman"/>
        </w:rPr>
        <w:t>T</w:t>
      </w:r>
      <w:r w:rsidR="00E2734E" w:rsidRPr="001D6942">
        <w:rPr>
          <w:rFonts w:ascii="Times New Roman" w:hAnsi="Times New Roman" w:cs="Times New Roman"/>
        </w:rPr>
        <w:t>eensy</w:t>
      </w:r>
      <w:proofErr w:type="gramEnd"/>
      <w:r w:rsidR="00E2734E" w:rsidRPr="001D6942">
        <w:rPr>
          <w:rFonts w:ascii="Times New Roman" w:hAnsi="Times New Roman" w:cs="Times New Roman"/>
        </w:rPr>
        <w:t xml:space="preserve">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proofErr w:type="spellStart"/>
      <w:r w:rsidR="00BA39F0" w:rsidRPr="001D6942">
        <w:rPr>
          <w:rFonts w:ascii="Times New Roman" w:hAnsi="Times New Roman" w:cs="Times New Roman"/>
        </w:rPr>
        <w:t>sCMOS</w:t>
      </w:r>
      <w:proofErr w:type="spellEnd"/>
      <w:r w:rsidR="00BA39F0" w:rsidRPr="001D6942">
        <w:rPr>
          <w:rFonts w:ascii="Times New Roman" w:hAnsi="Times New Roman" w:cs="Times New Roman"/>
        </w:rPr>
        <w:t xml:space="preserve">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w:t>
      </w:r>
      <w:proofErr w:type="spellStart"/>
      <w:proofErr w:type="gramStart"/>
      <w:r w:rsidR="0054518A" w:rsidRPr="001D6942">
        <w:rPr>
          <w:rFonts w:ascii="Times New Roman" w:hAnsi="Times New Roman" w:cs="Times New Roman"/>
          <w:color w:val="000000"/>
        </w:rPr>
        <w:t>std</w:t>
      </w:r>
      <w:proofErr w:type="spellEnd"/>
      <w:proofErr w:type="gramEnd"/>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w:t>
      </w:r>
      <w:proofErr w:type="spellStart"/>
      <w:r w:rsidR="00EF2B15"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6FED484D"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w:t>
      </w:r>
      <w:proofErr w:type="spellStart"/>
      <w:proofErr w:type="gramStart"/>
      <w:r w:rsidR="00E30C56" w:rsidRPr="001D6942">
        <w:rPr>
          <w:rFonts w:ascii="Times New Roman" w:hAnsi="Times New Roman" w:cs="Times New Roman"/>
        </w:rPr>
        <w:t>std</w:t>
      </w:r>
      <w:proofErr w:type="spellEnd"/>
      <w:proofErr w:type="gramEnd"/>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del w:id="40" w:author="Romano Linux Desktop" w:date="2018-11-27T16:30:00Z">
        <w:r w:rsidR="00C0140E" w:rsidDel="009501B9">
          <w:rPr>
            <w:rFonts w:ascii="Times New Roman" w:hAnsi="Times New Roman" w:cs="Times New Roman"/>
          </w:rPr>
          <w:delText xml:space="preserve">This delay </w:delText>
        </w:r>
        <w:r w:rsidR="00C706A0" w:rsidDel="009501B9">
          <w:rPr>
            <w:rFonts w:ascii="Times New Roman" w:hAnsi="Times New Roman" w:cs="Times New Roman"/>
          </w:rPr>
          <w:delText>could be</w:delText>
        </w:r>
        <w:r w:rsidR="00C63E8F" w:rsidDel="009501B9">
          <w:rPr>
            <w:rFonts w:ascii="Times New Roman" w:hAnsi="Times New Roman" w:cs="Times New Roman"/>
          </w:rPr>
          <w:delText xml:space="preserve"> </w:delText>
        </w:r>
        <w:r w:rsidR="009B56D5" w:rsidDel="009501B9">
          <w:rPr>
            <w:rFonts w:ascii="Times New Roman" w:hAnsi="Times New Roman" w:cs="Times New Roman"/>
          </w:rPr>
          <w:delText>related</w:delText>
        </w:r>
        <w:r w:rsidR="00C63E8F" w:rsidDel="009501B9">
          <w:rPr>
            <w:rFonts w:ascii="Times New Roman" w:hAnsi="Times New Roman" w:cs="Times New Roman"/>
          </w:rPr>
          <w:delText xml:space="preserve"> to </w:delText>
        </w:r>
        <w:r w:rsidR="00C706A0" w:rsidDel="009501B9">
          <w:rPr>
            <w:rFonts w:ascii="Times New Roman" w:hAnsi="Times New Roman" w:cs="Times New Roman"/>
          </w:rPr>
          <w:delText>the manner in which w</w:delText>
        </w:r>
        <w:bookmarkStart w:id="41" w:name="_GoBack"/>
        <w:bookmarkEnd w:id="41"/>
        <w:r w:rsidR="00C706A0" w:rsidDel="009501B9">
          <w:rPr>
            <w:rFonts w:ascii="Times New Roman" w:hAnsi="Times New Roman" w:cs="Times New Roman"/>
          </w:rPr>
          <w:delText xml:space="preserve">e generated the tone—by </w:delText>
        </w:r>
        <w:r w:rsidR="00C0140E" w:rsidDel="009501B9">
          <w:rPr>
            <w:rFonts w:ascii="Times New Roman" w:hAnsi="Times New Roman" w:cs="Times New Roman"/>
          </w:rPr>
          <w:delText xml:space="preserve">altering the amplitude of a continuous </w:delText>
        </w:r>
        <w:r w:rsidR="00C706A0" w:rsidDel="009501B9">
          <w:rPr>
            <w:rFonts w:ascii="Times New Roman" w:hAnsi="Times New Roman" w:cs="Times New Roman"/>
          </w:rPr>
          <w:delText>sine wave—</w:delText>
        </w:r>
      </w:del>
      <w:del w:id="42" w:author="Romano Linux Desktop" w:date="2018-11-27T15:52:00Z">
        <w:r w:rsidR="009B56D5" w:rsidDel="00C62778">
          <w:rPr>
            <w:rFonts w:ascii="Times New Roman" w:hAnsi="Times New Roman" w:cs="Times New Roman"/>
          </w:rPr>
          <w:delText xml:space="preserve">which </w:delText>
        </w:r>
      </w:del>
      <w:del w:id="43" w:author="Romano Linux Desktop" w:date="2018-11-27T16:30:00Z">
        <w:r w:rsidR="009B56D5" w:rsidDel="009501B9">
          <w:rPr>
            <w:rFonts w:ascii="Times New Roman" w:hAnsi="Times New Roman" w:cs="Times New Roman"/>
          </w:rPr>
          <w:delText>we utilized for its simplicity</w:delText>
        </w:r>
        <w:r w:rsidR="00DE3707" w:rsidDel="009501B9">
          <w:rPr>
            <w:rFonts w:ascii="Times New Roman" w:hAnsi="Times New Roman" w:cs="Times New Roman"/>
          </w:rPr>
          <w:delText>.</w:delText>
        </w:r>
        <w:r w:rsidR="00676239" w:rsidDel="009501B9">
          <w:rPr>
            <w:rFonts w:ascii="Times New Roman" w:hAnsi="Times New Roman" w:cs="Times New Roman"/>
          </w:rPr>
          <w:delText xml:space="preserve"> </w:delText>
        </w:r>
      </w:del>
      <w:ins w:id="44" w:author="Romano Linux Desktop" w:date="2018-11-27T16:30:00Z">
        <w:r w:rsidR="009501B9">
          <w:rPr>
            <w:rFonts w:ascii="Times New Roman" w:hAnsi="Times New Roman" w:cs="Times New Roman"/>
          </w:rPr>
          <w:t xml:space="preserve">We next tested whether or not this </w:t>
        </w:r>
      </w:ins>
      <w:ins w:id="45" w:author="Romano Linux Desktop" w:date="2018-11-27T16:31:00Z">
        <w:r w:rsidR="006079BE">
          <w:rPr>
            <w:rFonts w:ascii="Times New Roman" w:hAnsi="Times New Roman" w:cs="Times New Roman"/>
          </w:rPr>
          <w:t>delay</w:t>
        </w:r>
      </w:ins>
      <w:ins w:id="46" w:author="Romano Linux Desktop" w:date="2018-11-27T16:30:00Z">
        <w:r w:rsidR="006079BE">
          <w:rPr>
            <w:rFonts w:ascii="Times New Roman" w:hAnsi="Times New Roman" w:cs="Times New Roman"/>
          </w:rPr>
          <w:t xml:space="preserve"> was </w:t>
        </w:r>
      </w:ins>
      <w:ins w:id="47" w:author="Romano Linux Desktop" w:date="2018-11-27T16:32:00Z">
        <w:r w:rsidR="006079BE">
          <w:rPr>
            <w:rFonts w:ascii="Times New Roman" w:hAnsi="Times New Roman" w:cs="Times New Roman"/>
          </w:rPr>
          <w:t>r</w:t>
        </w:r>
        <w:r w:rsidR="00B0437C">
          <w:rPr>
            <w:rFonts w:ascii="Times New Roman" w:hAnsi="Times New Roman" w:cs="Times New Roman"/>
          </w:rPr>
          <w:t>elated to our</w:t>
        </w:r>
      </w:ins>
      <w:ins w:id="48" w:author="Romano Linux Desktop" w:date="2018-11-27T16:37:00Z">
        <w:r w:rsidR="00B0437C">
          <w:rPr>
            <w:rFonts w:ascii="Times New Roman" w:hAnsi="Times New Roman" w:cs="Times New Roman"/>
          </w:rPr>
          <w:t xml:space="preserve"> specific</w:t>
        </w:r>
      </w:ins>
      <w:ins w:id="49" w:author="Romano Linux Desktop" w:date="2018-11-27T16:32:00Z">
        <w:r w:rsidR="00B0437C">
          <w:rPr>
            <w:rFonts w:ascii="Times New Roman" w:hAnsi="Times New Roman" w:cs="Times New Roman"/>
          </w:rPr>
          <w:t xml:space="preserve"> </w:t>
        </w:r>
      </w:ins>
      <w:ins w:id="50" w:author="Romano Linux Desktop" w:date="2018-11-27T18:41:00Z">
        <w:r w:rsidR="002567C2">
          <w:rPr>
            <w:rFonts w:ascii="Times New Roman" w:hAnsi="Times New Roman" w:cs="Times New Roman"/>
          </w:rPr>
          <w:t>implementation</w:t>
        </w:r>
      </w:ins>
      <w:ins w:id="51" w:author="Romano Linux Desktop" w:date="2018-11-27T16:32:00Z">
        <w:r w:rsidR="002567C2">
          <w:rPr>
            <w:rFonts w:ascii="Times New Roman" w:hAnsi="Times New Roman" w:cs="Times New Roman"/>
          </w:rPr>
          <w:t xml:space="preserve"> </w:t>
        </w:r>
      </w:ins>
      <w:ins w:id="52" w:author="Romano Linux Desktop" w:date="2018-11-27T18:41:00Z">
        <w:r w:rsidR="00052308">
          <w:rPr>
            <w:rFonts w:ascii="Times New Roman" w:hAnsi="Times New Roman" w:cs="Times New Roman"/>
          </w:rPr>
          <w:t>of</w:t>
        </w:r>
      </w:ins>
      <w:ins w:id="53" w:author="Romano Linux Desktop" w:date="2018-11-27T16:30:00Z">
        <w:r w:rsidR="006079BE">
          <w:rPr>
            <w:rFonts w:ascii="Times New Roman" w:hAnsi="Times New Roman" w:cs="Times New Roman"/>
          </w:rPr>
          <w:t xml:space="preserve"> </w:t>
        </w:r>
      </w:ins>
      <w:ins w:id="54" w:author="Romano Linux Desktop" w:date="2018-11-27T16:31:00Z">
        <w:r w:rsidR="00A2228B">
          <w:rPr>
            <w:rFonts w:ascii="Times New Roman" w:hAnsi="Times New Roman" w:cs="Times New Roman"/>
          </w:rPr>
          <w:t xml:space="preserve">the Audio library, or </w:t>
        </w:r>
      </w:ins>
      <w:ins w:id="55" w:author="Romano Linux Desktop" w:date="2018-11-27T16:38:00Z">
        <w:r w:rsidR="00F9571D">
          <w:rPr>
            <w:rFonts w:ascii="Times New Roman" w:hAnsi="Times New Roman" w:cs="Times New Roman"/>
          </w:rPr>
          <w:t xml:space="preserve">was </w:t>
        </w:r>
      </w:ins>
      <w:ins w:id="56" w:author="Romano Linux Desktop" w:date="2018-11-27T16:31:00Z">
        <w:r w:rsidR="00A2228B">
          <w:rPr>
            <w:rFonts w:ascii="Times New Roman" w:hAnsi="Times New Roman" w:cs="Times New Roman"/>
          </w:rPr>
          <w:t xml:space="preserve">simply the time it takes to write to the analog pin. To do so, we tested the time delay in writing to a digital pin and the analog pin </w:t>
        </w:r>
      </w:ins>
      <w:ins w:id="57" w:author="Romano Linux Desktop" w:date="2018-11-27T16:34:00Z">
        <w:r w:rsidR="00A2228B">
          <w:rPr>
            <w:rFonts w:ascii="Times New Roman" w:hAnsi="Times New Roman" w:cs="Times New Roman"/>
          </w:rPr>
          <w:t xml:space="preserve">triggered </w:t>
        </w:r>
      </w:ins>
      <w:ins w:id="58" w:author="Romano Linux Desktop" w:date="2018-11-27T16:31:00Z">
        <w:r w:rsidR="00A2228B">
          <w:rPr>
            <w:rFonts w:ascii="Times New Roman" w:hAnsi="Times New Roman" w:cs="Times New Roman"/>
          </w:rPr>
          <w:t>sequ</w:t>
        </w:r>
      </w:ins>
      <w:ins w:id="59" w:author="Romano Linux Desktop" w:date="2018-11-27T16:34:00Z">
        <w:r w:rsidR="00A2228B">
          <w:rPr>
            <w:rFonts w:ascii="Times New Roman" w:hAnsi="Times New Roman" w:cs="Times New Roman"/>
          </w:rPr>
          <w:t xml:space="preserve">entially. </w:t>
        </w:r>
      </w:ins>
      <w:ins w:id="60" w:author="Romano Linux Desktop" w:date="2018-11-27T16:38:00Z">
        <w:r w:rsidR="001573E7">
          <w:rPr>
            <w:rFonts w:ascii="Times New Roman" w:hAnsi="Times New Roman" w:cs="Times New Roman"/>
          </w:rPr>
          <w:t>The analog pi</w:t>
        </w:r>
        <w:r w:rsidR="00A85463">
          <w:rPr>
            <w:rFonts w:ascii="Times New Roman" w:hAnsi="Times New Roman" w:cs="Times New Roman"/>
          </w:rPr>
          <w:t>n lagged behind the digital pin, on average, by approximately 0.8</w:t>
        </w:r>
      </w:ins>
      <w:ins w:id="61" w:author="Romano Linux Desktop" w:date="2018-11-27T18:39:00Z">
        <w:r w:rsidR="00A85463">
          <w:rPr>
            <w:rFonts w:ascii="Times New Roman" w:hAnsi="Times New Roman" w:cs="Times New Roman"/>
          </w:rPr>
          <w:t xml:space="preserve"> </w:t>
        </w:r>
        <w:r w:rsidR="00A85463" w:rsidRPr="00A85463">
          <w:rPr>
            <w:rFonts w:ascii="Times New Roman" w:hAnsi="Times New Roman" w:cs="Times New Roman"/>
          </w:rPr>
          <w:t>+</w:t>
        </w:r>
        <w:r w:rsidR="00A85463">
          <w:rPr>
            <w:rFonts w:ascii="Times New Roman" w:hAnsi="Times New Roman" w:cs="Times New Roman"/>
          </w:rPr>
          <w:t xml:space="preserve"> 6.7 </w:t>
        </w:r>
      </w:ins>
      <w:ins w:id="62" w:author="Romano Linux Desktop" w:date="2018-11-27T18:40:00Z">
        <w:r w:rsidR="00A85463">
          <w:rPr>
            <w:rFonts w:ascii="Times New Roman" w:hAnsi="Times New Roman" w:cs="Times New Roman"/>
          </w:rPr>
          <w:t>µs</w:t>
        </w:r>
        <w:r w:rsidR="00AA5320">
          <w:rPr>
            <w:rFonts w:ascii="Times New Roman" w:hAnsi="Times New Roman" w:cs="Times New Roman"/>
          </w:rPr>
          <w:t xml:space="preserve"> (+/- </w:t>
        </w:r>
        <w:proofErr w:type="spellStart"/>
        <w:proofErr w:type="gramStart"/>
        <w:r w:rsidR="00AA5320">
          <w:rPr>
            <w:rFonts w:ascii="Times New Roman" w:hAnsi="Times New Roman" w:cs="Times New Roman"/>
          </w:rPr>
          <w:t>std</w:t>
        </w:r>
        <w:proofErr w:type="spellEnd"/>
        <w:proofErr w:type="gramEnd"/>
        <w:r w:rsidR="00AA5320">
          <w:rPr>
            <w:rFonts w:ascii="Times New Roman" w:hAnsi="Times New Roman" w:cs="Times New Roman"/>
          </w:rPr>
          <w:t>, 51/52 values = 0 to machine precision)</w:t>
        </w:r>
      </w:ins>
      <w:ins w:id="63" w:author="Romano Linux Desktop" w:date="2018-11-27T16:38:00Z">
        <w:r w:rsidR="00A743CF">
          <w:rPr>
            <w:rFonts w:ascii="Times New Roman" w:hAnsi="Times New Roman" w:cs="Times New Roman"/>
          </w:rPr>
          <w:t>, suggesting that only a</w:t>
        </w:r>
      </w:ins>
      <w:ins w:id="64" w:author="Romano Linux Desktop" w:date="2018-11-27T18:40:00Z">
        <w:r w:rsidR="00AA5320">
          <w:rPr>
            <w:rFonts w:ascii="Times New Roman" w:hAnsi="Times New Roman" w:cs="Times New Roman"/>
          </w:rPr>
          <w:t>n exceedingly</w:t>
        </w:r>
      </w:ins>
      <w:ins w:id="65" w:author="Romano Linux Desktop" w:date="2018-11-27T16:38:00Z">
        <w:r w:rsidR="00A743CF">
          <w:rPr>
            <w:rFonts w:ascii="Times New Roman" w:hAnsi="Times New Roman" w:cs="Times New Roman"/>
          </w:rPr>
          <w:t xml:space="preserve"> small portion of this delay is attributable to writing to this particular pin. </w:t>
        </w:r>
      </w:ins>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proofErr w:type="spellStart"/>
      <w:r w:rsidR="00D20DCE" w:rsidRPr="001D6942">
        <w:rPr>
          <w:rFonts w:ascii="Times New Roman" w:hAnsi="Times New Roman" w:cs="Times New Roman"/>
        </w:rPr>
        <w:t>ms</w:t>
      </w:r>
      <w:proofErr w:type="spellEnd"/>
      <w:r w:rsidR="00727D53" w:rsidRPr="001D6942">
        <w:rPr>
          <w:rFonts w:ascii="Times New Roman" w:hAnsi="Times New Roman" w:cs="Times New Roman"/>
        </w:rPr>
        <w:t xml:space="preserve">, </w:t>
      </w:r>
      <w:r w:rsidR="00E30C56" w:rsidRPr="001D6942">
        <w:rPr>
          <w:rFonts w:ascii="Times New Roman" w:hAnsi="Times New Roman" w:cs="Times New Roman"/>
        </w:rPr>
        <w:t xml:space="preserve">(mean +/- </w:t>
      </w:r>
      <w:proofErr w:type="spellStart"/>
      <w:proofErr w:type="gramStart"/>
      <w:r w:rsidR="00E30C56" w:rsidRPr="001D6942">
        <w:rPr>
          <w:rFonts w:ascii="Times New Roman" w:hAnsi="Times New Roman" w:cs="Times New Roman"/>
        </w:rPr>
        <w:t>std</w:t>
      </w:r>
      <w:proofErr w:type="spellEnd"/>
      <w:proofErr w:type="gramEnd"/>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w:t>
      </w:r>
      <w:proofErr w:type="gramStart"/>
      <w:r w:rsidR="00EF2B15" w:rsidRPr="001D6942">
        <w:rPr>
          <w:rFonts w:ascii="Times New Roman" w:hAnsi="Times New Roman" w:cs="Times New Roman"/>
        </w:rPr>
        <w:t>Teensy</w:t>
      </w:r>
      <w:proofErr w:type="gramEnd"/>
      <w:r w:rsidR="00EF2B15" w:rsidRPr="001D6942">
        <w:rPr>
          <w:rFonts w:ascii="Times New Roman" w:hAnsi="Times New Roman" w:cs="Times New Roman"/>
        </w:rPr>
        <w:t xml:space="preserve"> interface</w:t>
      </w:r>
      <w:r w:rsidR="00CF758B" w:rsidRPr="001D6942">
        <w:rPr>
          <w:rFonts w:ascii="Times New Roman" w:hAnsi="Times New Roman" w:cs="Times New Roman"/>
        </w:rPr>
        <w:t>, timed by the “</w:t>
      </w:r>
      <w:proofErr w:type="spellStart"/>
      <w:r w:rsidR="00CF758B" w:rsidRPr="001D6942">
        <w:rPr>
          <w:rFonts w:ascii="Times New Roman" w:hAnsi="Times New Roman" w:cs="Times New Roman"/>
        </w:rPr>
        <w:t>elapsedMicros</w:t>
      </w:r>
      <w:proofErr w:type="spellEnd"/>
      <w:r w:rsidR="00CF758B" w:rsidRPr="001D6942">
        <w:rPr>
          <w:rFonts w:ascii="Times New Roman" w:hAnsi="Times New Roman" w:cs="Times New Roman"/>
        </w:rPr>
        <w:t xml:space="preserve">”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w:t>
      </w:r>
      <w:proofErr w:type="spellStart"/>
      <w:r w:rsidR="001C4DF7" w:rsidRPr="001D6942">
        <w:rPr>
          <w:rFonts w:ascii="Times New Roman" w:hAnsi="Times New Roman" w:cs="Times New Roman"/>
        </w:rPr>
        <w:t>sCMOS</w:t>
      </w:r>
      <w:proofErr w:type="spellEnd"/>
      <w:r w:rsidR="001C4DF7" w:rsidRPr="001D6942">
        <w:rPr>
          <w:rFonts w:ascii="Times New Roman" w:hAnsi="Times New Roman" w:cs="Times New Roman"/>
        </w:rPr>
        <w:t xml:space="preserve">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xml:space="preserve">, especially </w:t>
      </w:r>
      <w:proofErr w:type="gramStart"/>
      <w:r w:rsidR="00552E43" w:rsidRPr="001D6942">
        <w:rPr>
          <w:rFonts w:ascii="Times New Roman" w:hAnsi="Times New Roman" w:cs="Times New Roman"/>
        </w:rPr>
        <w:t>neuronal</w:t>
      </w:r>
      <w:proofErr w:type="gramEnd"/>
      <w:r w:rsidR="00552E43" w:rsidRPr="001D6942">
        <w:rPr>
          <w:rFonts w:ascii="Times New Roman" w:hAnsi="Times New Roman" w:cs="Times New Roman"/>
        </w:rPr>
        <w:t xml:space="preserve">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lastRenderedPageBreak/>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w:t>
      </w:r>
      <w:proofErr w:type="gramStart"/>
      <w:r w:rsidR="00D612AB" w:rsidRPr="001D6942">
        <w:rPr>
          <w:rFonts w:ascii="Times New Roman" w:hAnsi="Times New Roman" w:cs="Times New Roman"/>
        </w:rPr>
        <w:t>Teensy</w:t>
      </w:r>
      <w:proofErr w:type="gramEnd"/>
      <w:r w:rsidR="00D612AB" w:rsidRPr="001D6942">
        <w:rPr>
          <w:rFonts w:ascii="Times New Roman" w:hAnsi="Times New Roman" w:cs="Times New Roman"/>
        </w:rPr>
        <w:t xml:space="preserve">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proofErr w:type="spellStart"/>
      <w:r w:rsidR="00E90638" w:rsidRPr="001D6942">
        <w:rPr>
          <w:rFonts w:ascii="Times New Roman" w:hAnsi="Times New Roman" w:cs="Times New Roman"/>
        </w:rPr>
        <w:t>sCMOS</w:t>
      </w:r>
      <w:proofErr w:type="spellEnd"/>
      <w:r w:rsidR="00E90638" w:rsidRPr="001D6942">
        <w:rPr>
          <w:rFonts w:ascii="Times New Roman" w:hAnsi="Times New Roman" w:cs="Times New Roman"/>
        </w:rPr>
        <w:t xml:space="preserve">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proofErr w:type="gramStart"/>
      <w:r w:rsidR="00EC1A25" w:rsidRPr="001D6942">
        <w:rPr>
          <w:rFonts w:ascii="Times New Roman" w:hAnsi="Times New Roman" w:cs="Times New Roman"/>
        </w:rPr>
        <w:t>Teensy</w:t>
      </w:r>
      <w:proofErr w:type="gramEnd"/>
      <w:r w:rsidR="00EC1A25" w:rsidRPr="001D6942">
        <w:rPr>
          <w:rFonts w:ascii="Times New Roman" w:hAnsi="Times New Roman" w:cs="Times New Roman"/>
        </w:rPr>
        <w:t xml:space="preserve">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w:t>
      </w:r>
      <w:proofErr w:type="gramStart"/>
      <w:r w:rsidR="00A15861" w:rsidRPr="001D6942">
        <w:rPr>
          <w:rFonts w:ascii="Times New Roman" w:hAnsi="Times New Roman" w:cs="Times New Roman"/>
        </w:rPr>
        <w:t>Teensy</w:t>
      </w:r>
      <w:proofErr w:type="gramEnd"/>
      <w:r w:rsidR="00A15861" w:rsidRPr="001D6942">
        <w:rPr>
          <w:rFonts w:ascii="Times New Roman" w:hAnsi="Times New Roman" w:cs="Times New Roman"/>
        </w:rPr>
        <w:t xml:space="preserve">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47FB04D8"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 xml:space="preserve">possible </w:t>
      </w:r>
      <w:r w:rsidR="00974EF3">
        <w:rPr>
          <w:rFonts w:ascii="Times New Roman" w:hAnsi="Times New Roman" w:cs="Times New Roman"/>
        </w:rPr>
        <w:t>there are other ways of utilizing the analog output</w:t>
      </w:r>
      <w:r w:rsidR="00347C55">
        <w:rPr>
          <w:rFonts w:ascii="Times New Roman" w:hAnsi="Times New Roman" w:cs="Times New Roman"/>
        </w:rPr>
        <w:t xml:space="preserve"> to generate a tone</w:t>
      </w:r>
      <w:r w:rsidR="00974EF3">
        <w:rPr>
          <w:rFonts w:ascii="Times New Roman" w:hAnsi="Times New Roman" w:cs="Times New Roman"/>
        </w:rPr>
        <w:t xml:space="preserve">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w:t>
      </w:r>
      <w:r w:rsidR="00C0140E">
        <w:rPr>
          <w:rFonts w:ascii="Times New Roman" w:hAnsi="Times New Roman" w:cs="Times New Roman"/>
        </w:rPr>
        <w:t>via the Audio</w:t>
      </w:r>
      <w:r w:rsidR="00233996">
        <w:rPr>
          <w:rFonts w:ascii="Times New Roman" w:hAnsi="Times New Roman" w:cs="Times New Roman"/>
        </w:rPr>
        <w:t xml:space="preserve">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End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A747E0" w:rsidRPr="00A747E0">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w:t>
      </w:r>
      <w:r w:rsidR="00995776">
        <w:rPr>
          <w:rFonts w:ascii="Times New Roman" w:hAnsi="Times New Roman" w:cs="Times New Roman"/>
        </w:rPr>
        <w:t xml:space="preserve">This delay is very consistent, so if more precise timing is desired using a similar design, it would be easy to program the amplitude of the sine wave to change slightly earlier. </w:t>
      </w:r>
      <w:r w:rsidR="00DF6614" w:rsidRPr="001D6942">
        <w:rPr>
          <w:rFonts w:ascii="Times New Roman" w:hAnsi="Times New Roman" w:cs="Times New Roman"/>
        </w:rPr>
        <w:t xml:space="preserve">Thus, </w:t>
      </w:r>
      <w:r w:rsidR="009A27A4" w:rsidRPr="001D6942">
        <w:rPr>
          <w:rFonts w:ascii="Times New Roman" w:hAnsi="Times New Roman" w:cs="Times New Roman"/>
        </w:rPr>
        <w:t>this</w:t>
      </w:r>
      <w:r w:rsidR="00DF6614" w:rsidRPr="001D6942">
        <w:rPr>
          <w:rFonts w:ascii="Times New Roman" w:hAnsi="Times New Roman" w:cs="Times New Roman"/>
        </w:rPr>
        <w:t xml:space="preserve"> </w:t>
      </w:r>
      <w:proofErr w:type="gramStart"/>
      <w:r w:rsidR="00DF6614" w:rsidRPr="001D6942">
        <w:rPr>
          <w:rFonts w:ascii="Times New Roman" w:hAnsi="Times New Roman" w:cs="Times New Roman"/>
        </w:rPr>
        <w:t>Teensy</w:t>
      </w:r>
      <w:proofErr w:type="gramEnd"/>
      <w:r w:rsidR="00DF6614" w:rsidRPr="001D6942">
        <w:rPr>
          <w:rFonts w:ascii="Times New Roman" w:hAnsi="Times New Roman" w:cs="Times New Roman"/>
        </w:rPr>
        <w:t xml:space="preserve">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functions, provides a user-friendly, easily adaptable, and temporally precise tool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trace conditioning behavioral experiments demonstrated here, or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proofErr w:type="spellStart"/>
      <w:r w:rsidR="003F25D0" w:rsidRPr="001D6942">
        <w:rPr>
          <w:rFonts w:ascii="Times New Roman" w:hAnsi="Times New Roman" w:cs="Times New Roman"/>
        </w:rPr>
        <w:t>A</w:t>
      </w:r>
      <w:proofErr w:type="spellEnd"/>
      <w:r w:rsidR="003F25D0" w:rsidRPr="001D6942">
        <w:rPr>
          <w:rFonts w:ascii="Times New Roman" w:hAnsi="Times New Roman" w:cs="Times New Roman"/>
        </w:rPr>
        <w:t xml:space="preserve">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w:t>
      </w:r>
      <w:r w:rsidR="00CC708F" w:rsidRPr="001D6942">
        <w:rPr>
          <w:rFonts w:ascii="Times New Roman" w:hAnsi="Times New Roman" w:cs="Times New Roman"/>
        </w:rPr>
        <w:t>camera</w:t>
      </w:r>
      <w:r w:rsidR="008D72F7" w:rsidRPr="001D6942">
        <w:rPr>
          <w:rFonts w:ascii="Times New Roman" w:hAnsi="Times New Roman" w:cs="Times New Roman"/>
        </w:rPr>
        <w:t xml:space="preserve">. Simultaneously, the </w:t>
      </w:r>
      <w:proofErr w:type="gramStart"/>
      <w:r w:rsidR="008D72F7" w:rsidRPr="001D6942">
        <w:rPr>
          <w:rFonts w:ascii="Times New Roman" w:hAnsi="Times New Roman" w:cs="Times New Roman"/>
        </w:rPr>
        <w:t>Teensy</w:t>
      </w:r>
      <w:proofErr w:type="gramEnd"/>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w:t>
      </w:r>
      <w:r w:rsidR="00CC708F" w:rsidRPr="001D6942">
        <w:rPr>
          <w:rFonts w:ascii="Times New Roman" w:hAnsi="Times New Roman" w:cs="Times New Roman"/>
        </w:rPr>
        <w:lastRenderedPageBreak/>
        <w:t>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w:t>
      </w:r>
      <w:proofErr w:type="spellStart"/>
      <w:r w:rsidR="00BD1809">
        <w:rPr>
          <w:rFonts w:ascii="Times New Roman" w:hAnsi="Times New Roman" w:cs="Times New Roman"/>
        </w:rPr>
        <w:t>ms</w:t>
      </w:r>
      <w:proofErr w:type="spellEnd"/>
      <w:r w:rsidR="00BD1809">
        <w:rPr>
          <w:rFonts w:ascii="Times New Roman" w:hAnsi="Times New Roman" w:cs="Times New Roman"/>
        </w:rPr>
        <w:t xml:space="preserve"> in duration</w:t>
      </w:r>
      <w:r w:rsidR="00E0353B" w:rsidRPr="001D6942">
        <w:rPr>
          <w:rFonts w:ascii="Times New Roman" w:hAnsi="Times New Roman" w:cs="Times New Roman"/>
        </w:rPr>
        <w:t>.</w:t>
      </w:r>
    </w:p>
    <w:p w14:paraId="00C58296" w14:textId="3878070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0E4EE3">
        <w:rPr>
          <w:rFonts w:ascii="Times New Roman" w:hAnsi="Times New Roman" w:cs="Times New Roman"/>
        </w:rPr>
        <w:t xml:space="preserve">The </w:t>
      </w:r>
      <w:proofErr w:type="spellStart"/>
      <w:r w:rsidR="000E4EE3">
        <w:rPr>
          <w:rFonts w:ascii="Times New Roman" w:hAnsi="Times New Roman" w:cs="Times New Roman"/>
        </w:rPr>
        <w:t>Teensy’s</w:t>
      </w:r>
      <w:proofErr w:type="spellEnd"/>
      <w:r w:rsidR="000E4EE3">
        <w:rPr>
          <w:rFonts w:ascii="Times New Roman" w:hAnsi="Times New Roman" w:cs="Times New Roman"/>
        </w:rPr>
        <w:t xml:space="preserve"> ground pin was connected to both </w:t>
      </w:r>
      <w:proofErr w:type="spellStart"/>
      <w:r w:rsidR="000E4EE3">
        <w:rPr>
          <w:rFonts w:ascii="Times New Roman" w:hAnsi="Times New Roman" w:cs="Times New Roman"/>
        </w:rPr>
        <w:t>AGround</w:t>
      </w:r>
      <w:proofErr w:type="spellEnd"/>
      <w:r w:rsidR="000E4EE3">
        <w:rPr>
          <w:rFonts w:ascii="Times New Roman" w:hAnsi="Times New Roman" w:cs="Times New Roman"/>
        </w:rPr>
        <w:t xml:space="preserve"> </w:t>
      </w:r>
      <w:r w:rsidR="00237BE6">
        <w:rPr>
          <w:rFonts w:ascii="Times New Roman" w:hAnsi="Times New Roman" w:cs="Times New Roman"/>
        </w:rPr>
        <w:t xml:space="preserve">and </w:t>
      </w:r>
      <w:proofErr w:type="spellStart"/>
      <w:r w:rsidR="00237BE6">
        <w:rPr>
          <w:rFonts w:ascii="Times New Roman" w:hAnsi="Times New Roman" w:cs="Times New Roman"/>
        </w:rPr>
        <w:t>DGround</w:t>
      </w:r>
      <w:proofErr w:type="spellEnd"/>
      <w:r w:rsidR="00237BE6">
        <w:rPr>
          <w:rFonts w:ascii="Times New Roman" w:hAnsi="Times New Roman" w:cs="Times New Roman"/>
        </w:rPr>
        <w:t xml:space="preserve"> (analog and digital grounds) on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These pins control which sensor the Teensy reads from at a given point in time. </w:t>
      </w:r>
      <w:r w:rsidR="0052224C">
        <w:rPr>
          <w:rFonts w:ascii="Times New Roman" w:hAnsi="Times New Roman" w:cs="Times New Roman"/>
        </w:rPr>
        <w:t>The DAC pin (digital to analog converter,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w:t>
      </w:r>
      <w:r w:rsidR="0052224C">
        <w:rPr>
          <w:rFonts w:ascii="Times New Roman" w:hAnsi="Times New Roman" w:cs="Times New Roman"/>
        </w:rPr>
        <w:t xml:space="preserve"> as </w:t>
      </w:r>
      <w:r w:rsidR="00C2601E">
        <w:rPr>
          <w:rFonts w:ascii="Times New Roman" w:hAnsi="Times New Roman" w:cs="Times New Roman"/>
        </w:rPr>
        <w:t>demonstrated on the manufacturer’s website (</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237BE6">
        <w:rPr>
          <w:rFonts w:ascii="Times New Roman" w:hAnsi="Times New Roman" w:cs="Times New Roman"/>
        </w:rPr>
        <w:t xml:space="preserve">The connection between the DAC pin to the “Audio In” pin on the prop shield is </w:t>
      </w:r>
      <w:r w:rsidR="0052224C">
        <w:rPr>
          <w:rFonts w:ascii="Times New Roman" w:hAnsi="Times New Roman" w:cs="Times New Roman"/>
        </w:rPr>
        <w:t>labeled, as are the output pins to the attached speaker</w:t>
      </w:r>
      <w:r w:rsidR="00237BE6">
        <w:rPr>
          <w:rFonts w:ascii="Times New Roman" w:hAnsi="Times New Roman" w:cs="Times New Roman"/>
        </w:rPr>
        <w:t xml:space="preserve">. </w:t>
      </w:r>
      <w:r w:rsidR="0010469A" w:rsidRPr="001D6942">
        <w:rPr>
          <w:rFonts w:ascii="Times New Roman" w:hAnsi="Times New Roman" w:cs="Times New Roman"/>
        </w:rPr>
        <w:t xml:space="preserve">Some pins </w:t>
      </w:r>
      <w:r w:rsidR="0052224C">
        <w:rPr>
          <w:rFonts w:ascii="Times New Roman" w:hAnsi="Times New Roman" w:cs="Times New Roman"/>
        </w:rPr>
        <w:t xml:space="preserve">and labels </w:t>
      </w:r>
      <w:r w:rsidR="0010469A" w:rsidRPr="001D6942">
        <w:rPr>
          <w:rFonts w:ascii="Times New Roman" w:hAnsi="Times New Roman" w:cs="Times New Roman"/>
        </w:rPr>
        <w:t>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proofErr w:type="spellStart"/>
      <w:proofErr w:type="gramStart"/>
      <w:r w:rsidR="00AE4073" w:rsidRPr="001D6942">
        <w:rPr>
          <w:rFonts w:ascii="Times New Roman" w:hAnsi="Times New Roman" w:cs="Times New Roman"/>
          <w:b/>
        </w:rPr>
        <w:t>A</w:t>
      </w:r>
      <w:proofErr w:type="spellEnd"/>
      <w:proofErr w:type="gramEnd"/>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 xml:space="preserve">y the </w:t>
      </w:r>
      <w:proofErr w:type="gramStart"/>
      <w:r w:rsidR="00B64044" w:rsidRPr="001D6942">
        <w:rPr>
          <w:rFonts w:ascii="Times New Roman" w:hAnsi="Times New Roman" w:cs="Times New Roman"/>
        </w:rPr>
        <w:t>Teensy</w:t>
      </w:r>
      <w:proofErr w:type="gramEnd"/>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w:t>
      </w:r>
      <w:proofErr w:type="gramStart"/>
      <w:r w:rsidR="003F3099" w:rsidRPr="001D6942">
        <w:rPr>
          <w:rFonts w:ascii="Times New Roman" w:hAnsi="Times New Roman" w:cs="Times New Roman"/>
        </w:rPr>
        <w:t>t(</w:t>
      </w:r>
      <w:proofErr w:type="gramEnd"/>
      <w:r w:rsidR="003F3099" w:rsidRPr="001D6942">
        <w:rPr>
          <w:rFonts w:ascii="Times New Roman" w:hAnsi="Times New Roman" w:cs="Times New Roman"/>
        </w:rPr>
        <w: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xml:space="preserve">, </w:t>
      </w:r>
      <w:proofErr w:type="gramStart"/>
      <w:r w:rsidR="009F6104" w:rsidRPr="001D6942">
        <w:rPr>
          <w:rFonts w:ascii="Times New Roman" w:hAnsi="Times New Roman" w:cs="Times New Roman"/>
        </w:rPr>
        <w:t>t(</w:t>
      </w:r>
      <w:proofErr w:type="gramEnd"/>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w:t>
      </w:r>
      <w:proofErr w:type="spellStart"/>
      <w:r w:rsidR="00C31DCE" w:rsidRPr="001D6942">
        <w:rPr>
          <w:rFonts w:ascii="Times New Roman" w:hAnsi="Times New Roman" w:cs="Times New Roman"/>
        </w:rPr>
        <w:t>i</w:t>
      </w:r>
      <w:proofErr w:type="spellEnd"/>
      <w:r w:rsidR="00C31DCE" w:rsidRPr="001D6942">
        <w:rPr>
          <w:rFonts w:ascii="Times New Roman" w:hAnsi="Times New Roman" w:cs="Times New Roman"/>
        </w:rPr>
        <w:t xml:space="preserve">-ii)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w:t>
      </w:r>
      <w:proofErr w:type="spellStart"/>
      <w:r w:rsidR="00046444" w:rsidRPr="001D6942">
        <w:rPr>
          <w:rFonts w:ascii="Times New Roman" w:hAnsi="Times New Roman" w:cs="Times New Roman"/>
        </w:rPr>
        <w:t>i</w:t>
      </w:r>
      <w:proofErr w:type="spellEnd"/>
      <w:r w:rsidR="00046444" w:rsidRPr="001D6942">
        <w:rPr>
          <w:rFonts w:ascii="Times New Roman" w:hAnsi="Times New Roman" w:cs="Times New Roman"/>
        </w:rPr>
        <w:t xml:space="preserve">)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proofErr w:type="spellStart"/>
      <w:r w:rsidR="009C0FE9" w:rsidRPr="001D6942">
        <w:rPr>
          <w:rFonts w:ascii="Times New Roman" w:hAnsi="Times New Roman" w:cs="Times New Roman"/>
          <w:color w:val="000000"/>
        </w:rPr>
        <w:t>ms</w:t>
      </w:r>
      <w:proofErr w:type="spellEnd"/>
      <w:r w:rsidR="009C0FE9" w:rsidRPr="001D6942">
        <w:rPr>
          <w:rFonts w:ascii="Times New Roman" w:hAnsi="Times New Roman" w:cs="Times New Roman"/>
        </w:rPr>
        <w:t xml:space="preserve">, range=0.04 </w:t>
      </w:r>
      <w:proofErr w:type="spellStart"/>
      <w:r w:rsidR="009C0FE9" w:rsidRPr="001D6942">
        <w:rPr>
          <w:rFonts w:ascii="Times New Roman" w:hAnsi="Times New Roman" w:cs="Times New Roman"/>
        </w:rPr>
        <w:t>ms</w:t>
      </w:r>
      <w:proofErr w:type="spellEnd"/>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proofErr w:type="spellStart"/>
      <w:r w:rsidR="00AA7F45" w:rsidRPr="001D6942">
        <w:rPr>
          <w:rFonts w:ascii="Times New Roman" w:hAnsi="Times New Roman" w:cs="Times New Roman"/>
          <w:color w:val="000000"/>
        </w:rPr>
        <w:t>ms</w:t>
      </w:r>
      <w:proofErr w:type="spellEnd"/>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w:t>
      </w:r>
      <w:proofErr w:type="spellStart"/>
      <w:r w:rsidR="00DE4081" w:rsidRPr="001D6942">
        <w:rPr>
          <w:rFonts w:ascii="Times New Roman" w:hAnsi="Times New Roman" w:cs="Times New Roman"/>
        </w:rPr>
        <w:t>std</w:t>
      </w:r>
      <w:proofErr w:type="spellEnd"/>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FD25263"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w:t>
      </w:r>
      <w:proofErr w:type="spellStart"/>
      <w:r w:rsidR="00B125DC">
        <w:rPr>
          <w:rFonts w:ascii="Times New Roman" w:hAnsi="Times New Roman" w:cs="Times New Roman"/>
        </w:rPr>
        <w:t>Theremingenieur</w:t>
      </w:r>
      <w:proofErr w:type="spellEnd"/>
      <w:r w:rsidR="00B125DC">
        <w:rPr>
          <w:rFonts w:ascii="Times New Roman" w:hAnsi="Times New Roman" w:cs="Times New Roman"/>
        </w:rPr>
        <w:t>” and “</w:t>
      </w:r>
      <w:proofErr w:type="spellStart"/>
      <w:r w:rsidR="00B125DC">
        <w:rPr>
          <w:rFonts w:ascii="Times New Roman" w:hAnsi="Times New Roman" w:cs="Times New Roman"/>
        </w:rPr>
        <w:t>PaulStoffregen</w:t>
      </w:r>
      <w:proofErr w:type="spellEnd"/>
      <w:r w:rsidR="00B125DC">
        <w:rPr>
          <w:rFonts w:ascii="Times New Roman" w:hAnsi="Times New Roman" w:cs="Times New Roman"/>
        </w:rPr>
        <w:t>”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6D12EEFB" w:rsidR="00DF020B" w:rsidRPr="001D6942" w:rsidRDefault="00C62778">
      <w:pPr>
        <w:rPr>
          <w:rFonts w:ascii="Times New Roman" w:hAnsi="Times New Roman" w:cs="Times New Roman"/>
          <w:b/>
        </w:rPr>
      </w:pPr>
      <w:commentRangeStart w:id="66"/>
      <w:ins w:id="67" w:author="Romano Linux Desktop" w:date="2018-11-27T15:53:00Z">
        <w:r>
          <w:rPr>
            <w:rFonts w:ascii="Times New Roman" w:hAnsi="Times New Roman" w:cs="Times New Roman"/>
            <w:b/>
          </w:rPr>
          <w:t>TODO</w:t>
        </w:r>
        <w:commentRangeEnd w:id="66"/>
        <w:r>
          <w:rPr>
            <w:rStyle w:val="CommentReference"/>
          </w:rPr>
          <w:commentReference w:id="66"/>
        </w:r>
      </w:ins>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1FE31D39" w14:textId="77777777" w:rsidR="00A747E0" w:rsidRDefault="004C56DC" w:rsidP="00A747E0">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A747E0">
                <w:rPr>
                  <w:noProof/>
                </w:rPr>
                <w:t xml:space="preserve">Aranov, Dmitriy, and David W. Tank. 2014. "Engagement of Neural Circuits Underlying 2D Spatial Navigation in a Rodent Virtual Reality System." </w:t>
              </w:r>
              <w:r w:rsidR="00A747E0">
                <w:rPr>
                  <w:i/>
                  <w:iCs/>
                  <w:noProof/>
                </w:rPr>
                <w:t>Neuron</w:t>
              </w:r>
              <w:r w:rsidR="00A747E0">
                <w:rPr>
                  <w:noProof/>
                </w:rPr>
                <w:t xml:space="preserve"> 84 (2): 442-456.</w:t>
              </w:r>
            </w:p>
            <w:p w14:paraId="66E4DBB6" w14:textId="77777777" w:rsidR="00A747E0" w:rsidRDefault="00A747E0" w:rsidP="00A747E0">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74CDC44F" w14:textId="77777777" w:rsidR="00A747E0" w:rsidRDefault="00A747E0" w:rsidP="00A747E0">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14F0F9D2" w14:textId="77777777" w:rsidR="00A747E0" w:rsidRDefault="00A747E0" w:rsidP="00A747E0">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BACAF26" w14:textId="77777777" w:rsidR="00A747E0" w:rsidRDefault="00A747E0" w:rsidP="00A747E0">
              <w:pPr>
                <w:pStyle w:val="Bibliography"/>
                <w:ind w:left="720" w:hanging="720"/>
                <w:rPr>
                  <w:noProof/>
                </w:rPr>
              </w:pPr>
              <w:r>
                <w:rPr>
                  <w:noProof/>
                </w:rPr>
                <w:lastRenderedPageBreak/>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2AC8380C" w14:textId="77777777" w:rsidR="00A747E0" w:rsidRDefault="00A747E0" w:rsidP="00A747E0">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E1AE5EC" w14:textId="77777777" w:rsidR="00A747E0" w:rsidRDefault="00A747E0" w:rsidP="00A747E0">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48F3661A" w14:textId="77777777" w:rsidR="00A747E0" w:rsidRDefault="00A747E0" w:rsidP="00A747E0">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3CA0C558" w14:textId="77777777" w:rsidR="00A747E0" w:rsidRDefault="00A747E0" w:rsidP="00A747E0">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EBF88E5" w14:textId="77777777" w:rsidR="00A747E0" w:rsidRDefault="00A747E0" w:rsidP="00A747E0">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14F3C7C8" w14:textId="77777777" w:rsidR="00A747E0" w:rsidRDefault="00A747E0" w:rsidP="00A747E0">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744109B" w14:textId="77777777" w:rsidR="00A747E0" w:rsidRDefault="00A747E0" w:rsidP="00A747E0">
              <w:pPr>
                <w:pStyle w:val="Bibliography"/>
                <w:ind w:left="720" w:hanging="720"/>
                <w:rPr>
                  <w:noProof/>
                </w:rPr>
              </w:pPr>
              <w:r>
                <w:rPr>
                  <w:noProof/>
                </w:rPr>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93DF90E" w14:textId="77777777" w:rsidR="00A747E0" w:rsidRDefault="00A747E0" w:rsidP="00A747E0">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9885366" w14:textId="77777777" w:rsidR="00A747E0" w:rsidRDefault="00A747E0" w:rsidP="00A747E0">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DF42435" w14:textId="77777777" w:rsidR="00A747E0" w:rsidRDefault="00A747E0" w:rsidP="00A747E0">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A1DC8EA" w14:textId="77777777" w:rsidR="00A747E0" w:rsidRDefault="00A747E0" w:rsidP="00A747E0">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23B193AC" w14:textId="77777777" w:rsidR="00A747E0" w:rsidRDefault="00A747E0" w:rsidP="00A747E0">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A747E0">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Romano Linux Desktop" w:date="2018-11-27T15:53:00Z" w:initials="c">
    <w:p w14:paraId="0BC197FF" w14:textId="5A8A896E" w:rsidR="00C62778" w:rsidRDefault="00C62778">
      <w:pPr>
        <w:pStyle w:val="CommentText"/>
      </w:pPr>
      <w:r>
        <w:rPr>
          <w:rStyle w:val="CommentReference"/>
        </w:rPr>
        <w:annotationRef/>
      </w:r>
      <w:r>
        <w:t>Add funding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9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47C26" w14:textId="77777777" w:rsidR="00F6400F" w:rsidRDefault="00F6400F" w:rsidP="00E85F45">
      <w:pPr>
        <w:spacing w:after="0" w:line="240" w:lineRule="auto"/>
      </w:pPr>
      <w:r>
        <w:separator/>
      </w:r>
    </w:p>
  </w:endnote>
  <w:endnote w:type="continuationSeparator" w:id="0">
    <w:p w14:paraId="0768D36C" w14:textId="77777777" w:rsidR="00F6400F" w:rsidRDefault="00F6400F"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EA4A6" w14:textId="77777777" w:rsidR="00F6400F" w:rsidRDefault="00F6400F" w:rsidP="00E85F45">
      <w:pPr>
        <w:spacing w:after="0" w:line="240" w:lineRule="auto"/>
      </w:pPr>
      <w:r>
        <w:separator/>
      </w:r>
    </w:p>
  </w:footnote>
  <w:footnote w:type="continuationSeparator" w:id="0">
    <w:p w14:paraId="1B0F91F4" w14:textId="77777777" w:rsidR="00F6400F" w:rsidRDefault="00F6400F"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8C372E" w:rsidR="00811090" w:rsidRDefault="00811090">
        <w:pPr>
          <w:pStyle w:val="Header"/>
        </w:pPr>
        <w:r>
          <w:fldChar w:fldCharType="begin"/>
        </w:r>
        <w:r>
          <w:instrText xml:space="preserve"> PAGE   \* MERGEFORMAT </w:instrText>
        </w:r>
        <w:r>
          <w:fldChar w:fldCharType="separate"/>
        </w:r>
        <w:r w:rsidR="00755E5C">
          <w:rPr>
            <w:noProof/>
          </w:rPr>
          <w:t>10</w:t>
        </w:r>
        <w:r>
          <w:rPr>
            <w:noProof/>
          </w:rPr>
          <w:fldChar w:fldCharType="end"/>
        </w:r>
      </w:p>
    </w:sdtContent>
  </w:sdt>
  <w:p w14:paraId="54533FDE" w14:textId="77777777" w:rsidR="00811090" w:rsidRDefault="00811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47C55"/>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01B9"/>
    <w:rsid w:val="00952C9A"/>
    <w:rsid w:val="00952D31"/>
    <w:rsid w:val="009559CE"/>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7D6"/>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7B21FB2B-C95A-4616-BCD3-8A3F35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5307</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4</cp:revision>
  <dcterms:created xsi:type="dcterms:W3CDTF">2018-11-27T23:42:00Z</dcterms:created>
  <dcterms:modified xsi:type="dcterms:W3CDTF">2018-11-27T23:45:00Z</dcterms:modified>
</cp:coreProperties>
</file>