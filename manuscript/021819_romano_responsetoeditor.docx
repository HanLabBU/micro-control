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BCE01" w14:textId="77777777" w:rsidR="00A6462F" w:rsidRDefault="00A6462F" w:rsidP="00653272">
      <w:pPr>
        <w:shd w:val="clear" w:color="auto" w:fill="FFFFFF"/>
        <w:spacing w:after="100" w:line="240" w:lineRule="auto"/>
        <w:rPr>
          <w:rFonts w:ascii="Arial" w:hAnsi="Arial" w:cs="Arial"/>
          <w:noProof/>
        </w:rPr>
      </w:pPr>
      <w:r w:rsidRPr="00B44965">
        <w:rPr>
          <w:rFonts w:ascii="Arial" w:hAnsi="Arial" w:cs="Arial"/>
          <w:noProof/>
        </w:rPr>
        <mc:AlternateContent>
          <mc:Choice Requires="wpc">
            <w:drawing>
              <wp:inline distT="0" distB="0" distL="0" distR="0" wp14:anchorId="3C7B548C" wp14:editId="62674DAF">
                <wp:extent cx="5493434" cy="149117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35181" y="27"/>
                            <a:ext cx="1363345" cy="633730"/>
                          </a:xfrm>
                          <a:prstGeom prst="rect">
                            <a:avLst/>
                          </a:prstGeom>
                        </pic:spPr>
                      </pic:pic>
                    </wpc:wpc>
                  </a:graphicData>
                </a:graphic>
              </wp:inline>
            </w:drawing>
          </mc:Choice>
          <mc:Fallback xmlns:w16se="http://schemas.microsoft.com/office/word/2015/wordml/symex" xmlns:cx="http://schemas.microsoft.com/office/drawing/2014/chartex">
            <w:pict>
              <v:group w14:anchorId="0AFE4843" id="Canvas 3" o:spid="_x0000_s1026" editas="canvas" style="width:432.55pt;height:117.4pt;mso-position-horizontal-relative:char;mso-position-vertical-relative:line" coordsize="54933,14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933;height:14909;visibility:visible;mso-wrap-style:square">
                  <v:fill o:detectmouseclick="t"/>
                  <v:path o:connecttype="none"/>
                </v:shape>
                <v:shape id="Picture 5" o:spid="_x0000_s1028" type="#_x0000_t75" style="position:absolute;left:351;width:13634;height:6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">
                  <v:imagedata r:id="rId8" o:title=""/>
                </v:shape>
                <w10:anchorlock/>
              </v:group>
            </w:pict>
          </mc:Fallback>
        </mc:AlternateContent>
      </w:r>
      <w:r w:rsidRPr="00B44965">
        <w:rPr>
          <w:rFonts w:ascii="Arial" w:hAnsi="Arial" w:cs="Arial"/>
          <w:noProof/>
        </w:rPr>
        <mc:AlternateContent>
          <mc:Choice Requires="wps">
            <w:drawing>
              <wp:anchor distT="0" distB="0" distL="114300" distR="114300" simplePos="0" relativeHeight="251659264" behindDoc="0" locked="0" layoutInCell="1" allowOverlap="1" wp14:anchorId="301C0FB6" wp14:editId="3F938A7D">
                <wp:simplePos x="0" y="0"/>
                <wp:positionH relativeFrom="column">
                  <wp:posOffset>2095500</wp:posOffset>
                </wp:positionH>
                <wp:positionV relativeFrom="paragraph">
                  <wp:posOffset>-56270</wp:posOffset>
                </wp:positionV>
                <wp:extent cx="3960056" cy="2065655"/>
                <wp:effectExtent l="0" t="0" r="254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56" cy="2065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A74C5"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Xue Han, Ph.D.</w:t>
                            </w:r>
                          </w:p>
                          <w:p w14:paraId="1A6E7FA9"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Peter Paul Career Development Professor</w:t>
                            </w:r>
                          </w:p>
                          <w:p w14:paraId="1C2444EC" w14:textId="42933F5B"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Ass</w:t>
                            </w:r>
                            <w:r>
                              <w:rPr>
                                <w:rFonts w:ascii="Arial" w:hAnsi="Arial" w:cs="Arial"/>
                                <w:color w:val="404040" w:themeColor="text1" w:themeTint="BF"/>
                                <w:sz w:val="20"/>
                                <w:szCs w:val="20"/>
                              </w:rPr>
                              <w:t>ociate</w:t>
                            </w:r>
                            <w:r w:rsidRPr="00A6462F">
                              <w:rPr>
                                <w:rFonts w:ascii="Arial" w:hAnsi="Arial" w:cs="Arial"/>
                                <w:color w:val="404040" w:themeColor="text1" w:themeTint="BF"/>
                                <w:sz w:val="20"/>
                                <w:szCs w:val="20"/>
                              </w:rPr>
                              <w:t xml:space="preserve"> Professor, Biomedical Engineering Department</w:t>
                            </w:r>
                          </w:p>
                          <w:p w14:paraId="3674D2FF"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 xml:space="preserve">Joint Professor, Experimental Therapeutics </w:t>
                            </w:r>
                          </w:p>
                          <w:p w14:paraId="3ACF627E"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Member, Photonics Center</w:t>
                            </w:r>
                          </w:p>
                          <w:p w14:paraId="41025E2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Boston University</w:t>
                            </w:r>
                          </w:p>
                          <w:p w14:paraId="12E2EAF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44 Cummington Street, Boston, MA, 02215</w:t>
                            </w:r>
                          </w:p>
                          <w:p w14:paraId="265CD5AE" w14:textId="77777777" w:rsidR="00F0099E" w:rsidRPr="00A6462F" w:rsidRDefault="00F0099E" w:rsidP="00A6462F">
                            <w:pPr>
                              <w:pStyle w:val="NoSpacing"/>
                              <w:jc w:val="right"/>
                              <w:rPr>
                                <w:rFonts w:ascii="Arial" w:eastAsia="Arial Unicode MS" w:hAnsi="Arial" w:cs="Arial"/>
                                <w:color w:val="404040" w:themeColor="text1" w:themeTint="BF"/>
                                <w:sz w:val="20"/>
                                <w:szCs w:val="20"/>
                              </w:rPr>
                            </w:pPr>
                            <w:r w:rsidRPr="00A6462F">
                              <w:rPr>
                                <w:rFonts w:ascii="Arial" w:hAnsi="Arial" w:cs="Arial"/>
                                <w:color w:val="404040" w:themeColor="text1" w:themeTint="BF"/>
                                <w:sz w:val="20"/>
                                <w:szCs w:val="20"/>
                              </w:rPr>
                              <w:t>Phone: 617-358-6189</w:t>
                            </w:r>
                            <w:r w:rsidRPr="00A6462F">
                              <w:rPr>
                                <w:rFonts w:ascii="Arial" w:hAnsi="Arial" w:cs="Arial"/>
                                <w:color w:val="404040" w:themeColor="text1" w:themeTint="BF"/>
                                <w:sz w:val="20"/>
                                <w:szCs w:val="20"/>
                              </w:rPr>
                              <w:br/>
                              <w:t>Email: xuehan@bu.edu</w:t>
                            </w:r>
                            <w:r w:rsidRPr="00A6462F">
                              <w:rPr>
                                <w:rFonts w:ascii="Arial" w:hAnsi="Arial" w:cs="Arial"/>
                                <w:color w:val="404040" w:themeColor="text1" w:themeTint="BF"/>
                                <w:sz w:val="20"/>
                                <w:szCs w:val="20"/>
                              </w:rPr>
                              <w:br/>
                              <w:t>Web: http://www.bu.edu/hanlab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C0FB6" id="_x0000_t202" coordsize="21600,21600" o:spt="202" path="m,l,21600r21600,l21600,xe">
                <v:stroke joinstyle="miter"/>
                <v:path gradientshapeok="t" o:connecttype="rect"/>
              </v:shapetype>
              <v:shape id="Text Box 4" o:spid="_x0000_s1026" type="#_x0000_t202" style="position:absolute;margin-left:165pt;margin-top:-4.45pt;width:311.8pt;height:16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HVggIAABA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" stroked="f">
                <v:textbox>
                  <w:txbxContent>
                    <w:p w14:paraId="434A74C5"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Xue Han, Ph.D.</w:t>
                      </w:r>
                    </w:p>
                    <w:p w14:paraId="1A6E7FA9"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Peter Paul Career Development Professor</w:t>
                      </w:r>
                    </w:p>
                    <w:p w14:paraId="1C2444EC" w14:textId="42933F5B"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Ass</w:t>
                      </w:r>
                      <w:r>
                        <w:rPr>
                          <w:rFonts w:ascii="Arial" w:hAnsi="Arial" w:cs="Arial"/>
                          <w:color w:val="404040" w:themeColor="text1" w:themeTint="BF"/>
                          <w:sz w:val="20"/>
                          <w:szCs w:val="20"/>
                        </w:rPr>
                        <w:t>ociate</w:t>
                      </w:r>
                      <w:r w:rsidRPr="00A6462F">
                        <w:rPr>
                          <w:rFonts w:ascii="Arial" w:hAnsi="Arial" w:cs="Arial"/>
                          <w:color w:val="404040" w:themeColor="text1" w:themeTint="BF"/>
                          <w:sz w:val="20"/>
                          <w:szCs w:val="20"/>
                        </w:rPr>
                        <w:t xml:space="preserve"> Professor, Biomedical Engineering Department</w:t>
                      </w:r>
                    </w:p>
                    <w:p w14:paraId="3674D2FF"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 xml:space="preserve">Joint Professor, Experimental Therapeutics </w:t>
                      </w:r>
                    </w:p>
                    <w:p w14:paraId="3ACF627E"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Member, Photonics Center</w:t>
                      </w:r>
                    </w:p>
                    <w:p w14:paraId="41025E2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Boston University</w:t>
                      </w:r>
                    </w:p>
                    <w:p w14:paraId="12E2EAF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44 Cummington Street, Boston, MA, 02215</w:t>
                      </w:r>
                    </w:p>
                    <w:p w14:paraId="265CD5AE" w14:textId="77777777" w:rsidR="00F0099E" w:rsidRPr="00A6462F" w:rsidRDefault="00F0099E" w:rsidP="00A6462F">
                      <w:pPr>
                        <w:pStyle w:val="NoSpacing"/>
                        <w:jc w:val="right"/>
                        <w:rPr>
                          <w:rFonts w:ascii="Arial" w:eastAsia="Arial Unicode MS" w:hAnsi="Arial" w:cs="Arial"/>
                          <w:color w:val="404040" w:themeColor="text1" w:themeTint="BF"/>
                          <w:sz w:val="20"/>
                          <w:szCs w:val="20"/>
                        </w:rPr>
                      </w:pPr>
                      <w:r w:rsidRPr="00A6462F">
                        <w:rPr>
                          <w:rFonts w:ascii="Arial" w:hAnsi="Arial" w:cs="Arial"/>
                          <w:color w:val="404040" w:themeColor="text1" w:themeTint="BF"/>
                          <w:sz w:val="20"/>
                          <w:szCs w:val="20"/>
                        </w:rPr>
                        <w:t>Phone: 617-358-6189</w:t>
                      </w:r>
                      <w:r w:rsidRPr="00A6462F">
                        <w:rPr>
                          <w:rFonts w:ascii="Arial" w:hAnsi="Arial" w:cs="Arial"/>
                          <w:color w:val="404040" w:themeColor="text1" w:themeTint="BF"/>
                          <w:sz w:val="20"/>
                          <w:szCs w:val="20"/>
                        </w:rPr>
                        <w:br/>
                        <w:t>Email: xuehan@bu.edu</w:t>
                      </w:r>
                      <w:r w:rsidRPr="00A6462F">
                        <w:rPr>
                          <w:rFonts w:ascii="Arial" w:hAnsi="Arial" w:cs="Arial"/>
                          <w:color w:val="404040" w:themeColor="text1" w:themeTint="BF"/>
                          <w:sz w:val="20"/>
                          <w:szCs w:val="20"/>
                        </w:rPr>
                        <w:br/>
                        <w:t>Web: http://www.bu.edu/hanlab</w:t>
                      </w:r>
                    </w:p>
                  </w:txbxContent>
                </v:textbox>
              </v:shape>
            </w:pict>
          </mc:Fallback>
        </mc:AlternateContent>
      </w:r>
    </w:p>
    <w:p w14:paraId="718AEF73" w14:textId="77777777" w:rsidR="00A6462F" w:rsidRDefault="00A6462F" w:rsidP="00653272">
      <w:pPr>
        <w:shd w:val="clear" w:color="auto" w:fill="FFFFFF"/>
        <w:spacing w:after="100" w:line="240" w:lineRule="auto"/>
        <w:rPr>
          <w:rFonts w:ascii="Arial" w:eastAsia="Times New Roman" w:hAnsi="Arial" w:cs="Arial"/>
          <w:color w:val="222222"/>
          <w:sz w:val="19"/>
          <w:szCs w:val="19"/>
        </w:rPr>
      </w:pPr>
    </w:p>
    <w:p w14:paraId="7B7884ED" w14:textId="6AC130C1" w:rsidR="00653272" w:rsidRPr="00B96BB1" w:rsidRDefault="00653272" w:rsidP="00653272">
      <w:pPr>
        <w:shd w:val="clear" w:color="auto" w:fill="FFFFFF"/>
        <w:spacing w:after="100" w:line="240" w:lineRule="auto"/>
        <w:rPr>
          <w:rFonts w:ascii="Arial" w:eastAsia="Times New Roman" w:hAnsi="Arial" w:cs="Arial"/>
          <w:sz w:val="19"/>
          <w:szCs w:val="19"/>
        </w:rPr>
      </w:pPr>
      <w:r w:rsidRPr="00B96BB1">
        <w:rPr>
          <w:rFonts w:ascii="Arial" w:eastAsia="Times New Roman" w:hAnsi="Arial" w:cs="Arial"/>
          <w:sz w:val="19"/>
          <w:szCs w:val="19"/>
        </w:rPr>
        <w:t>ATTN:</w:t>
      </w:r>
      <w:r w:rsidR="00B96BB1" w:rsidRPr="00B96BB1">
        <w:rPr>
          <w:rFonts w:ascii="Arial" w:eastAsia="Times New Roman" w:hAnsi="Arial" w:cs="Arial"/>
          <w:sz w:val="19"/>
          <w:szCs w:val="19"/>
        </w:rPr>
        <w:t xml:space="preserve"> EDITOR</w:t>
      </w:r>
      <w:r w:rsidR="00B96BB1">
        <w:rPr>
          <w:rFonts w:ascii="Arial" w:eastAsia="Times New Roman" w:hAnsi="Arial" w:cs="Arial"/>
          <w:sz w:val="19"/>
          <w:szCs w:val="19"/>
        </w:rPr>
        <w:t xml:space="preserve"> </w:t>
      </w:r>
      <w:r w:rsidR="00B96BB1" w:rsidRPr="00B96BB1">
        <w:rPr>
          <w:rFonts w:ascii="Arial" w:eastAsia="Times New Roman" w:hAnsi="Arial" w:cs="Arial"/>
          <w:sz w:val="19"/>
          <w:szCs w:val="19"/>
        </w:rPr>
        <w:t>DI GIOVA</w:t>
      </w:r>
      <w:r w:rsidR="00B96BB1">
        <w:rPr>
          <w:rFonts w:ascii="Arial" w:eastAsia="Times New Roman" w:hAnsi="Arial" w:cs="Arial"/>
          <w:sz w:val="19"/>
          <w:szCs w:val="19"/>
        </w:rPr>
        <w:t>NN</w:t>
      </w:r>
      <w:r w:rsidR="00B96BB1" w:rsidRPr="00B96BB1">
        <w:rPr>
          <w:rFonts w:ascii="Arial" w:eastAsia="Times New Roman" w:hAnsi="Arial" w:cs="Arial"/>
          <w:sz w:val="19"/>
          <w:szCs w:val="19"/>
        </w:rPr>
        <w:t>I</w:t>
      </w:r>
    </w:p>
    <w:p w14:paraId="5775A16D" w14:textId="77777777" w:rsidR="00B96BB1" w:rsidRPr="00770171" w:rsidRDefault="00B96BB1" w:rsidP="00653272">
      <w:pPr>
        <w:shd w:val="clear" w:color="auto" w:fill="FFFFFF"/>
        <w:spacing w:after="100" w:line="240" w:lineRule="auto"/>
        <w:rPr>
          <w:rFonts w:ascii="Arial" w:eastAsia="Times New Roman" w:hAnsi="Arial" w:cs="Arial"/>
          <w:sz w:val="19"/>
          <w:szCs w:val="19"/>
        </w:rPr>
      </w:pPr>
    </w:p>
    <w:p w14:paraId="59907EE4" w14:textId="425DE4BA" w:rsidR="00653272" w:rsidRPr="00770171" w:rsidRDefault="00522966" w:rsidP="00653272">
      <w:pPr>
        <w:shd w:val="clear" w:color="auto" w:fill="FFFFFF"/>
        <w:spacing w:after="100" w:line="240" w:lineRule="auto"/>
        <w:rPr>
          <w:rFonts w:ascii="Arial" w:eastAsia="Times New Roman" w:hAnsi="Arial" w:cs="Arial"/>
          <w:sz w:val="19"/>
          <w:szCs w:val="19"/>
        </w:rPr>
      </w:pPr>
      <w:r w:rsidRPr="00770171">
        <w:rPr>
          <w:rFonts w:ascii="Arial" w:eastAsia="Times New Roman" w:hAnsi="Arial" w:cs="Arial"/>
          <w:sz w:val="19"/>
          <w:szCs w:val="19"/>
        </w:rPr>
        <w:t xml:space="preserve">Dear </w:t>
      </w:r>
      <w:r w:rsidR="00B96BB1">
        <w:rPr>
          <w:rFonts w:ascii="Arial" w:eastAsia="Times New Roman" w:hAnsi="Arial" w:cs="Arial"/>
          <w:sz w:val="19"/>
          <w:szCs w:val="19"/>
        </w:rPr>
        <w:t>Dr. Di Giovanni,</w:t>
      </w:r>
    </w:p>
    <w:p w14:paraId="0F2E5051" w14:textId="77777777" w:rsidR="006B0288" w:rsidRPr="00770171" w:rsidRDefault="006B0288" w:rsidP="006B0288">
      <w:pPr>
        <w:spacing w:after="0" w:line="240" w:lineRule="auto"/>
        <w:jc w:val="both"/>
        <w:rPr>
          <w:rFonts w:ascii="Arial" w:hAnsi="Arial" w:cs="Arial"/>
          <w:sz w:val="19"/>
          <w:szCs w:val="19"/>
          <w:shd w:val="clear" w:color="auto" w:fill="FFFFFF"/>
        </w:rPr>
      </w:pPr>
    </w:p>
    <w:p w14:paraId="4C64DE97" w14:textId="23D75068" w:rsidR="00444C63" w:rsidRPr="00770171" w:rsidRDefault="00B96BB1" w:rsidP="00B96BB1">
      <w:pPr>
        <w:shd w:val="clear" w:color="auto" w:fill="FFFFFF"/>
        <w:spacing w:after="0" w:line="240" w:lineRule="auto"/>
        <w:rPr>
          <w:rFonts w:ascii="Arial" w:eastAsia="Times New Roman" w:hAnsi="Arial" w:cs="Arial"/>
          <w:sz w:val="19"/>
          <w:szCs w:val="19"/>
        </w:rPr>
      </w:pPr>
      <w:r>
        <w:rPr>
          <w:rFonts w:ascii="Arial" w:eastAsia="Times New Roman" w:hAnsi="Arial" w:cs="Arial"/>
          <w:sz w:val="19"/>
          <w:szCs w:val="19"/>
        </w:rPr>
        <w:t>We t</w:t>
      </w:r>
      <w:r w:rsidR="00EB562A" w:rsidRPr="00770171">
        <w:rPr>
          <w:rFonts w:ascii="Arial" w:eastAsia="Times New Roman" w:hAnsi="Arial" w:cs="Arial"/>
          <w:sz w:val="19"/>
          <w:szCs w:val="19"/>
        </w:rPr>
        <w:t>hank you</w:t>
      </w:r>
      <w:r>
        <w:rPr>
          <w:rFonts w:ascii="Arial" w:eastAsia="Times New Roman" w:hAnsi="Arial" w:cs="Arial"/>
          <w:sz w:val="19"/>
          <w:szCs w:val="19"/>
        </w:rPr>
        <w:t xml:space="preserve"> and the r</w:t>
      </w:r>
      <w:r w:rsidR="00EB562A" w:rsidRPr="00770171">
        <w:rPr>
          <w:rFonts w:ascii="Arial" w:eastAsia="Times New Roman" w:hAnsi="Arial" w:cs="Arial"/>
          <w:sz w:val="19"/>
          <w:szCs w:val="19"/>
        </w:rPr>
        <w:t>eferees for their time</w:t>
      </w:r>
      <w:r>
        <w:rPr>
          <w:rFonts w:ascii="Arial" w:eastAsia="Times New Roman" w:hAnsi="Arial" w:cs="Arial"/>
          <w:sz w:val="19"/>
          <w:szCs w:val="19"/>
        </w:rPr>
        <w:t xml:space="preserve"> and efforts on our manuscript. Both referees offered addressable, insightful and cogent criticisms of our manuscript, and we have addressed each in turn by adding two new figures, improving our graphical user interfaces, and adding detail in the manuscript where appropriate. Our responses to each remark are written underneath each comment, which are included below in italics.</w:t>
      </w:r>
      <w:r w:rsidR="00522966" w:rsidRPr="00770171">
        <w:rPr>
          <w:rFonts w:ascii="Arial" w:eastAsia="Times New Roman" w:hAnsi="Arial" w:cs="Arial"/>
          <w:sz w:val="19"/>
          <w:szCs w:val="19"/>
        </w:rPr>
        <w:t xml:space="preserve"> </w:t>
      </w:r>
    </w:p>
    <w:p w14:paraId="61C377CD" w14:textId="707B6F0E" w:rsidR="005267D9" w:rsidRPr="00770171" w:rsidRDefault="006278CD" w:rsidP="0023250D">
      <w:pPr>
        <w:shd w:val="clear" w:color="auto" w:fill="FFFFFF"/>
        <w:spacing w:after="100" w:line="240" w:lineRule="auto"/>
        <w:rPr>
          <w:rFonts w:ascii="Arial" w:eastAsia="Times New Roman" w:hAnsi="Arial" w:cs="Arial"/>
          <w:sz w:val="19"/>
          <w:szCs w:val="19"/>
        </w:rPr>
      </w:pPr>
      <w:r w:rsidRPr="00770171">
        <w:rPr>
          <w:rFonts w:ascii="Arial" w:eastAsia="Times New Roman" w:hAnsi="Arial" w:cs="Arial"/>
          <w:sz w:val="19"/>
          <w:szCs w:val="19"/>
        </w:rPr>
        <w:t xml:space="preserve"> </w:t>
      </w:r>
    </w:p>
    <w:p w14:paraId="4D3DB614" w14:textId="288BBB5B" w:rsidR="00B96BB1" w:rsidRPr="00B96BB1" w:rsidRDefault="00B46612" w:rsidP="00B96BB1">
      <w:pPr>
        <w:rPr>
          <w:rFonts w:ascii="Arial" w:hAnsi="Arial" w:cs="Arial"/>
          <w:color w:val="222222"/>
          <w:sz w:val="19"/>
          <w:szCs w:val="19"/>
          <w:shd w:val="clear" w:color="auto" w:fill="FFFFFF"/>
        </w:rPr>
      </w:pPr>
      <w:r w:rsidRPr="00B46612">
        <w:rPr>
          <w:rFonts w:ascii="Arial" w:hAnsi="Arial" w:cs="Arial"/>
          <w:b/>
          <w:color w:val="222222"/>
          <w:sz w:val="19"/>
          <w:szCs w:val="19"/>
          <w:u w:val="single"/>
          <w:shd w:val="clear" w:color="auto" w:fill="FFFFFF"/>
        </w:rPr>
        <w:t>Referee #1 (Remarks to the Author):</w:t>
      </w:r>
      <w:r w:rsidRPr="009275C9">
        <w:rPr>
          <w:rFonts w:ascii="Arial" w:hAnsi="Arial" w:cs="Arial"/>
          <w:b/>
          <w:color w:val="222222"/>
          <w:sz w:val="19"/>
          <w:szCs w:val="19"/>
        </w:rPr>
        <w:br/>
      </w:r>
      <w:r>
        <w:rPr>
          <w:rFonts w:ascii="Arial" w:hAnsi="Arial" w:cs="Arial"/>
          <w:color w:val="222222"/>
          <w:sz w:val="19"/>
          <w:szCs w:val="19"/>
        </w:rPr>
        <w:br/>
      </w:r>
      <w:r w:rsidRPr="00720B0C">
        <w:rPr>
          <w:rFonts w:ascii="Arial" w:hAnsi="Arial" w:cs="Arial"/>
          <w:i/>
          <w:color w:val="222222"/>
          <w:sz w:val="19"/>
          <w:szCs w:val="19"/>
          <w:shd w:val="clear" w:color="auto" w:fill="FFFFFF"/>
        </w:rPr>
        <w:t xml:space="preserve">1. </w:t>
      </w:r>
      <w:r w:rsidR="00B96BB1" w:rsidRPr="00B96BB1">
        <w:rPr>
          <w:rFonts w:ascii="Arial" w:hAnsi="Arial" w:cs="Arial"/>
          <w:i/>
          <w:color w:val="000000"/>
          <w:sz w:val="19"/>
          <w:szCs w:val="19"/>
          <w:shd w:val="clear" w:color="auto" w:fill="FFFFFF"/>
        </w:rPr>
        <w:t>In their submitted manuscript, Romano and colleagues offer useful applications of a Teensy 3.2 board as a cheap, reliable and easy to build tool for behavioural research. The authors present here how this board can be used to implement a rotation encoder and a controller for CS-US learning association. Although the data presented serves the purpose, the manuscript could be somewhat improved.</w:t>
      </w:r>
      <w:r w:rsidR="00B96BB1">
        <w:rPr>
          <w:rFonts w:ascii="Arial" w:hAnsi="Arial" w:cs="Arial"/>
          <w:color w:val="000000"/>
          <w:sz w:val="19"/>
          <w:szCs w:val="19"/>
          <w:shd w:val="clear" w:color="auto" w:fill="FFFFFF"/>
        </w:rPr>
        <w:t> </w:t>
      </w:r>
    </w:p>
    <w:p w14:paraId="54070808" w14:textId="77777777" w:rsidR="00B96BB1" w:rsidRPr="00B96BB1" w:rsidRDefault="00B46612" w:rsidP="00B96BB1">
      <w:pPr>
        <w:rPr>
          <w:rFonts w:ascii="Arial" w:hAnsi="Arial" w:cs="Arial"/>
          <w:i/>
          <w:color w:val="000000"/>
          <w:sz w:val="19"/>
          <w:szCs w:val="19"/>
          <w:shd w:val="clear" w:color="auto" w:fill="FFFFFF"/>
        </w:rPr>
      </w:pPr>
      <w:r>
        <w:rPr>
          <w:rFonts w:ascii="Arial" w:hAnsi="Arial" w:cs="Arial"/>
          <w:color w:val="222222"/>
          <w:sz w:val="19"/>
          <w:szCs w:val="19"/>
        </w:rPr>
        <w:br/>
      </w:r>
      <w:r w:rsidRPr="00B96BB1">
        <w:rPr>
          <w:rFonts w:ascii="Arial" w:hAnsi="Arial" w:cs="Arial"/>
          <w:i/>
          <w:color w:val="222222"/>
          <w:sz w:val="19"/>
          <w:szCs w:val="19"/>
          <w:shd w:val="clear" w:color="auto" w:fill="FFFFFF"/>
        </w:rPr>
        <w:t xml:space="preserve">2. </w:t>
      </w:r>
      <w:r w:rsidR="00B96BB1" w:rsidRPr="00B96BB1">
        <w:rPr>
          <w:rFonts w:ascii="Arial" w:hAnsi="Arial" w:cs="Arial"/>
          <w:i/>
          <w:color w:val="000000"/>
          <w:sz w:val="19"/>
          <w:szCs w:val="19"/>
          <w:shd w:val="clear" w:color="auto" w:fill="FFFFFF"/>
        </w:rPr>
        <w:t>Figure quality can be improved:</w:t>
      </w:r>
      <w:r w:rsidR="00B96BB1" w:rsidRPr="00B96BB1">
        <w:rPr>
          <w:rFonts w:ascii="Arial" w:hAnsi="Arial" w:cs="Arial"/>
          <w:i/>
          <w:color w:val="000000"/>
          <w:sz w:val="19"/>
          <w:szCs w:val="19"/>
        </w:rPr>
        <w:br/>
      </w:r>
      <w:r w:rsidR="00B96BB1" w:rsidRPr="00B96BB1">
        <w:rPr>
          <w:rFonts w:ascii="Arial" w:hAnsi="Arial" w:cs="Arial"/>
          <w:i/>
          <w:color w:val="000000"/>
          <w:sz w:val="19"/>
          <w:szCs w:val="19"/>
          <w:shd w:val="clear" w:color="auto" w:fill="FFFFFF"/>
        </w:rPr>
        <w:t>Figure 2: connection schema are appreciated, but may in some cases be confusing. The figure could gain in clarity if the connections were color-coded, making them easier to follow (this might also help understand which of the connections in panel B are actually relevant). </w:t>
      </w:r>
    </w:p>
    <w:p w14:paraId="2CCBF2CC" w14:textId="27D39E61" w:rsidR="00B96BB1" w:rsidRPr="00B96BB1" w:rsidRDefault="00B96BB1" w:rsidP="00B46612">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 xml:space="preserve">We appreciate the reviewer’s insight, and agree that this figure could be improved by color-coding the connections in this figure. We done so and have also provided additional labels to all of the pins that are utilized by the prop shield as per their board schematics. </w:t>
      </w:r>
    </w:p>
    <w:p w14:paraId="0F60CDA7" w14:textId="3C35AF9C" w:rsidR="00B46612" w:rsidRDefault="00B96BB1" w:rsidP="00B46612">
      <w:pPr>
        <w:rPr>
          <w:rFonts w:ascii="Arial" w:hAnsi="Arial" w:cs="Arial"/>
          <w:color w:val="000000"/>
          <w:sz w:val="19"/>
          <w:szCs w:val="19"/>
          <w:shd w:val="clear" w:color="auto" w:fill="FFFFFF"/>
        </w:rPr>
      </w:pPr>
      <w:r>
        <w:rPr>
          <w:rFonts w:ascii="Arial" w:hAnsi="Arial" w:cs="Arial"/>
          <w:i/>
          <w:color w:val="222222"/>
          <w:sz w:val="19"/>
          <w:szCs w:val="19"/>
          <w:shd w:val="clear" w:color="auto" w:fill="FFFFFF"/>
        </w:rPr>
        <w:t>3</w:t>
      </w:r>
      <w:r w:rsidR="00EE38CD">
        <w:rPr>
          <w:rFonts w:ascii="Arial" w:hAnsi="Arial" w:cs="Arial"/>
          <w:i/>
          <w:color w:val="222222"/>
          <w:sz w:val="19"/>
          <w:szCs w:val="19"/>
          <w:shd w:val="clear" w:color="auto" w:fill="FFFFFF"/>
        </w:rPr>
        <w:t>.</w:t>
      </w:r>
      <w:r w:rsidRPr="00B96BB1">
        <w:rPr>
          <w:rFonts w:ascii="Arial" w:hAnsi="Arial" w:cs="Arial"/>
          <w:color w:val="000000"/>
          <w:sz w:val="19"/>
          <w:szCs w:val="19"/>
          <w:shd w:val="clear" w:color="auto" w:fill="FFFFFF"/>
        </w:rPr>
        <w:t xml:space="preserve"> </w:t>
      </w:r>
      <w:r w:rsidRPr="00EE38CD">
        <w:rPr>
          <w:rFonts w:ascii="Arial" w:hAnsi="Arial" w:cs="Arial"/>
          <w:i/>
          <w:color w:val="000000"/>
          <w:sz w:val="19"/>
          <w:szCs w:val="19"/>
          <w:shd w:val="clear" w:color="auto" w:fill="FFFFFF"/>
        </w:rPr>
        <w:t>Figure 3B: The temporal drift reported in the text might be efficiently represented using a smaller line thickness and inserting a magnification making the divergence more evident (e.g. of the first and the last 30us)</w:t>
      </w:r>
    </w:p>
    <w:p w14:paraId="79FBA9DB" w14:textId="2E0EE5BD" w:rsidR="00B96BB1" w:rsidRPr="007B6262" w:rsidRDefault="00EE38CD" w:rsidP="00B46612">
      <w:pPr>
        <w:rPr>
          <w:rFonts w:ascii="Arial" w:hAnsi="Arial" w:cs="Arial"/>
          <w:i/>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appreciate the reviewer’s note, and agree that our visual display of temporal drift was insufficient. Further, we recognize that we were not sufficiently explicit in describing the contents of Figure 3B. The line described by the reviewer is the best fit of the data, and does not represent a theoretical recording with no temporal drift. We have included a better description of the data shown in Figure 3B, and have augmented this figure with 3 additional panels. 3Ci demonstrates the best-fit line of the measured data versus the theoretical time stamps in red superimposed on the theoretical, zero-drift line. 3Cii demonstrates the magnifications from the beginning and end of the recording session suggested by the reviewer.</w:t>
      </w:r>
    </w:p>
    <w:p w14:paraId="4CD532E0" w14:textId="69300D79" w:rsidR="007B6262" w:rsidRDefault="007B6262" w:rsidP="007B6262">
      <w:pPr>
        <w:ind w:left="720" w:hanging="720"/>
        <w:rPr>
          <w:rFonts w:ascii="Arial" w:hAnsi="Arial" w:cs="Arial"/>
          <w:color w:val="000000"/>
          <w:sz w:val="19"/>
          <w:szCs w:val="19"/>
          <w:shd w:val="clear" w:color="auto" w:fill="FFFFFF"/>
        </w:rPr>
      </w:pPr>
      <w:r w:rsidRPr="007B6262">
        <w:rPr>
          <w:rFonts w:ascii="Arial" w:hAnsi="Arial" w:cs="Arial"/>
          <w:i/>
          <w:color w:val="000000"/>
          <w:sz w:val="19"/>
          <w:szCs w:val="19"/>
          <w:shd w:val="clear" w:color="auto" w:fill="FFFFFF"/>
        </w:rPr>
        <w:t xml:space="preserve">4. </w:t>
      </w:r>
      <w:r w:rsidRPr="007B6262">
        <w:rPr>
          <w:rFonts w:ascii="Arial" w:hAnsi="Arial" w:cs="Arial"/>
          <w:i/>
          <w:color w:val="000000"/>
          <w:sz w:val="19"/>
          <w:szCs w:val="19"/>
          <w:shd w:val="clear" w:color="auto" w:fill="FFFFFF"/>
        </w:rPr>
        <w:t>Figure 4: Regarding panel A, same observations raised for the panel B of the previous figure applies. </w:t>
      </w:r>
    </w:p>
    <w:p w14:paraId="5680FA45" w14:textId="77777777" w:rsidR="007B6262" w:rsidRDefault="007B6262" w:rsidP="007B6262">
      <w:pPr>
        <w:ind w:left="720" w:hanging="720"/>
        <w:rPr>
          <w:rFonts w:ascii="Arial" w:hAnsi="Arial" w:cs="Arial"/>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appreciate the note, and have also included 3 subplots here to better demonstrate the time</w:t>
      </w:r>
    </w:p>
    <w:p w14:paraId="5D9DF2CC" w14:textId="2D0E05C2" w:rsidR="007B6262" w:rsidRDefault="007B6262" w:rsidP="007B6262">
      <w:pPr>
        <w:ind w:left="720" w:hanging="720"/>
        <w:rPr>
          <w:rFonts w:ascii="Arial" w:hAnsi="Arial" w:cs="Arial"/>
          <w:color w:val="000000"/>
          <w:sz w:val="19"/>
          <w:szCs w:val="19"/>
          <w:shd w:val="clear" w:color="auto" w:fill="FFFFFF"/>
        </w:rPr>
      </w:pPr>
      <w:r>
        <w:rPr>
          <w:rFonts w:ascii="Arial" w:hAnsi="Arial" w:cs="Arial"/>
          <w:color w:val="000000"/>
          <w:sz w:val="19"/>
          <w:szCs w:val="19"/>
          <w:shd w:val="clear" w:color="auto" w:fill="FFFFFF"/>
        </w:rPr>
        <w:lastRenderedPageBreak/>
        <w:t>delay.</w:t>
      </w:r>
    </w:p>
    <w:p w14:paraId="0DFFA20C" w14:textId="65B0D363" w:rsidR="007B6262" w:rsidRPr="007B6262" w:rsidRDefault="007B6262" w:rsidP="0061491C">
      <w:pPr>
        <w:rPr>
          <w:rFonts w:ascii="Arial" w:hAnsi="Arial" w:cs="Arial"/>
          <w:i/>
          <w:color w:val="000000"/>
          <w:sz w:val="19"/>
          <w:szCs w:val="19"/>
        </w:rPr>
      </w:pPr>
      <w:r w:rsidRPr="007B6262">
        <w:rPr>
          <w:rFonts w:ascii="Arial" w:hAnsi="Arial" w:cs="Arial"/>
          <w:i/>
          <w:color w:val="000000"/>
          <w:sz w:val="19"/>
          <w:szCs w:val="19"/>
          <w:shd w:val="clear" w:color="auto" w:fill="FFFFFF"/>
        </w:rPr>
        <w:t xml:space="preserve">5. </w:t>
      </w:r>
      <w:r w:rsidRPr="007B6262">
        <w:rPr>
          <w:rFonts w:ascii="Arial" w:hAnsi="Arial" w:cs="Arial"/>
          <w:i/>
          <w:color w:val="000000"/>
          <w:sz w:val="19"/>
          <w:szCs w:val="19"/>
          <w:shd w:val="clear" w:color="auto" w:fill="FFFFFF"/>
        </w:rPr>
        <w:t>About the eye-blink paradigm, it is mentioned that the amplitude of the CS is set to 0 and then increased when needed; does this happen live via the custom GUI mentioned in the Methods? Once acquired, are the time-stamps in 0dB condition distinguishable from those produced in the 75dB? Moreover, once you plug an Arduino board, the script that is loaded on it starts automatically: does the researcher have a way of controlling start and end of session, pausing and restarting the paradigm?</w:t>
      </w:r>
    </w:p>
    <w:p w14:paraId="4BAA5D52" w14:textId="52749E5A" w:rsidR="007B6262" w:rsidRDefault="007B6262" w:rsidP="0061491C">
      <w:pPr>
        <w:spacing w:after="0"/>
        <w:rPr>
          <w:rFonts w:ascii="Arial" w:hAnsi="Arial" w:cs="Arial"/>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appreciate the note, and acknowledge that, in general, we insufficiently described the role of the GUI. </w:t>
      </w:r>
      <w:r w:rsidR="0061491C">
        <w:rPr>
          <w:rFonts w:ascii="Arial" w:hAnsi="Arial" w:cs="Arial"/>
          <w:color w:val="000000"/>
          <w:sz w:val="19"/>
          <w:szCs w:val="19"/>
          <w:shd w:val="clear" w:color="auto" w:fill="FFFFFF"/>
        </w:rPr>
        <w:t xml:space="preserve">We have clarified the role of the GUI in the </w:t>
      </w:r>
      <w:r w:rsidR="0061491C">
        <w:rPr>
          <w:rFonts w:ascii="Arial" w:hAnsi="Arial" w:cs="Arial"/>
          <w:i/>
          <w:color w:val="000000"/>
          <w:sz w:val="19"/>
          <w:szCs w:val="19"/>
          <w:shd w:val="clear" w:color="auto" w:fill="FFFFFF"/>
        </w:rPr>
        <w:t>Methods</w:t>
      </w:r>
      <w:r w:rsidR="0061491C">
        <w:rPr>
          <w:rFonts w:ascii="Arial" w:hAnsi="Arial" w:cs="Arial"/>
          <w:color w:val="000000"/>
          <w:sz w:val="19"/>
          <w:szCs w:val="19"/>
          <w:shd w:val="clear" w:color="auto" w:fill="FFFFFF"/>
        </w:rPr>
        <w:t xml:space="preserve"> section. For both original implementations of the </w:t>
      </w:r>
      <w:r w:rsidR="0061491C">
        <w:rPr>
          <w:rFonts w:ascii="Arial" w:hAnsi="Arial" w:cs="Arial"/>
          <w:i/>
          <w:color w:val="000000"/>
          <w:sz w:val="19"/>
          <w:szCs w:val="19"/>
          <w:shd w:val="clear" w:color="auto" w:fill="FFFFFF"/>
        </w:rPr>
        <w:t>Motion Tracking Experiment</w:t>
      </w:r>
      <w:r w:rsidR="0061491C">
        <w:rPr>
          <w:rFonts w:ascii="Arial" w:hAnsi="Arial" w:cs="Arial"/>
          <w:color w:val="000000"/>
          <w:sz w:val="19"/>
          <w:szCs w:val="19"/>
          <w:shd w:val="clear" w:color="auto" w:fill="FFFFFF"/>
        </w:rPr>
        <w:t xml:space="preserve"> and the </w:t>
      </w:r>
      <w:r w:rsidR="0061491C">
        <w:rPr>
          <w:rFonts w:ascii="Arial" w:hAnsi="Arial" w:cs="Arial"/>
          <w:i/>
          <w:color w:val="000000"/>
          <w:sz w:val="19"/>
          <w:szCs w:val="19"/>
          <w:shd w:val="clear" w:color="auto" w:fill="FFFFFF"/>
        </w:rPr>
        <w:t>Trace Conditioning Eye Blink</w:t>
      </w:r>
      <w:r w:rsidR="0061491C">
        <w:rPr>
          <w:rFonts w:ascii="Arial" w:hAnsi="Arial" w:cs="Arial"/>
          <w:color w:val="000000"/>
          <w:sz w:val="19"/>
          <w:szCs w:val="19"/>
          <w:shd w:val="clear" w:color="auto" w:fill="FFFFFF"/>
        </w:rPr>
        <w:t xml:space="preserve"> experiments, when the Teensy 3.2 board is plugged in, it initializes a few options, for example setting various pins as input or output. It then waits for Serial input from the computer, which it receives when the user presses “Start” on a graphical user interface. This graphical user interface saves the Teensy-reported time stamps for each frame. For the </w:t>
      </w:r>
      <w:r w:rsidR="0061491C">
        <w:rPr>
          <w:rFonts w:ascii="Arial" w:hAnsi="Arial" w:cs="Arial"/>
          <w:i/>
          <w:color w:val="000000"/>
          <w:sz w:val="19"/>
          <w:szCs w:val="19"/>
          <w:shd w:val="clear" w:color="auto" w:fill="FFFFFF"/>
        </w:rPr>
        <w:t>Motion Tracking Experiment</w:t>
      </w:r>
      <w:r w:rsidR="0061491C">
        <w:rPr>
          <w:rFonts w:ascii="Arial" w:hAnsi="Arial" w:cs="Arial"/>
          <w:color w:val="000000"/>
          <w:sz w:val="19"/>
          <w:szCs w:val="19"/>
          <w:shd w:val="clear" w:color="auto" w:fill="FFFFFF"/>
        </w:rPr>
        <w:t xml:space="preserve">, it saves the velocities obtained by both ADNS-9800 sensors in both the x and y directions, and the amount of time that elapsed during that specific frame. For the </w:t>
      </w:r>
      <w:r w:rsidR="0061491C">
        <w:rPr>
          <w:rFonts w:ascii="Arial" w:hAnsi="Arial" w:cs="Arial"/>
          <w:i/>
          <w:color w:val="000000"/>
          <w:sz w:val="19"/>
          <w:szCs w:val="19"/>
          <w:shd w:val="clear" w:color="auto" w:fill="FFFFFF"/>
        </w:rPr>
        <w:t>Trace Conditioning Eye Blink</w:t>
      </w:r>
      <w:r w:rsidR="0061491C">
        <w:rPr>
          <w:rFonts w:ascii="Arial" w:hAnsi="Arial" w:cs="Arial"/>
          <w:color w:val="000000"/>
          <w:sz w:val="19"/>
          <w:szCs w:val="19"/>
          <w:shd w:val="clear" w:color="auto" w:fill="FFFFFF"/>
        </w:rPr>
        <w:t xml:space="preserve"> </w:t>
      </w:r>
      <w:r w:rsidR="00FE59B5">
        <w:rPr>
          <w:rFonts w:ascii="Arial" w:hAnsi="Arial" w:cs="Arial"/>
          <w:i/>
          <w:color w:val="000000"/>
          <w:sz w:val="19"/>
          <w:szCs w:val="19"/>
          <w:shd w:val="clear" w:color="auto" w:fill="FFFFFF"/>
        </w:rPr>
        <w:t>E</w:t>
      </w:r>
      <w:r w:rsidR="0061491C" w:rsidRPr="00FE59B5">
        <w:rPr>
          <w:rFonts w:ascii="Arial" w:hAnsi="Arial" w:cs="Arial"/>
          <w:i/>
          <w:color w:val="000000"/>
          <w:sz w:val="19"/>
          <w:szCs w:val="19"/>
          <w:shd w:val="clear" w:color="auto" w:fill="FFFFFF"/>
        </w:rPr>
        <w:t>xperiments</w:t>
      </w:r>
      <w:r w:rsidR="0061491C">
        <w:rPr>
          <w:rFonts w:ascii="Arial" w:hAnsi="Arial" w:cs="Arial"/>
          <w:color w:val="000000"/>
          <w:sz w:val="19"/>
          <w:szCs w:val="19"/>
          <w:shd w:val="clear" w:color="auto" w:fill="FFFFFF"/>
        </w:rPr>
        <w:t xml:space="preserve">, it reports for each frame the time elapsed in the experiment and in the current trial, the trial number, whether or not the LED was on in that particular frame, whether or not the sound was on in that particular frame, and whether or not </w:t>
      </w:r>
      <w:r w:rsidR="00FE59B5">
        <w:rPr>
          <w:rFonts w:ascii="Arial" w:hAnsi="Arial" w:cs="Arial"/>
          <w:color w:val="000000"/>
          <w:sz w:val="19"/>
          <w:szCs w:val="19"/>
          <w:shd w:val="clear" w:color="auto" w:fill="FFFFFF"/>
        </w:rPr>
        <w:t>the puff was active during that particular frame. Thus, the user is able to retrieve the time periods during which either the CS or the UCS are present.</w:t>
      </w:r>
    </w:p>
    <w:p w14:paraId="3B30B560" w14:textId="4848E073" w:rsidR="00FE59B5" w:rsidRDefault="00FE59B5" w:rsidP="0061491C">
      <w:p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ab/>
        <w:t>In our original implementation, the timing of the CS and UCS, the durations of both of these, and the frequency of the CS are all hard-coded into the Teensy start-up script. We appreciate after reading your comment that it is more convenient, especially for a novice user, to have the ability to specify within the graphical user interface all of these parameters, so we have created a new graphical-user-interface and a minimally-modified accompanying Teensy library to allow the user to specify all of these features.</w:t>
      </w:r>
    </w:p>
    <w:p w14:paraId="08EEB2AA" w14:textId="6A37E3B5" w:rsidR="00FE59B5" w:rsidRPr="00FE59B5" w:rsidRDefault="00FE59B5" w:rsidP="0061491C">
      <w:p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ab/>
        <w:t xml:space="preserve">Originally, our graphical user interfaces only had the ability to control the start of an experiment and specify its length either explicitly (for the </w:t>
      </w:r>
      <w:r>
        <w:rPr>
          <w:rFonts w:ascii="Arial" w:hAnsi="Arial" w:cs="Arial"/>
          <w:i/>
          <w:color w:val="000000"/>
          <w:sz w:val="19"/>
          <w:szCs w:val="19"/>
          <w:shd w:val="clear" w:color="auto" w:fill="FFFFFF"/>
        </w:rPr>
        <w:t>Motion Tracking Experiment</w:t>
      </w:r>
      <w:r>
        <w:rPr>
          <w:rFonts w:ascii="Arial" w:hAnsi="Arial" w:cs="Arial"/>
          <w:color w:val="000000"/>
          <w:sz w:val="19"/>
          <w:szCs w:val="19"/>
          <w:shd w:val="clear" w:color="auto" w:fill="FFFFFF"/>
        </w:rPr>
        <w:t xml:space="preserve">) or by specifying the duration and number of trials (for the </w:t>
      </w:r>
      <w:r>
        <w:rPr>
          <w:rFonts w:ascii="Arial" w:hAnsi="Arial" w:cs="Arial"/>
          <w:i/>
          <w:color w:val="000000"/>
          <w:sz w:val="19"/>
          <w:szCs w:val="19"/>
          <w:shd w:val="clear" w:color="auto" w:fill="FFFFFF"/>
        </w:rPr>
        <w:t>Trace Conditioning Eye Blink</w:t>
      </w:r>
      <w:r>
        <w:rPr>
          <w:rFonts w:ascii="Arial" w:hAnsi="Arial" w:cs="Arial"/>
          <w:color w:val="000000"/>
          <w:sz w:val="19"/>
          <w:szCs w:val="19"/>
          <w:shd w:val="clear" w:color="auto" w:fill="FFFFFF"/>
        </w:rPr>
        <w:t xml:space="preserve"> </w:t>
      </w:r>
      <w:r>
        <w:rPr>
          <w:rFonts w:ascii="Arial" w:hAnsi="Arial" w:cs="Arial"/>
          <w:i/>
          <w:color w:val="000000"/>
          <w:sz w:val="19"/>
          <w:szCs w:val="19"/>
          <w:shd w:val="clear" w:color="auto" w:fill="FFFFFF"/>
        </w:rPr>
        <w:t>E</w:t>
      </w:r>
      <w:r w:rsidRPr="00FE59B5">
        <w:rPr>
          <w:rFonts w:ascii="Arial" w:hAnsi="Arial" w:cs="Arial"/>
          <w:i/>
          <w:color w:val="000000"/>
          <w:sz w:val="19"/>
          <w:szCs w:val="19"/>
          <w:shd w:val="clear" w:color="auto" w:fill="FFFFFF"/>
        </w:rPr>
        <w:t>xperiment</w:t>
      </w:r>
      <w:r>
        <w:rPr>
          <w:rFonts w:ascii="Arial" w:hAnsi="Arial" w:cs="Arial"/>
          <w:color w:val="000000"/>
          <w:sz w:val="19"/>
          <w:szCs w:val="19"/>
          <w:shd w:val="clear" w:color="auto" w:fill="FFFFFF"/>
        </w:rPr>
        <w:t>). We have now added a “Stop” feature to both the graphical user interface code and the Teensy code that allows a user to stop an experiment preemptively and then restart it without having to unplug the Teensy and restart MATLAB. This can function as a pre-emptive experimental termination, or as a pause, as the user is free to press the “Start” button at any time following usage of the “Stop”</w:t>
      </w:r>
      <w:r w:rsidR="00B21BC1">
        <w:rPr>
          <w:rFonts w:ascii="Arial" w:hAnsi="Arial" w:cs="Arial"/>
          <w:color w:val="000000"/>
          <w:sz w:val="19"/>
          <w:szCs w:val="19"/>
          <w:shd w:val="clear" w:color="auto" w:fill="FFFFFF"/>
        </w:rPr>
        <w:t>. The user does have to specify a new filename after pressing “Stop” and before pressing “Start” again, or the computer will by default assume the user wants to restart the paradigm completely.</w:t>
      </w:r>
    </w:p>
    <w:p w14:paraId="4A102FC8" w14:textId="77777777" w:rsidR="00DA304A" w:rsidRDefault="00DA304A" w:rsidP="00B46612">
      <w:pPr>
        <w:rPr>
          <w:rFonts w:ascii="Arial" w:hAnsi="Arial" w:cs="Arial"/>
          <w:color w:val="222222"/>
          <w:sz w:val="19"/>
          <w:szCs w:val="19"/>
        </w:rPr>
      </w:pPr>
    </w:p>
    <w:p w14:paraId="7DD7DB1A" w14:textId="22B3A3C3" w:rsidR="00DA304A" w:rsidRDefault="00DA304A" w:rsidP="00B46612">
      <w:pPr>
        <w:rPr>
          <w:rFonts w:ascii="Arial" w:hAnsi="Arial" w:cs="Arial"/>
          <w:b/>
          <w:color w:val="222222"/>
          <w:sz w:val="19"/>
          <w:szCs w:val="19"/>
          <w:u w:val="single"/>
          <w:shd w:val="clear" w:color="auto" w:fill="FFFFFF"/>
        </w:rPr>
      </w:pPr>
      <w:r>
        <w:rPr>
          <w:rFonts w:ascii="Arial" w:hAnsi="Arial" w:cs="Arial"/>
          <w:b/>
          <w:color w:val="222222"/>
          <w:sz w:val="19"/>
          <w:szCs w:val="19"/>
          <w:u w:val="single"/>
          <w:shd w:val="clear" w:color="auto" w:fill="FFFFFF"/>
        </w:rPr>
        <w:t>Referee #2</w:t>
      </w:r>
      <w:r w:rsidRPr="00B46612">
        <w:rPr>
          <w:rFonts w:ascii="Arial" w:hAnsi="Arial" w:cs="Arial"/>
          <w:b/>
          <w:color w:val="222222"/>
          <w:sz w:val="19"/>
          <w:szCs w:val="19"/>
          <w:u w:val="single"/>
          <w:shd w:val="clear" w:color="auto" w:fill="FFFFFF"/>
        </w:rPr>
        <w:t xml:space="preserve"> (Remarks to the Author):</w:t>
      </w:r>
    </w:p>
    <w:p w14:paraId="28DEA3F3" w14:textId="5CFD625D" w:rsidR="00DA304A" w:rsidRPr="00DA304A" w:rsidRDefault="00B46612" w:rsidP="00B46612">
      <w:pPr>
        <w:rPr>
          <w:rFonts w:ascii="Arial" w:hAnsi="Arial" w:cs="Arial"/>
          <w:i/>
          <w:color w:val="222222"/>
          <w:sz w:val="19"/>
          <w:szCs w:val="19"/>
        </w:rPr>
      </w:pPr>
      <w:r>
        <w:rPr>
          <w:rFonts w:ascii="Arial" w:hAnsi="Arial" w:cs="Arial"/>
          <w:color w:val="222222"/>
          <w:sz w:val="19"/>
          <w:szCs w:val="19"/>
        </w:rPr>
        <w:br/>
      </w:r>
      <w:r w:rsidR="00720B0C" w:rsidRPr="00DA304A">
        <w:rPr>
          <w:rFonts w:ascii="Arial" w:hAnsi="Arial" w:cs="Arial"/>
          <w:i/>
          <w:color w:val="222222"/>
          <w:sz w:val="19"/>
          <w:szCs w:val="19"/>
          <w:shd w:val="clear" w:color="auto" w:fill="FFFFFF"/>
        </w:rPr>
        <w:t>3</w:t>
      </w:r>
      <w:r w:rsidRPr="00DA304A">
        <w:rPr>
          <w:rFonts w:ascii="Arial" w:hAnsi="Arial" w:cs="Arial"/>
          <w:i/>
          <w:color w:val="222222"/>
          <w:sz w:val="19"/>
          <w:szCs w:val="19"/>
          <w:shd w:val="clear" w:color="auto" w:fill="FFFFFF"/>
        </w:rPr>
        <w:t xml:space="preserve">. </w:t>
      </w:r>
      <w:r w:rsidR="00DA304A" w:rsidRPr="00DA304A">
        <w:rPr>
          <w:rFonts w:ascii="Arial" w:hAnsi="Arial" w:cs="Arial"/>
          <w:i/>
          <w:color w:val="000000"/>
          <w:sz w:val="19"/>
          <w:szCs w:val="19"/>
          <w:shd w:val="clear" w:color="auto" w:fill="FFFFFF"/>
        </w:rPr>
        <w:t>Minor corrections:</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2. The material reference for the Tindie sensors has a link, while other material have not</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5. Typo: "for pre cise image capture" </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5. " eye puff versus the sCMOS camera (Figure 4Bii)."  In this paragraph, Figure 4Biii and 4Biv should also be referred to in the text.</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5. Technical details on the ADNS-9800 sensors wou</w:t>
      </w:r>
      <w:r w:rsidR="00DA304A" w:rsidRPr="00DA304A">
        <w:rPr>
          <w:rFonts w:ascii="Arial" w:hAnsi="Arial" w:cs="Arial"/>
          <w:i/>
          <w:color w:val="000000"/>
          <w:sz w:val="19"/>
          <w:szCs w:val="19"/>
          <w:shd w:val="clear" w:color="auto" w:fill="FFFFFF"/>
        </w:rPr>
        <w:t>ld be more suitable for Methods</w:t>
      </w:r>
      <w:r w:rsidRPr="00DA304A">
        <w:rPr>
          <w:rFonts w:ascii="Arial" w:hAnsi="Arial" w:cs="Arial"/>
          <w:i/>
          <w:color w:val="222222"/>
          <w:sz w:val="19"/>
          <w:szCs w:val="19"/>
          <w:shd w:val="clear" w:color="auto" w:fill="FFFFFF"/>
        </w:rPr>
        <w:t>:</w:t>
      </w:r>
      <w:r w:rsidRPr="00DA304A">
        <w:rPr>
          <w:rFonts w:ascii="Arial" w:hAnsi="Arial" w:cs="Arial"/>
          <w:i/>
          <w:color w:val="222222"/>
          <w:sz w:val="19"/>
          <w:szCs w:val="19"/>
        </w:rPr>
        <w:br/>
      </w:r>
    </w:p>
    <w:p w14:paraId="592C3982" w14:textId="2544C77D" w:rsidR="00DA304A" w:rsidRDefault="00DA304A" w:rsidP="00B46612">
      <w:pPr>
        <w:rPr>
          <w:rFonts w:ascii="Arial" w:hAnsi="Arial" w:cs="Arial"/>
          <w:color w:val="222222"/>
          <w:sz w:val="19"/>
          <w:szCs w:val="19"/>
        </w:rPr>
      </w:pPr>
      <w:r>
        <w:rPr>
          <w:rFonts w:ascii="Arial" w:hAnsi="Arial" w:cs="Arial"/>
          <w:b/>
          <w:color w:val="222222"/>
          <w:sz w:val="19"/>
          <w:szCs w:val="19"/>
        </w:rPr>
        <w:t xml:space="preserve">Response: </w:t>
      </w:r>
      <w:r w:rsidRPr="00DA304A">
        <w:rPr>
          <w:rFonts w:ascii="Arial" w:hAnsi="Arial" w:cs="Arial"/>
          <w:color w:val="222222"/>
          <w:sz w:val="19"/>
          <w:szCs w:val="19"/>
        </w:rPr>
        <w:t xml:space="preserve">We thank the author for these critiques and have </w:t>
      </w:r>
      <w:r>
        <w:rPr>
          <w:rFonts w:ascii="Arial" w:hAnsi="Arial" w:cs="Arial"/>
          <w:color w:val="222222"/>
          <w:sz w:val="19"/>
          <w:szCs w:val="19"/>
        </w:rPr>
        <w:t>implemented the changes suggested.</w:t>
      </w:r>
    </w:p>
    <w:p w14:paraId="2B9C4661" w14:textId="77777777" w:rsidR="00DA304A" w:rsidRPr="00DA304A" w:rsidRDefault="00DA304A" w:rsidP="00B46612">
      <w:pPr>
        <w:rPr>
          <w:rFonts w:ascii="Arial" w:hAnsi="Arial" w:cs="Arial"/>
          <w:b/>
          <w:color w:val="222222"/>
          <w:sz w:val="19"/>
          <w:szCs w:val="19"/>
        </w:rPr>
      </w:pPr>
      <w:bookmarkStart w:id="0" w:name="_GoBack"/>
      <w:bookmarkEnd w:id="0"/>
    </w:p>
    <w:p w14:paraId="10A70E6B" w14:textId="77777777" w:rsidR="00DA304A" w:rsidRDefault="00DA304A" w:rsidP="00B46612">
      <w:pPr>
        <w:rPr>
          <w:rFonts w:ascii="Arial" w:hAnsi="Arial" w:cs="Arial"/>
          <w:color w:val="222222"/>
          <w:sz w:val="19"/>
          <w:szCs w:val="19"/>
        </w:rPr>
      </w:pPr>
    </w:p>
    <w:p w14:paraId="73E0C6BB" w14:textId="77777777" w:rsidR="00DA304A" w:rsidRDefault="00DA304A" w:rsidP="00B46612">
      <w:pPr>
        <w:rPr>
          <w:rFonts w:ascii="Arial" w:hAnsi="Arial" w:cs="Arial"/>
          <w:color w:val="222222"/>
          <w:sz w:val="19"/>
          <w:szCs w:val="19"/>
        </w:rPr>
      </w:pPr>
    </w:p>
    <w:p w14:paraId="43EBE8C4" w14:textId="0044598D" w:rsidR="00B46612" w:rsidRDefault="00B46612" w:rsidP="00B46612">
      <w:pPr>
        <w:rPr>
          <w:rFonts w:ascii="Arial" w:hAnsi="Arial" w:cs="Arial"/>
          <w:color w:val="222222"/>
          <w:sz w:val="19"/>
          <w:szCs w:val="19"/>
          <w:shd w:val="clear" w:color="auto" w:fill="FFFFFF"/>
        </w:rPr>
      </w:pPr>
      <w:r>
        <w:rPr>
          <w:rFonts w:ascii="Arial" w:hAnsi="Arial" w:cs="Arial"/>
          <w:color w:val="222222"/>
          <w:sz w:val="19"/>
          <w:szCs w:val="19"/>
        </w:rPr>
        <w:lastRenderedPageBreak/>
        <w:br/>
      </w:r>
      <w:r w:rsidRPr="00720B0C">
        <w:rPr>
          <w:rFonts w:ascii="Arial" w:hAnsi="Arial" w:cs="Arial"/>
          <w:i/>
          <w:color w:val="222222"/>
          <w:sz w:val="19"/>
          <w:szCs w:val="19"/>
          <w:shd w:val="clear" w:color="auto" w:fill="FFFFFF"/>
        </w:rPr>
        <w:t>‘Calcium event frequency generally scaled with motor output across population’</w:t>
      </w:r>
      <w:r w:rsidRPr="00720B0C">
        <w:rPr>
          <w:rFonts w:ascii="Arial" w:hAnsi="Arial" w:cs="Arial"/>
          <w:i/>
          <w:color w:val="222222"/>
          <w:sz w:val="19"/>
          <w:szCs w:val="19"/>
        </w:rPr>
        <w:br/>
      </w:r>
      <w:r w:rsidRPr="00720B0C">
        <w:rPr>
          <w:rFonts w:ascii="Arial" w:hAnsi="Arial" w:cs="Arial"/>
          <w:i/>
          <w:color w:val="222222"/>
          <w:sz w:val="19"/>
          <w:szCs w:val="19"/>
        </w:rPr>
        <w:br/>
      </w:r>
      <w:r w:rsidRPr="00720B0C">
        <w:rPr>
          <w:rFonts w:ascii="Arial" w:hAnsi="Arial" w:cs="Arial"/>
          <w:i/>
          <w:color w:val="222222"/>
          <w:sz w:val="19"/>
          <w:szCs w:val="19"/>
          <w:shd w:val="clear" w:color="auto" w:fill="FFFFFF"/>
        </w:rPr>
        <w:t>‘the rise in PV population activity preceded MSNs by ~500 ms’.</w:t>
      </w:r>
    </w:p>
    <w:p w14:paraId="36DE0F8C" w14:textId="07D31932" w:rsidR="00FF0F75" w:rsidRDefault="00B46612" w:rsidP="00B46612">
      <w:pPr>
        <w:rPr>
          <w:ins w:id="1" w:author="X Han" w:date="2018-07-30T17:14:00Z"/>
          <w:rFonts w:ascii="Arial" w:hAnsi="Arial" w:cs="Arial"/>
          <w:color w:val="222222"/>
          <w:sz w:val="19"/>
          <w:szCs w:val="19"/>
          <w:shd w:val="clear" w:color="auto" w:fill="FFFFFF"/>
        </w:rPr>
      </w:pPr>
      <w:r>
        <w:rPr>
          <w:rFonts w:ascii="Arial" w:hAnsi="Arial" w:cs="Arial"/>
          <w:color w:val="222222"/>
          <w:sz w:val="19"/>
          <w:szCs w:val="19"/>
          <w:shd w:val="clear" w:color="auto" w:fill="FFFFFF"/>
        </w:rPr>
        <w:t>-</w:t>
      </w: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We thank the Referee for providing this feedback</w:t>
      </w:r>
      <w:ins w:id="2" w:author="X Han" w:date="2018-07-30T17:12:00Z">
        <w:r w:rsidR="00FF0F75">
          <w:rPr>
            <w:rFonts w:ascii="Arial" w:hAnsi="Arial" w:cs="Arial"/>
            <w:color w:val="222222"/>
            <w:sz w:val="19"/>
            <w:szCs w:val="19"/>
            <w:shd w:val="clear" w:color="auto" w:fill="FFFFFF"/>
          </w:rPr>
          <w:t xml:space="preserve">. </w:t>
        </w:r>
      </w:ins>
      <w:del w:id="3" w:author="X Han" w:date="2018-07-30T17:12:00Z">
        <w:r w:rsidDel="00FF0F75">
          <w:rPr>
            <w:rFonts w:ascii="Arial" w:hAnsi="Arial" w:cs="Arial"/>
            <w:color w:val="222222"/>
            <w:sz w:val="19"/>
            <w:szCs w:val="19"/>
            <w:shd w:val="clear" w:color="auto" w:fill="FFFFFF"/>
          </w:rPr>
          <w:delText xml:space="preserve">, as it indicates that our description of the major analyses supporting our claims </w:delText>
        </w:r>
        <w:r w:rsidR="006318E9" w:rsidDel="00FF0F75">
          <w:rPr>
            <w:rFonts w:ascii="Arial" w:hAnsi="Arial" w:cs="Arial"/>
            <w:color w:val="222222"/>
            <w:sz w:val="19"/>
            <w:szCs w:val="19"/>
            <w:shd w:val="clear" w:color="auto" w:fill="FFFFFF"/>
          </w:rPr>
          <w:delText>was</w:delText>
        </w:r>
        <w:r w:rsidDel="00FF0F75">
          <w:rPr>
            <w:rFonts w:ascii="Arial" w:hAnsi="Arial" w:cs="Arial"/>
            <w:color w:val="222222"/>
            <w:sz w:val="19"/>
            <w:szCs w:val="19"/>
            <w:shd w:val="clear" w:color="auto" w:fill="FFFFFF"/>
          </w:rPr>
          <w:delText xml:space="preserve"> insufficient. As described above, w</w:delText>
        </w:r>
      </w:del>
      <w:ins w:id="4" w:author="X Han" w:date="2018-07-30T17:12:00Z">
        <w:r w:rsidR="00FF0F75">
          <w:rPr>
            <w:rFonts w:ascii="Arial" w:hAnsi="Arial" w:cs="Arial"/>
            <w:color w:val="222222"/>
            <w:sz w:val="19"/>
            <w:szCs w:val="19"/>
            <w:shd w:val="clear" w:color="auto" w:fill="FFFFFF"/>
          </w:rPr>
          <w:t>W</w:t>
        </w:r>
      </w:ins>
      <w:r>
        <w:rPr>
          <w:rFonts w:ascii="Arial" w:hAnsi="Arial" w:cs="Arial"/>
          <w:color w:val="222222"/>
          <w:sz w:val="19"/>
          <w:szCs w:val="19"/>
          <w:shd w:val="clear" w:color="auto" w:fill="FFFFFF"/>
        </w:rPr>
        <w:t xml:space="preserve">e </w:t>
      </w:r>
      <w:r w:rsidR="003D5B0C">
        <w:rPr>
          <w:rFonts w:ascii="Arial" w:hAnsi="Arial" w:cs="Arial"/>
          <w:color w:val="222222"/>
          <w:sz w:val="19"/>
          <w:szCs w:val="19"/>
          <w:shd w:val="clear" w:color="auto" w:fill="FFFFFF"/>
        </w:rPr>
        <w:t>will</w:t>
      </w:r>
      <w:r>
        <w:rPr>
          <w:rFonts w:ascii="Arial" w:hAnsi="Arial" w:cs="Arial"/>
          <w:color w:val="222222"/>
          <w:sz w:val="19"/>
          <w:szCs w:val="19"/>
          <w:shd w:val="clear" w:color="auto" w:fill="FFFFFF"/>
        </w:rPr>
        <w:t xml:space="preserve"> edit </w:t>
      </w:r>
      <w:r w:rsidR="003D5B0C">
        <w:rPr>
          <w:rFonts w:ascii="Arial" w:hAnsi="Arial" w:cs="Arial"/>
          <w:color w:val="222222"/>
          <w:sz w:val="19"/>
          <w:szCs w:val="19"/>
          <w:shd w:val="clear" w:color="auto" w:fill="FFFFFF"/>
        </w:rPr>
        <w:t xml:space="preserve">the </w:t>
      </w:r>
      <w:r>
        <w:rPr>
          <w:rFonts w:ascii="Arial" w:hAnsi="Arial" w:cs="Arial"/>
          <w:color w:val="222222"/>
          <w:sz w:val="19"/>
          <w:szCs w:val="19"/>
          <w:shd w:val="clear" w:color="auto" w:fill="FFFFFF"/>
        </w:rPr>
        <w:t xml:space="preserve">manuscript </w:t>
      </w:r>
      <w:ins w:id="5" w:author="X Han" w:date="2018-07-30T17:16:00Z">
        <w:r w:rsidR="00FF0F75">
          <w:rPr>
            <w:rFonts w:ascii="Arial" w:hAnsi="Arial" w:cs="Arial"/>
            <w:color w:val="222222"/>
            <w:sz w:val="19"/>
            <w:szCs w:val="19"/>
            <w:shd w:val="clear" w:color="auto" w:fill="FFFFFF"/>
          </w:rPr>
          <w:t xml:space="preserve">throughout </w:t>
        </w:r>
      </w:ins>
      <w:r>
        <w:rPr>
          <w:rFonts w:ascii="Arial" w:hAnsi="Arial" w:cs="Arial"/>
          <w:color w:val="222222"/>
          <w:sz w:val="19"/>
          <w:szCs w:val="19"/>
          <w:shd w:val="clear" w:color="auto" w:fill="FFFFFF"/>
        </w:rPr>
        <w:t xml:space="preserve">to make these points more clear. </w:t>
      </w:r>
      <w:del w:id="6" w:author="X Han" w:date="2018-07-31T12:14:00Z">
        <w:r w:rsidDel="000F465C">
          <w:rPr>
            <w:rFonts w:ascii="Arial" w:hAnsi="Arial" w:cs="Arial"/>
            <w:color w:val="222222"/>
            <w:sz w:val="19"/>
            <w:szCs w:val="19"/>
            <w:shd w:val="clear" w:color="auto" w:fill="FFFFFF"/>
          </w:rPr>
          <w:delText>Specifically,</w:delText>
        </w:r>
      </w:del>
      <w:ins w:id="7" w:author="X Han" w:date="2018-07-31T12:14:00Z">
        <w:r w:rsidR="000F465C">
          <w:rPr>
            <w:rFonts w:ascii="Arial" w:hAnsi="Arial" w:cs="Arial"/>
            <w:color w:val="222222"/>
            <w:sz w:val="19"/>
            <w:szCs w:val="19"/>
            <w:shd w:val="clear" w:color="auto" w:fill="FFFFFF"/>
          </w:rPr>
          <w:t>We would like to emphasize</w:t>
        </w:r>
      </w:ins>
      <w:r>
        <w:rPr>
          <w:rFonts w:ascii="Arial" w:hAnsi="Arial" w:cs="Arial"/>
          <w:color w:val="222222"/>
          <w:sz w:val="19"/>
          <w:szCs w:val="19"/>
          <w:shd w:val="clear" w:color="auto" w:fill="FFFFFF"/>
        </w:rPr>
        <w:t xml:space="preserve"> </w:t>
      </w:r>
      <w:del w:id="8" w:author="X Han" w:date="2018-07-31T12:15:00Z">
        <w:r w:rsidDel="000F465C">
          <w:rPr>
            <w:rFonts w:ascii="Arial" w:hAnsi="Arial" w:cs="Arial"/>
            <w:color w:val="222222"/>
            <w:sz w:val="19"/>
            <w:szCs w:val="19"/>
            <w:shd w:val="clear" w:color="auto" w:fill="FFFFFF"/>
          </w:rPr>
          <w:delText xml:space="preserve">the comment </w:delText>
        </w:r>
      </w:del>
      <w:r>
        <w:rPr>
          <w:rFonts w:ascii="Arial" w:hAnsi="Arial" w:cs="Arial"/>
          <w:color w:val="222222"/>
          <w:sz w:val="19"/>
          <w:szCs w:val="19"/>
          <w:shd w:val="clear" w:color="auto" w:fill="FFFFFF"/>
        </w:rPr>
        <w:t>that our cla</w:t>
      </w:r>
      <w:r w:rsidR="006318E9">
        <w:rPr>
          <w:rFonts w:ascii="Arial" w:hAnsi="Arial" w:cs="Arial"/>
          <w:color w:val="222222"/>
          <w:sz w:val="19"/>
          <w:szCs w:val="19"/>
          <w:shd w:val="clear" w:color="auto" w:fill="FFFFFF"/>
        </w:rPr>
        <w:t>ims are</w:t>
      </w:r>
      <w:ins w:id="9" w:author="X Han" w:date="2018-07-31T12:15:00Z">
        <w:r w:rsidR="000F465C">
          <w:rPr>
            <w:rFonts w:ascii="Arial" w:hAnsi="Arial" w:cs="Arial"/>
            <w:color w:val="222222"/>
            <w:sz w:val="19"/>
            <w:szCs w:val="19"/>
            <w:shd w:val="clear" w:color="auto" w:fill="FFFFFF"/>
          </w:rPr>
          <w:t xml:space="preserve"> NOT</w:t>
        </w:r>
      </w:ins>
      <w:r w:rsidR="006318E9">
        <w:rPr>
          <w:rFonts w:ascii="Arial" w:hAnsi="Arial" w:cs="Arial"/>
          <w:color w:val="222222"/>
          <w:sz w:val="19"/>
          <w:szCs w:val="19"/>
          <w:shd w:val="clear" w:color="auto" w:fill="FFFFFF"/>
        </w:rPr>
        <w:t xml:space="preserve"> based on single example</w:t>
      </w:r>
      <w:r>
        <w:rPr>
          <w:rFonts w:ascii="Arial" w:hAnsi="Arial" w:cs="Arial"/>
          <w:color w:val="222222"/>
          <w:sz w:val="19"/>
          <w:szCs w:val="19"/>
          <w:shd w:val="clear" w:color="auto" w:fill="FFFFFF"/>
        </w:rPr>
        <w:t xml:space="preserve"> results</w:t>
      </w:r>
      <w:del w:id="10" w:author="X Han" w:date="2018-07-31T12:15:00Z">
        <w:r w:rsidDel="000F465C">
          <w:rPr>
            <w:rFonts w:ascii="Arial" w:hAnsi="Arial" w:cs="Arial"/>
            <w:color w:val="222222"/>
            <w:sz w:val="19"/>
            <w:szCs w:val="19"/>
            <w:shd w:val="clear" w:color="auto" w:fill="FFFFFF"/>
          </w:rPr>
          <w:delText xml:space="preserve"> is </w:delText>
        </w:r>
        <w:r w:rsidR="006318E9" w:rsidDel="000F465C">
          <w:rPr>
            <w:rFonts w:ascii="Arial" w:hAnsi="Arial" w:cs="Arial"/>
            <w:color w:val="222222"/>
            <w:sz w:val="19"/>
            <w:szCs w:val="19"/>
            <w:shd w:val="clear" w:color="auto" w:fill="FFFFFF"/>
          </w:rPr>
          <w:delText>in</w:delText>
        </w:r>
        <w:r w:rsidDel="000F465C">
          <w:rPr>
            <w:rFonts w:ascii="Arial" w:hAnsi="Arial" w:cs="Arial"/>
            <w:color w:val="222222"/>
            <w:sz w:val="19"/>
            <w:szCs w:val="19"/>
            <w:shd w:val="clear" w:color="auto" w:fill="FFFFFF"/>
          </w:rPr>
          <w:delText>accurate</w:delText>
        </w:r>
      </w:del>
      <w:r>
        <w:rPr>
          <w:rFonts w:ascii="Arial" w:hAnsi="Arial" w:cs="Arial"/>
          <w:color w:val="222222"/>
          <w:sz w:val="19"/>
          <w:szCs w:val="19"/>
          <w:shd w:val="clear" w:color="auto" w:fill="FFFFFF"/>
        </w:rPr>
        <w:t>.  Each major point was supported by an analysis of the entire population of MSNs and interneurons from every animal (and every recording session) that went in to these experiments. For example, Figures 1G and 1F reflect statistics run on the entire populations of identified MSNs (7518 neurons) and interneurons (47 cholinergic interneurons and 72 parvalbumin interneurons), across every instance of high and low states of motion (as de</w:t>
      </w:r>
      <w:ins w:id="11" w:author="X Han" w:date="2018-07-30T17:13:00Z">
        <w:r w:rsidR="00FF0F75">
          <w:rPr>
            <w:rFonts w:ascii="Arial" w:hAnsi="Arial" w:cs="Arial"/>
            <w:color w:val="222222"/>
            <w:sz w:val="19"/>
            <w:szCs w:val="19"/>
            <w:shd w:val="clear" w:color="auto" w:fill="FFFFFF"/>
          </w:rPr>
          <w:t xml:space="preserve">scribed </w:t>
        </w:r>
      </w:ins>
      <w:del w:id="12" w:author="X Han" w:date="2018-07-30T17:13:00Z">
        <w:r w:rsidDel="00FF0F75">
          <w:rPr>
            <w:rFonts w:ascii="Arial" w:hAnsi="Arial" w:cs="Arial"/>
            <w:color w:val="222222"/>
            <w:sz w:val="19"/>
            <w:szCs w:val="19"/>
            <w:shd w:val="clear" w:color="auto" w:fill="FFFFFF"/>
          </w:rPr>
          <w:delText xml:space="preserve">fined </w:delText>
        </w:r>
      </w:del>
      <w:r>
        <w:rPr>
          <w:rFonts w:ascii="Arial" w:hAnsi="Arial" w:cs="Arial"/>
          <w:color w:val="222222"/>
          <w:sz w:val="19"/>
          <w:szCs w:val="19"/>
          <w:shd w:val="clear" w:color="auto" w:fill="FFFFFF"/>
        </w:rPr>
        <w:t>in the text)</w:t>
      </w:r>
      <w:ins w:id="13" w:author="X Han" w:date="2018-07-30T17:13:00Z">
        <w:r w:rsidR="00FF0F75">
          <w:rPr>
            <w:rFonts w:ascii="Arial" w:hAnsi="Arial" w:cs="Arial"/>
            <w:color w:val="222222"/>
            <w:sz w:val="19"/>
            <w:szCs w:val="19"/>
            <w:shd w:val="clear" w:color="auto" w:fill="FFFFFF"/>
          </w:rPr>
          <w:t>. Thus, we derived the conclusion that “</w:t>
        </w:r>
        <w:r w:rsidR="00FF0F75" w:rsidRPr="00720B0C">
          <w:rPr>
            <w:rFonts w:ascii="Arial" w:hAnsi="Arial" w:cs="Arial"/>
            <w:i/>
            <w:color w:val="222222"/>
            <w:sz w:val="19"/>
            <w:szCs w:val="19"/>
            <w:shd w:val="clear" w:color="auto" w:fill="FFFFFF"/>
          </w:rPr>
          <w:t>Calcium event frequency generally scaled with</w:t>
        </w:r>
        <w:r w:rsidR="00FF0F75">
          <w:rPr>
            <w:rFonts w:ascii="Arial" w:hAnsi="Arial" w:cs="Arial"/>
            <w:i/>
            <w:color w:val="222222"/>
            <w:sz w:val="19"/>
            <w:szCs w:val="19"/>
            <w:shd w:val="clear" w:color="auto" w:fill="FFFFFF"/>
          </w:rPr>
          <w:t xml:space="preserve"> motor output across population”. To increase clarity, we can revise this statement to </w:t>
        </w:r>
      </w:ins>
      <w:ins w:id="14" w:author="X Han" w:date="2018-07-30T17:14:00Z">
        <w:r w:rsidR="00FF0F75">
          <w:rPr>
            <w:rFonts w:ascii="Arial" w:hAnsi="Arial" w:cs="Arial"/>
            <w:i/>
            <w:color w:val="222222"/>
            <w:sz w:val="19"/>
            <w:szCs w:val="19"/>
            <w:shd w:val="clear" w:color="auto" w:fill="FFFFFF"/>
          </w:rPr>
          <w:t>“</w:t>
        </w:r>
      </w:ins>
      <w:del w:id="15" w:author="X Han" w:date="2018-07-30T17:13:00Z">
        <w:r w:rsidDel="00FF0F75">
          <w:rPr>
            <w:rFonts w:ascii="Arial" w:hAnsi="Arial" w:cs="Arial"/>
            <w:color w:val="222222"/>
            <w:sz w:val="19"/>
            <w:szCs w:val="19"/>
            <w:shd w:val="clear" w:color="auto" w:fill="FFFFFF"/>
          </w:rPr>
          <w:delText xml:space="preserve">, showing that </w:delText>
        </w:r>
      </w:del>
      <w:r>
        <w:rPr>
          <w:rFonts w:ascii="Arial" w:hAnsi="Arial" w:cs="Arial"/>
          <w:color w:val="222222"/>
          <w:sz w:val="19"/>
          <w:szCs w:val="19"/>
          <w:shd w:val="clear" w:color="auto" w:fill="FFFFFF"/>
        </w:rPr>
        <w:t>event rates are high</w:t>
      </w:r>
      <w:del w:id="16" w:author="X Han" w:date="2018-07-30T17:14:00Z">
        <w:r w:rsidDel="00FF0F75">
          <w:rPr>
            <w:rFonts w:ascii="Arial" w:hAnsi="Arial" w:cs="Arial"/>
            <w:color w:val="222222"/>
            <w:sz w:val="19"/>
            <w:szCs w:val="19"/>
            <w:shd w:val="clear" w:color="auto" w:fill="FFFFFF"/>
          </w:rPr>
          <w:delText>est</w:delText>
        </w:r>
      </w:del>
      <w:ins w:id="17" w:author="X Han" w:date="2018-07-30T17:14:00Z">
        <w:r w:rsidR="00FF0F75">
          <w:rPr>
            <w:rFonts w:ascii="Arial" w:hAnsi="Arial" w:cs="Arial"/>
            <w:color w:val="222222"/>
            <w:sz w:val="19"/>
            <w:szCs w:val="19"/>
            <w:shd w:val="clear" w:color="auto" w:fill="FFFFFF"/>
          </w:rPr>
          <w:t>er</w:t>
        </w:r>
      </w:ins>
      <w:r>
        <w:rPr>
          <w:rFonts w:ascii="Arial" w:hAnsi="Arial" w:cs="Arial"/>
          <w:color w:val="222222"/>
          <w:sz w:val="19"/>
          <w:szCs w:val="19"/>
          <w:shd w:val="clear" w:color="auto" w:fill="FFFFFF"/>
        </w:rPr>
        <w:t xml:space="preserve"> when animals are engaged in vigorous locomotion</w:t>
      </w:r>
      <w:ins w:id="18" w:author="X Han" w:date="2018-07-30T17:14:00Z">
        <w:r w:rsidR="00FF0F75">
          <w:rPr>
            <w:rFonts w:ascii="Arial" w:hAnsi="Arial" w:cs="Arial"/>
            <w:color w:val="222222"/>
            <w:sz w:val="19"/>
            <w:szCs w:val="19"/>
            <w:shd w:val="clear" w:color="auto" w:fill="FFFFFF"/>
          </w:rPr>
          <w:t xml:space="preserve"> versus low locomotion”</w:t>
        </w:r>
      </w:ins>
      <w:r>
        <w:rPr>
          <w:rFonts w:ascii="Arial" w:hAnsi="Arial" w:cs="Arial"/>
          <w:color w:val="222222"/>
          <w:sz w:val="19"/>
          <w:szCs w:val="19"/>
          <w:shd w:val="clear" w:color="auto" w:fill="FFFFFF"/>
        </w:rPr>
        <w:t xml:space="preserve">.  </w:t>
      </w:r>
    </w:p>
    <w:p w14:paraId="4C4D6D1C" w14:textId="0E61A83F" w:rsidR="00B46612" w:rsidRPr="00AB2291" w:rsidRDefault="00B46612" w:rsidP="00B46612">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w:t>
      </w:r>
      <w:ins w:id="19" w:author="X Han" w:date="2018-07-31T12:15:00Z">
        <w:r w:rsidR="000F465C">
          <w:rPr>
            <w:rFonts w:ascii="Arial" w:hAnsi="Arial" w:cs="Arial"/>
            <w:color w:val="222222"/>
            <w:sz w:val="19"/>
            <w:szCs w:val="19"/>
            <w:shd w:val="clear" w:color="auto" w:fill="FFFFFF"/>
          </w:rPr>
          <w:t xml:space="preserve">thank the referee’s </w:t>
        </w:r>
      </w:ins>
      <w:del w:id="20" w:author="X Han" w:date="2018-07-31T12:15:00Z">
        <w:r w:rsidDel="000F465C">
          <w:rPr>
            <w:rFonts w:ascii="Arial" w:hAnsi="Arial" w:cs="Arial"/>
            <w:color w:val="222222"/>
            <w:sz w:val="19"/>
            <w:szCs w:val="19"/>
            <w:shd w:val="clear" w:color="auto" w:fill="FFFFFF"/>
          </w:rPr>
          <w:delText xml:space="preserve">Referees </w:delText>
        </w:r>
      </w:del>
      <w:r>
        <w:rPr>
          <w:rFonts w:ascii="Arial" w:hAnsi="Arial" w:cs="Arial"/>
          <w:color w:val="222222"/>
          <w:sz w:val="19"/>
          <w:szCs w:val="19"/>
          <w:shd w:val="clear" w:color="auto" w:fill="FFFFFF"/>
        </w:rPr>
        <w:t>second comment</w:t>
      </w:r>
      <w:ins w:id="21" w:author="X Han" w:date="2018-07-31T12:15:00Z">
        <w:r w:rsidR="000F465C">
          <w:rPr>
            <w:rFonts w:ascii="Arial" w:hAnsi="Arial" w:cs="Arial"/>
            <w:color w:val="222222"/>
            <w:sz w:val="19"/>
            <w:szCs w:val="19"/>
            <w:shd w:val="clear" w:color="auto" w:fill="FFFFFF"/>
          </w:rPr>
          <w:t xml:space="preserve">. </w:t>
        </w:r>
      </w:ins>
      <w:r>
        <w:rPr>
          <w:rFonts w:ascii="Arial" w:hAnsi="Arial" w:cs="Arial"/>
          <w:color w:val="222222"/>
          <w:sz w:val="19"/>
          <w:szCs w:val="19"/>
          <w:shd w:val="clear" w:color="auto" w:fill="FFFFFF"/>
        </w:rPr>
        <w:t xml:space="preserve"> with respect to the PV population is well taken, and although we did quantify and describe in the text </w:t>
      </w:r>
      <w:ins w:id="22" w:author="X Han" w:date="2018-07-30T17:16:00Z">
        <w:r w:rsidR="00FF0F75">
          <w:rPr>
            <w:rFonts w:ascii="Arial" w:hAnsi="Arial" w:cs="Arial"/>
            <w:color w:val="222222"/>
            <w:sz w:val="19"/>
            <w:szCs w:val="19"/>
            <w:shd w:val="clear" w:color="auto" w:fill="FFFFFF"/>
          </w:rPr>
          <w:t>“</w:t>
        </w:r>
      </w:ins>
      <w:commentRangeStart w:id="23"/>
      <w:r>
        <w:rPr>
          <w:rFonts w:ascii="Arial" w:hAnsi="Arial" w:cs="Arial"/>
          <w:color w:val="222222"/>
          <w:sz w:val="19"/>
          <w:szCs w:val="19"/>
          <w:shd w:val="clear" w:color="auto" w:fill="FFFFFF"/>
        </w:rPr>
        <w:t xml:space="preserve">the average difference in the onset times of calcium events in PVs and MSNs around locomotion onset </w:t>
      </w:r>
      <w:r w:rsidRPr="00681CED">
        <w:rPr>
          <w:rFonts w:ascii="Arial" w:hAnsi="Arial" w:cs="Arial"/>
          <w:color w:val="222222"/>
          <w:sz w:val="19"/>
          <w:szCs w:val="19"/>
          <w:shd w:val="clear" w:color="auto" w:fill="FFFFFF"/>
        </w:rPr>
        <w:t>(</w:t>
      </w:r>
      <w:r w:rsidRPr="00681CED">
        <w:rPr>
          <w:rFonts w:ascii="Arial" w:eastAsia="Arial" w:hAnsi="Arial" w:cs="Arial"/>
          <w:sz w:val="19"/>
          <w:szCs w:val="19"/>
        </w:rPr>
        <w:t>523.1±304.3 ms, mean±SEM)</w:t>
      </w:r>
      <w:ins w:id="24" w:author="X Han" w:date="2018-07-30T17:16:00Z">
        <w:r w:rsidR="00FF0F75">
          <w:rPr>
            <w:rFonts w:ascii="Arial" w:eastAsia="Arial" w:hAnsi="Arial" w:cs="Arial"/>
            <w:sz w:val="19"/>
            <w:szCs w:val="19"/>
          </w:rPr>
          <w:t>”</w:t>
        </w:r>
      </w:ins>
      <w:ins w:id="25" w:author="X Han" w:date="2018-07-30T17:15:00Z">
        <w:r w:rsidR="00FF0F75">
          <w:rPr>
            <w:rFonts w:ascii="Arial" w:eastAsia="Arial" w:hAnsi="Arial" w:cs="Arial"/>
            <w:sz w:val="19"/>
            <w:szCs w:val="19"/>
          </w:rPr>
          <w:t xml:space="preserve">. </w:t>
        </w:r>
      </w:ins>
      <w:commentRangeEnd w:id="23"/>
      <w:ins w:id="26" w:author="X Han" w:date="2018-07-30T17:16:00Z">
        <w:r w:rsidR="00FF0F75">
          <w:rPr>
            <w:rStyle w:val="CommentReference"/>
          </w:rPr>
          <w:commentReference w:id="23"/>
        </w:r>
      </w:ins>
      <w:del w:id="27" w:author="X Han" w:date="2018-07-30T17:15:00Z">
        <w:r w:rsidRPr="00681CED" w:rsidDel="00FF0F75">
          <w:rPr>
            <w:rFonts w:ascii="Arial" w:eastAsia="Arial" w:hAnsi="Arial" w:cs="Arial"/>
            <w:sz w:val="19"/>
            <w:szCs w:val="19"/>
          </w:rPr>
          <w:delText>,</w:delText>
        </w:r>
        <w:r w:rsidDel="00FF0F75">
          <w:rPr>
            <w:rFonts w:ascii="Arial" w:eastAsia="Arial" w:hAnsi="Arial" w:cs="Arial"/>
          </w:rPr>
          <w:delText xml:space="preserve"> </w:delText>
        </w:r>
        <w:r w:rsidR="006318E9" w:rsidDel="00FF0F75">
          <w:rPr>
            <w:rFonts w:ascii="Arial" w:eastAsia="Arial" w:hAnsi="Arial" w:cs="Arial"/>
            <w:sz w:val="19"/>
            <w:szCs w:val="19"/>
          </w:rPr>
          <w:delText>we have conducted additional time series analysis</w:delText>
        </w:r>
        <w:r w:rsidDel="00FF0F75">
          <w:rPr>
            <w:rFonts w:ascii="Arial" w:eastAsia="Arial" w:hAnsi="Arial" w:cs="Arial"/>
            <w:sz w:val="19"/>
            <w:szCs w:val="19"/>
          </w:rPr>
          <w:delText xml:space="preserve"> to support these claims. </w:delText>
        </w:r>
      </w:del>
      <w:del w:id="28" w:author="X Han" w:date="2018-07-31T12:16:00Z">
        <w:r w:rsidR="00AA3775" w:rsidDel="000F465C">
          <w:rPr>
            <w:rFonts w:ascii="Arial" w:eastAsia="Arial" w:hAnsi="Arial" w:cs="Arial"/>
            <w:sz w:val="19"/>
            <w:szCs w:val="19"/>
          </w:rPr>
          <w:delText>Specifically</w:delText>
        </w:r>
        <w:r w:rsidDel="000F465C">
          <w:rPr>
            <w:rFonts w:ascii="Arial" w:eastAsia="Arial" w:hAnsi="Arial" w:cs="Arial"/>
            <w:sz w:val="19"/>
            <w:szCs w:val="19"/>
          </w:rPr>
          <w:delText xml:space="preserve">, we quantified the proportion of cells per neuron type that exhibit increased florescence relative to their session wide baseline prior to </w:delText>
        </w:r>
        <w:r w:rsidR="00DE4F5D" w:rsidDel="000F465C">
          <w:rPr>
            <w:rFonts w:ascii="Arial" w:eastAsia="Arial" w:hAnsi="Arial" w:cs="Arial"/>
            <w:sz w:val="19"/>
            <w:szCs w:val="19"/>
          </w:rPr>
          <w:delText xml:space="preserve">motion onset. This analysis reveals that while all 3 populations do not differ from one another 2 seconds prior to movement, </w:delText>
        </w:r>
        <w:r w:rsidDel="000F465C">
          <w:rPr>
            <w:rFonts w:ascii="Arial" w:eastAsia="Arial" w:hAnsi="Arial" w:cs="Arial"/>
            <w:sz w:val="19"/>
            <w:szCs w:val="19"/>
          </w:rPr>
          <w:delText xml:space="preserve">PV cells </w:delText>
        </w:r>
        <w:r w:rsidR="006318E9" w:rsidDel="000F465C">
          <w:rPr>
            <w:rFonts w:ascii="Arial" w:eastAsia="Arial" w:hAnsi="Arial" w:cs="Arial"/>
            <w:sz w:val="19"/>
            <w:szCs w:val="19"/>
          </w:rPr>
          <w:delText xml:space="preserve">uniquely </w:delText>
        </w:r>
        <w:r w:rsidDel="000F465C">
          <w:rPr>
            <w:rFonts w:ascii="Arial" w:eastAsia="Arial" w:hAnsi="Arial" w:cs="Arial"/>
            <w:sz w:val="19"/>
            <w:szCs w:val="19"/>
          </w:rPr>
          <w:delText>switch to an acti</w:delText>
        </w:r>
        <w:r w:rsidR="006318E9" w:rsidDel="000F465C">
          <w:rPr>
            <w:rFonts w:ascii="Arial" w:eastAsia="Arial" w:hAnsi="Arial" w:cs="Arial"/>
            <w:sz w:val="19"/>
            <w:szCs w:val="19"/>
          </w:rPr>
          <w:delText xml:space="preserve">ve state </w:delText>
        </w:r>
        <w:r w:rsidR="00DE4F5D" w:rsidDel="000F465C">
          <w:rPr>
            <w:rFonts w:ascii="Arial" w:eastAsia="Arial" w:hAnsi="Arial" w:cs="Arial"/>
            <w:sz w:val="19"/>
            <w:szCs w:val="19"/>
          </w:rPr>
          <w:delText xml:space="preserve">in the one second prior to movement </w:delText>
        </w:r>
        <w:r w:rsidR="006318E9" w:rsidDel="000F465C">
          <w:rPr>
            <w:rFonts w:ascii="Arial" w:eastAsia="Arial" w:hAnsi="Arial" w:cs="Arial"/>
            <w:sz w:val="19"/>
            <w:szCs w:val="19"/>
          </w:rPr>
          <w:delText xml:space="preserve">- </w:delText>
        </w:r>
        <w:r w:rsidDel="000F465C">
          <w:rPr>
            <w:rFonts w:ascii="Arial" w:eastAsia="Arial" w:hAnsi="Arial" w:cs="Arial"/>
            <w:sz w:val="19"/>
            <w:szCs w:val="19"/>
          </w:rPr>
          <w:delText xml:space="preserve">significantly </w:delText>
        </w:r>
        <w:r w:rsidR="00DE4F5D" w:rsidDel="000F465C">
          <w:rPr>
            <w:rFonts w:ascii="Arial" w:eastAsia="Arial" w:hAnsi="Arial" w:cs="Arial"/>
            <w:sz w:val="19"/>
            <w:szCs w:val="19"/>
          </w:rPr>
          <w:delText>distancing themselves from</w:delText>
        </w:r>
        <w:r w:rsidDel="000F465C">
          <w:rPr>
            <w:rFonts w:ascii="Arial" w:eastAsia="Arial" w:hAnsi="Arial" w:cs="Arial"/>
            <w:sz w:val="19"/>
            <w:szCs w:val="19"/>
          </w:rPr>
          <w:delText xml:space="preserve"> either MSNs or CHIs.</w:delText>
        </w:r>
        <w:r w:rsidDel="000F465C">
          <w:rPr>
            <w:rFonts w:ascii="Arial" w:hAnsi="Arial" w:cs="Arial"/>
            <w:color w:val="222222"/>
            <w:sz w:val="19"/>
            <w:szCs w:val="19"/>
            <w:shd w:val="clear" w:color="auto" w:fill="FFFFFF"/>
          </w:rPr>
          <w:delText xml:space="preserve"> </w:delText>
        </w:r>
      </w:del>
      <w:ins w:id="29" w:author="X Han" w:date="2018-07-30T17:15:00Z">
        <w:r w:rsidR="00FF0F75">
          <w:rPr>
            <w:rFonts w:ascii="Arial" w:hAnsi="Arial" w:cs="Arial"/>
            <w:color w:val="222222"/>
            <w:sz w:val="19"/>
            <w:szCs w:val="19"/>
            <w:shd w:val="clear" w:color="auto" w:fill="FFFFFF"/>
          </w:rPr>
          <w:t xml:space="preserve">We will revise the sentence to: </w:t>
        </w:r>
        <w:r w:rsidR="00FF0F75" w:rsidRPr="00720B0C">
          <w:rPr>
            <w:rFonts w:ascii="Arial" w:hAnsi="Arial" w:cs="Arial"/>
            <w:i/>
            <w:color w:val="222222"/>
            <w:sz w:val="19"/>
            <w:szCs w:val="19"/>
            <w:shd w:val="clear" w:color="auto" w:fill="FFFFFF"/>
          </w:rPr>
          <w:t xml:space="preserve">the rise in PV population activity preceded MSNs by </w:t>
        </w:r>
        <w:r w:rsidR="00FF0F75" w:rsidRPr="00681CED">
          <w:rPr>
            <w:rFonts w:ascii="Arial" w:eastAsia="Arial" w:hAnsi="Arial" w:cs="Arial"/>
            <w:sz w:val="19"/>
            <w:szCs w:val="19"/>
          </w:rPr>
          <w:t>523.1±304.3 ms</w:t>
        </w:r>
        <w:r w:rsidR="00FF0F75">
          <w:rPr>
            <w:rFonts w:ascii="Arial" w:eastAsia="Arial" w:hAnsi="Arial" w:cs="Arial"/>
            <w:sz w:val="19"/>
            <w:szCs w:val="19"/>
          </w:rPr>
          <w:t xml:space="preserve"> (</w:t>
        </w:r>
        <w:r w:rsidR="00FF0F75" w:rsidRPr="00681CED">
          <w:rPr>
            <w:rFonts w:ascii="Arial" w:eastAsia="Arial" w:hAnsi="Arial" w:cs="Arial"/>
            <w:sz w:val="19"/>
            <w:szCs w:val="19"/>
          </w:rPr>
          <w:t>mean±SEM</w:t>
        </w:r>
        <w:r w:rsidR="00FF0F75">
          <w:rPr>
            <w:rFonts w:ascii="Arial" w:eastAsia="Arial" w:hAnsi="Arial" w:cs="Arial"/>
            <w:sz w:val="19"/>
            <w:szCs w:val="19"/>
          </w:rPr>
          <w:t>).</w:t>
        </w:r>
      </w:ins>
      <w:r>
        <w:rPr>
          <w:rFonts w:ascii="Arial" w:hAnsi="Arial" w:cs="Arial"/>
          <w:color w:val="222222"/>
          <w:sz w:val="19"/>
          <w:szCs w:val="19"/>
        </w:rPr>
        <w:br/>
      </w:r>
      <w:r>
        <w:rPr>
          <w:rFonts w:ascii="Arial" w:hAnsi="Arial" w:cs="Arial"/>
          <w:color w:val="222222"/>
          <w:sz w:val="19"/>
          <w:szCs w:val="19"/>
        </w:rPr>
        <w:br/>
      </w:r>
      <w:r w:rsidR="00720B0C" w:rsidRPr="00720B0C">
        <w:rPr>
          <w:rFonts w:ascii="Arial" w:hAnsi="Arial" w:cs="Arial"/>
          <w:i/>
          <w:color w:val="222222"/>
          <w:sz w:val="19"/>
          <w:szCs w:val="19"/>
          <w:shd w:val="clear" w:color="auto" w:fill="FFFFFF"/>
        </w:rPr>
        <w:t>4</w:t>
      </w:r>
      <w:r w:rsidRPr="00720B0C">
        <w:rPr>
          <w:rFonts w:ascii="Arial" w:hAnsi="Arial" w:cs="Arial"/>
          <w:i/>
          <w:color w:val="222222"/>
          <w:sz w:val="19"/>
          <w:szCs w:val="19"/>
          <w:shd w:val="clear" w:color="auto" w:fill="FFFFFF"/>
        </w:rPr>
        <w:t>. Line 86-87. ‘CHI population activity in contrast, reached max</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intensity several seconds after peak speed (Figure 2Di, ii)’. It is</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unclear whether the CHI population activity maximized at around 2s</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after peak speed. Furthermore, whether the ‘peak’ CHI activity is</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significantly different from the pre-peak period.  Again, these</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qualitative descriptions are not convincing.</w:t>
      </w:r>
      <w:r>
        <w:rPr>
          <w:rFonts w:ascii="Arial" w:hAnsi="Arial" w:cs="Arial"/>
          <w:color w:val="222222"/>
          <w:sz w:val="19"/>
          <w:szCs w:val="19"/>
        </w:rPr>
        <w:br/>
      </w:r>
    </w:p>
    <w:p w14:paraId="515FB711" w14:textId="7647080F" w:rsidR="00B46612" w:rsidRDefault="00B46612" w:rsidP="00B46612">
      <w:pPr>
        <w:rPr>
          <w:rFonts w:ascii="Arial" w:hAnsi="Arial" w:cs="Arial"/>
          <w:color w:val="222222"/>
          <w:sz w:val="19"/>
          <w:szCs w:val="19"/>
        </w:rPr>
      </w:pPr>
      <w:r>
        <w:rPr>
          <w:rFonts w:ascii="Arial" w:hAnsi="Arial" w:cs="Arial"/>
          <w:b/>
          <w:color w:val="222222"/>
          <w:sz w:val="19"/>
          <w:szCs w:val="19"/>
        </w:rPr>
        <w:t>Response</w:t>
      </w:r>
      <w:r>
        <w:rPr>
          <w:rFonts w:ascii="Arial" w:hAnsi="Arial" w:cs="Arial"/>
          <w:color w:val="222222"/>
          <w:sz w:val="19"/>
          <w:szCs w:val="19"/>
        </w:rPr>
        <w:t xml:space="preserve">:  </w:t>
      </w:r>
      <w:del w:id="30" w:author="X Han" w:date="2018-07-31T12:16:00Z">
        <w:r w:rsidDel="000F465C">
          <w:rPr>
            <w:rFonts w:ascii="Arial" w:hAnsi="Arial" w:cs="Arial"/>
            <w:color w:val="222222"/>
            <w:sz w:val="19"/>
            <w:szCs w:val="19"/>
          </w:rPr>
          <w:delText xml:space="preserve">We </w:delText>
        </w:r>
      </w:del>
      <w:del w:id="31" w:author="X Han" w:date="2018-07-30T17:19:00Z">
        <w:r w:rsidDel="00BB6EC2">
          <w:rPr>
            <w:rFonts w:ascii="Arial" w:hAnsi="Arial" w:cs="Arial"/>
            <w:color w:val="222222"/>
            <w:sz w:val="19"/>
            <w:szCs w:val="19"/>
          </w:rPr>
          <w:delText xml:space="preserve">completely agree with the Referee and acknowledge that these points should have been presented in a more concise and direct manner. </w:delText>
        </w:r>
      </w:del>
      <w:r>
        <w:rPr>
          <w:rFonts w:ascii="Arial" w:hAnsi="Arial" w:cs="Arial"/>
          <w:color w:val="222222"/>
          <w:sz w:val="19"/>
          <w:szCs w:val="19"/>
        </w:rPr>
        <w:t xml:space="preserve">In the </w:t>
      </w:r>
      <w:del w:id="32" w:author="X Han" w:date="2018-07-30T17:19:00Z">
        <w:r w:rsidDel="00BB6EC2">
          <w:rPr>
            <w:rFonts w:ascii="Arial" w:hAnsi="Arial" w:cs="Arial"/>
            <w:color w:val="222222"/>
            <w:sz w:val="19"/>
            <w:szCs w:val="19"/>
          </w:rPr>
          <w:delText xml:space="preserve">most recent </w:delText>
        </w:r>
      </w:del>
      <w:r>
        <w:rPr>
          <w:rFonts w:ascii="Arial" w:hAnsi="Arial" w:cs="Arial"/>
          <w:color w:val="222222"/>
          <w:sz w:val="19"/>
          <w:szCs w:val="19"/>
        </w:rPr>
        <w:t>version of the manuscript, emphasis was placed upon findings consistent across all analyses in our imaging and optogenetics experiments</w:t>
      </w:r>
      <w:ins w:id="33" w:author="X Han" w:date="2018-07-30T17:19:00Z">
        <w:r w:rsidR="00BB6EC2">
          <w:rPr>
            <w:rFonts w:ascii="Arial" w:hAnsi="Arial" w:cs="Arial"/>
            <w:color w:val="222222"/>
            <w:sz w:val="19"/>
            <w:szCs w:val="19"/>
          </w:rPr>
          <w:t>, given the number of comparisons to be described</w:t>
        </w:r>
      </w:ins>
      <w:ins w:id="34" w:author="X Han" w:date="2018-07-30T17:22:00Z">
        <w:r w:rsidR="00BB6EC2">
          <w:rPr>
            <w:rFonts w:ascii="Arial" w:hAnsi="Arial" w:cs="Arial"/>
            <w:color w:val="222222"/>
            <w:sz w:val="19"/>
            <w:szCs w:val="19"/>
          </w:rPr>
          <w:t xml:space="preserve"> and the limit on manuscript length. </w:t>
        </w:r>
      </w:ins>
      <w:del w:id="35" w:author="X Han" w:date="2018-07-30T17:22:00Z">
        <w:r w:rsidDel="00BB6EC2">
          <w:rPr>
            <w:rFonts w:ascii="Arial" w:hAnsi="Arial" w:cs="Arial"/>
            <w:color w:val="222222"/>
            <w:sz w:val="19"/>
            <w:szCs w:val="19"/>
          </w:rPr>
          <w:delText>; h</w:delText>
        </w:r>
      </w:del>
      <w:ins w:id="36" w:author="X Han" w:date="2018-07-30T17:22:00Z">
        <w:r w:rsidR="00BB6EC2">
          <w:rPr>
            <w:rFonts w:ascii="Arial" w:hAnsi="Arial" w:cs="Arial"/>
            <w:color w:val="222222"/>
            <w:sz w:val="19"/>
            <w:szCs w:val="19"/>
          </w:rPr>
          <w:t>H</w:t>
        </w:r>
      </w:ins>
      <w:r>
        <w:rPr>
          <w:rFonts w:ascii="Arial" w:hAnsi="Arial" w:cs="Arial"/>
          <w:color w:val="222222"/>
          <w:sz w:val="19"/>
          <w:szCs w:val="19"/>
        </w:rPr>
        <w:t>owever</w:t>
      </w:r>
      <w:ins w:id="37" w:author="X Han" w:date="2018-07-30T17:22:00Z">
        <w:r w:rsidR="00BB6EC2">
          <w:rPr>
            <w:rFonts w:ascii="Arial" w:hAnsi="Arial" w:cs="Arial"/>
            <w:color w:val="222222"/>
            <w:sz w:val="19"/>
            <w:szCs w:val="19"/>
          </w:rPr>
          <w:t>,</w:t>
        </w:r>
      </w:ins>
      <w:r>
        <w:rPr>
          <w:rFonts w:ascii="Arial" w:hAnsi="Arial" w:cs="Arial"/>
          <w:color w:val="222222"/>
          <w:sz w:val="19"/>
          <w:szCs w:val="19"/>
        </w:rPr>
        <w:t xml:space="preserve"> we</w:t>
      </w:r>
      <w:ins w:id="38" w:author="X Han" w:date="2018-07-30T17:20:00Z">
        <w:r w:rsidR="00BB6EC2">
          <w:rPr>
            <w:rFonts w:ascii="Arial" w:hAnsi="Arial" w:cs="Arial"/>
            <w:color w:val="222222"/>
            <w:sz w:val="19"/>
            <w:szCs w:val="19"/>
          </w:rPr>
          <w:t xml:space="preserve"> recognize the need of these details, and will </w:t>
        </w:r>
      </w:ins>
      <w:del w:id="39" w:author="X Han" w:date="2018-07-30T17:20:00Z">
        <w:r w:rsidDel="00BB6EC2">
          <w:rPr>
            <w:rFonts w:ascii="Arial" w:hAnsi="Arial" w:cs="Arial"/>
            <w:color w:val="222222"/>
            <w:sz w:val="19"/>
            <w:szCs w:val="19"/>
          </w:rPr>
          <w:delText xml:space="preserve"> will </w:delText>
        </w:r>
      </w:del>
      <w:r>
        <w:rPr>
          <w:rFonts w:ascii="Arial" w:hAnsi="Arial" w:cs="Arial"/>
          <w:color w:val="222222"/>
          <w:sz w:val="19"/>
          <w:szCs w:val="19"/>
        </w:rPr>
        <w:t>include analyses that more clearly capture these characteristics of each neuron class on a case by case basis.</w:t>
      </w:r>
      <w:ins w:id="40" w:author="X Han" w:date="2018-07-30T17:21:00Z">
        <w:r w:rsidR="00BB6EC2">
          <w:rPr>
            <w:rFonts w:ascii="Arial" w:hAnsi="Arial" w:cs="Arial"/>
            <w:color w:val="222222"/>
            <w:sz w:val="19"/>
            <w:szCs w:val="19"/>
          </w:rPr>
          <w:t xml:space="preserve"> If length is a limit, we will include them in supplemental materials.</w:t>
        </w:r>
      </w:ins>
      <w:r>
        <w:rPr>
          <w:rFonts w:ascii="Arial" w:hAnsi="Arial" w:cs="Arial"/>
          <w:color w:val="222222"/>
          <w:sz w:val="19"/>
          <w:szCs w:val="19"/>
        </w:rPr>
        <w:t xml:space="preserve"> </w:t>
      </w:r>
      <w:ins w:id="41" w:author="X Han" w:date="2018-07-30T17:21:00Z">
        <w:r w:rsidR="00BB6EC2">
          <w:rPr>
            <w:rFonts w:ascii="Arial" w:hAnsi="Arial" w:cs="Arial"/>
            <w:color w:val="222222"/>
            <w:sz w:val="19"/>
            <w:szCs w:val="19"/>
          </w:rPr>
          <w:t xml:space="preserve">We will include </w:t>
        </w:r>
      </w:ins>
      <w:del w:id="42" w:author="X Han" w:date="2018-07-30T17:21:00Z">
        <w:r w:rsidDel="00BB6EC2">
          <w:rPr>
            <w:rFonts w:ascii="Arial" w:hAnsi="Arial" w:cs="Arial"/>
            <w:color w:val="222222"/>
            <w:sz w:val="19"/>
            <w:szCs w:val="19"/>
          </w:rPr>
          <w:delText xml:space="preserve"> </w:delText>
        </w:r>
        <w:r w:rsidR="006318E9" w:rsidDel="00BB6EC2">
          <w:rPr>
            <w:rFonts w:ascii="Arial" w:hAnsi="Arial" w:cs="Arial"/>
            <w:color w:val="222222"/>
            <w:sz w:val="19"/>
            <w:szCs w:val="19"/>
          </w:rPr>
          <w:delText xml:space="preserve">The inclusion of </w:delText>
        </w:r>
      </w:del>
      <w:r w:rsidR="006318E9">
        <w:rPr>
          <w:rFonts w:ascii="Arial" w:hAnsi="Arial" w:cs="Arial"/>
          <w:color w:val="222222"/>
          <w:sz w:val="19"/>
          <w:szCs w:val="19"/>
        </w:rPr>
        <w:t>a longer duration</w:t>
      </w:r>
      <w:r>
        <w:rPr>
          <w:rFonts w:ascii="Arial" w:hAnsi="Arial" w:cs="Arial"/>
          <w:color w:val="222222"/>
          <w:sz w:val="19"/>
          <w:szCs w:val="19"/>
        </w:rPr>
        <w:t xml:space="preserve"> time plot </w:t>
      </w:r>
      <w:r w:rsidR="006318E9">
        <w:rPr>
          <w:rFonts w:ascii="Arial" w:hAnsi="Arial" w:cs="Arial"/>
          <w:color w:val="222222"/>
          <w:sz w:val="19"/>
          <w:szCs w:val="19"/>
        </w:rPr>
        <w:t>(</w:t>
      </w:r>
      <w:r>
        <w:rPr>
          <w:rFonts w:ascii="Arial" w:hAnsi="Arial" w:cs="Arial"/>
          <w:color w:val="222222"/>
          <w:sz w:val="19"/>
          <w:szCs w:val="19"/>
        </w:rPr>
        <w:t>showing the 16 second window</w:t>
      </w:r>
      <w:r w:rsidR="006318E9">
        <w:rPr>
          <w:rFonts w:ascii="Arial" w:hAnsi="Arial" w:cs="Arial"/>
          <w:color w:val="222222"/>
          <w:sz w:val="19"/>
          <w:szCs w:val="19"/>
        </w:rPr>
        <w:t>)</w:t>
      </w:r>
      <w:ins w:id="43" w:author="X Han" w:date="2018-07-30T17:21:00Z">
        <w:r w:rsidR="00BB6EC2">
          <w:rPr>
            <w:rFonts w:ascii="Arial" w:hAnsi="Arial" w:cs="Arial"/>
            <w:color w:val="222222"/>
            <w:sz w:val="19"/>
            <w:szCs w:val="19"/>
          </w:rPr>
          <w:t xml:space="preserve"> in supplemental materials, which</w:t>
        </w:r>
      </w:ins>
      <w:r>
        <w:rPr>
          <w:rFonts w:ascii="Arial" w:hAnsi="Arial" w:cs="Arial"/>
          <w:color w:val="222222"/>
          <w:sz w:val="19"/>
          <w:szCs w:val="19"/>
        </w:rPr>
        <w:t xml:space="preserve"> clearly shows the increase in CHI population activity occurring on the </w:t>
      </w:r>
      <w:r w:rsidR="00867459">
        <w:rPr>
          <w:rFonts w:ascii="Arial" w:hAnsi="Arial" w:cs="Arial"/>
          <w:color w:val="222222"/>
          <w:sz w:val="19"/>
          <w:szCs w:val="19"/>
        </w:rPr>
        <w:t xml:space="preserve">down slope of the movement bout. </w:t>
      </w:r>
      <w:del w:id="44" w:author="X Han" w:date="2018-07-30T17:21:00Z">
        <w:r w:rsidR="00867459" w:rsidDel="00BB6EC2">
          <w:rPr>
            <w:rFonts w:ascii="Arial" w:hAnsi="Arial" w:cs="Arial"/>
            <w:color w:val="222222"/>
            <w:sz w:val="19"/>
            <w:szCs w:val="19"/>
          </w:rPr>
          <w:delText>Quantification of t</w:delText>
        </w:r>
      </w:del>
      <w:ins w:id="45" w:author="X Han" w:date="2018-07-30T17:21:00Z">
        <w:r w:rsidR="00BB6EC2">
          <w:rPr>
            <w:rFonts w:ascii="Arial" w:hAnsi="Arial" w:cs="Arial"/>
            <w:color w:val="222222"/>
            <w:sz w:val="19"/>
            <w:szCs w:val="19"/>
          </w:rPr>
          <w:t>T</w:t>
        </w:r>
      </w:ins>
      <w:r w:rsidR="00867459">
        <w:rPr>
          <w:rFonts w:ascii="Arial" w:hAnsi="Arial" w:cs="Arial"/>
          <w:color w:val="222222"/>
          <w:sz w:val="19"/>
          <w:szCs w:val="19"/>
        </w:rPr>
        <w:t xml:space="preserve">his time-series data </w:t>
      </w:r>
      <w:ins w:id="46" w:author="X Han" w:date="2018-07-30T17:21:00Z">
        <w:r w:rsidR="00BB6EC2">
          <w:rPr>
            <w:rFonts w:ascii="Arial" w:hAnsi="Arial" w:cs="Arial"/>
            <w:color w:val="222222"/>
            <w:sz w:val="19"/>
            <w:szCs w:val="19"/>
          </w:rPr>
          <w:t xml:space="preserve">would </w:t>
        </w:r>
      </w:ins>
      <w:del w:id="47" w:author="X Han" w:date="2018-07-30T17:22:00Z">
        <w:r w:rsidR="00867459" w:rsidDel="00BB6EC2">
          <w:rPr>
            <w:rFonts w:ascii="Arial" w:hAnsi="Arial" w:cs="Arial"/>
            <w:color w:val="222222"/>
            <w:sz w:val="19"/>
            <w:szCs w:val="19"/>
          </w:rPr>
          <w:delText xml:space="preserve">also </w:delText>
        </w:r>
      </w:del>
      <w:ins w:id="48" w:author="X Han" w:date="2018-07-30T17:22:00Z">
        <w:r w:rsidR="00BB6EC2">
          <w:rPr>
            <w:rFonts w:ascii="Arial" w:hAnsi="Arial" w:cs="Arial"/>
            <w:color w:val="222222"/>
            <w:sz w:val="19"/>
            <w:szCs w:val="19"/>
          </w:rPr>
          <w:t>make it easier to readers to visualize</w:t>
        </w:r>
      </w:ins>
      <w:del w:id="49" w:author="X Han" w:date="2018-07-30T17:22:00Z">
        <w:r w:rsidR="00867459" w:rsidDel="00BB6EC2">
          <w:rPr>
            <w:rFonts w:ascii="Arial" w:hAnsi="Arial" w:cs="Arial"/>
            <w:color w:val="222222"/>
            <w:sz w:val="19"/>
            <w:szCs w:val="19"/>
          </w:rPr>
          <w:delText>reveals</w:delText>
        </w:r>
      </w:del>
      <w:r w:rsidR="00867459">
        <w:rPr>
          <w:rFonts w:ascii="Arial" w:hAnsi="Arial" w:cs="Arial"/>
          <w:color w:val="222222"/>
          <w:sz w:val="19"/>
          <w:szCs w:val="19"/>
        </w:rPr>
        <w:t xml:space="preserve"> </w:t>
      </w:r>
      <w:r>
        <w:rPr>
          <w:rFonts w:ascii="Arial" w:hAnsi="Arial" w:cs="Arial"/>
          <w:color w:val="222222"/>
          <w:sz w:val="19"/>
          <w:szCs w:val="19"/>
        </w:rPr>
        <w:t xml:space="preserve">the specific time point the CHI population reaches </w:t>
      </w:r>
      <w:r w:rsidR="00AA3775">
        <w:rPr>
          <w:rFonts w:ascii="Arial" w:hAnsi="Arial" w:cs="Arial"/>
          <w:color w:val="222222"/>
          <w:sz w:val="19"/>
          <w:szCs w:val="19"/>
        </w:rPr>
        <w:t>its peak</w:t>
      </w:r>
      <w:r>
        <w:rPr>
          <w:rFonts w:ascii="Arial" w:hAnsi="Arial" w:cs="Arial"/>
          <w:color w:val="222222"/>
          <w:sz w:val="19"/>
          <w:szCs w:val="19"/>
        </w:rPr>
        <w:t xml:space="preserve"> level of activity relative to this velocity curve</w:t>
      </w:r>
      <w:r w:rsidR="00AA3775">
        <w:rPr>
          <w:rFonts w:ascii="Arial" w:hAnsi="Arial" w:cs="Arial"/>
          <w:color w:val="222222"/>
          <w:sz w:val="19"/>
          <w:szCs w:val="19"/>
        </w:rPr>
        <w:t xml:space="preserve"> and relative to the timing of the peak in the population of MSNs</w:t>
      </w:r>
      <w:r>
        <w:rPr>
          <w:rFonts w:ascii="Arial" w:hAnsi="Arial" w:cs="Arial"/>
          <w:color w:val="222222"/>
          <w:sz w:val="19"/>
          <w:szCs w:val="19"/>
        </w:rPr>
        <w:t xml:space="preserve">.  </w:t>
      </w:r>
    </w:p>
    <w:p w14:paraId="5FFEF698" w14:textId="2FFAD547" w:rsidR="00B46612" w:rsidRPr="00720B0C" w:rsidRDefault="00720B0C" w:rsidP="00B46612">
      <w:pPr>
        <w:rPr>
          <w:rFonts w:ascii="Arial" w:hAnsi="Arial" w:cs="Arial"/>
          <w:i/>
          <w:color w:val="222222"/>
          <w:sz w:val="19"/>
          <w:szCs w:val="19"/>
          <w:shd w:val="clear" w:color="auto" w:fill="FFFFFF"/>
        </w:rPr>
      </w:pPr>
      <w:r w:rsidRPr="00720B0C">
        <w:rPr>
          <w:rFonts w:ascii="Arial" w:hAnsi="Arial" w:cs="Arial"/>
          <w:i/>
          <w:color w:val="222222"/>
          <w:sz w:val="19"/>
          <w:szCs w:val="19"/>
          <w:shd w:val="clear" w:color="auto" w:fill="FFFFFF"/>
        </w:rPr>
        <w:t>5</w:t>
      </w:r>
      <w:r w:rsidR="00B46612" w:rsidRPr="00720B0C">
        <w:rPr>
          <w:rFonts w:ascii="Arial" w:hAnsi="Arial" w:cs="Arial"/>
          <w:i/>
          <w:color w:val="222222"/>
          <w:sz w:val="19"/>
          <w:szCs w:val="19"/>
          <w:shd w:val="clear" w:color="auto" w:fill="FFFFFF"/>
        </w:rPr>
        <w:t>. Line 89. ‘</w:t>
      </w:r>
      <w:commentRangeStart w:id="50"/>
      <w:r w:rsidR="00B46612" w:rsidRPr="00720B0C">
        <w:rPr>
          <w:rFonts w:ascii="Arial" w:hAnsi="Arial" w:cs="Arial"/>
          <w:i/>
          <w:color w:val="222222"/>
          <w:sz w:val="19"/>
          <w:szCs w:val="19"/>
          <w:shd w:val="clear" w:color="auto" w:fill="FFFFFF"/>
        </w:rPr>
        <w:t>Speed was not significantly different following PV and</w:t>
      </w:r>
      <w:r w:rsidR="00B46612" w:rsidRPr="00720B0C">
        <w:rPr>
          <w:rFonts w:ascii="Arial" w:hAnsi="Arial" w:cs="Arial"/>
          <w:i/>
          <w:color w:val="222222"/>
          <w:sz w:val="19"/>
          <w:szCs w:val="19"/>
        </w:rPr>
        <w:t xml:space="preserve"> </w:t>
      </w:r>
      <w:r w:rsidR="00B46612" w:rsidRPr="00720B0C">
        <w:rPr>
          <w:rFonts w:ascii="Arial" w:hAnsi="Arial" w:cs="Arial"/>
          <w:i/>
          <w:color w:val="222222"/>
          <w:sz w:val="19"/>
          <w:szCs w:val="19"/>
          <w:shd w:val="clear" w:color="auto" w:fill="FFFFFF"/>
        </w:rPr>
        <w:t>MSN activity (Figure 2E)’. In contrary to the author’s statement, the</w:t>
      </w:r>
      <w:r w:rsidR="00B46612" w:rsidRPr="00720B0C">
        <w:rPr>
          <w:rFonts w:ascii="Arial" w:hAnsi="Arial" w:cs="Arial"/>
          <w:i/>
          <w:color w:val="222222"/>
          <w:sz w:val="19"/>
          <w:szCs w:val="19"/>
        </w:rPr>
        <w:t xml:space="preserve"> </w:t>
      </w:r>
      <w:r w:rsidR="00B46612" w:rsidRPr="00720B0C">
        <w:rPr>
          <w:rFonts w:ascii="Arial" w:hAnsi="Arial" w:cs="Arial"/>
          <w:i/>
          <w:color w:val="222222"/>
          <w:sz w:val="19"/>
          <w:szCs w:val="19"/>
          <w:shd w:val="clear" w:color="auto" w:fill="FFFFFF"/>
        </w:rPr>
        <w:t>speed after MSN activity also shows a clear trend of decrease</w:t>
      </w:r>
      <w:commentRangeEnd w:id="50"/>
      <w:r w:rsidR="000F465C">
        <w:rPr>
          <w:rStyle w:val="CommentReference"/>
        </w:rPr>
        <w:commentReference w:id="50"/>
      </w:r>
      <w:r w:rsidR="00B46612" w:rsidRPr="00720B0C">
        <w:rPr>
          <w:rFonts w:ascii="Arial" w:hAnsi="Arial" w:cs="Arial"/>
          <w:i/>
          <w:color w:val="222222"/>
          <w:sz w:val="19"/>
          <w:szCs w:val="19"/>
          <w:shd w:val="clear" w:color="auto" w:fill="FFFFFF"/>
        </w:rPr>
        <w:t>.</w:t>
      </w:r>
    </w:p>
    <w:p w14:paraId="534702E1" w14:textId="33B77180" w:rsidR="00B46612" w:rsidRDefault="00B46612" w:rsidP="00B46612">
      <w:pPr>
        <w:rPr>
          <w:ins w:id="51" w:author="X Han" w:date="2018-07-31T12:20:00Z"/>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del w:id="52" w:author="X Han" w:date="2018-07-31T12:16:00Z">
        <w:r w:rsidDel="000F465C">
          <w:rPr>
            <w:rFonts w:ascii="Arial" w:hAnsi="Arial" w:cs="Arial"/>
            <w:color w:val="222222"/>
            <w:sz w:val="19"/>
            <w:szCs w:val="19"/>
            <w:shd w:val="clear" w:color="auto" w:fill="FFFFFF"/>
          </w:rPr>
          <w:delText xml:space="preserve">We appreciate the Referee pointing to this apparent discrepancy and appreciate the Referee drawing our attention to it. </w:delText>
        </w:r>
      </w:del>
      <w:r>
        <w:rPr>
          <w:rFonts w:ascii="Arial" w:hAnsi="Arial" w:cs="Arial"/>
          <w:color w:val="222222"/>
          <w:sz w:val="19"/>
          <w:szCs w:val="19"/>
          <w:shd w:val="clear" w:color="auto" w:fill="FFFFFF"/>
        </w:rPr>
        <w:t>As we report in the legend for Figure 2, speed following MSN events was reduced relative to baseline by 2 seconds post</w:t>
      </w:r>
      <w:ins w:id="53" w:author="X Han" w:date="2018-07-31T12:19:00Z">
        <w:r w:rsidR="000F465C">
          <w:rPr>
            <w:rFonts w:ascii="Arial" w:hAnsi="Arial" w:cs="Arial"/>
            <w:color w:val="222222"/>
            <w:sz w:val="19"/>
            <w:szCs w:val="19"/>
            <w:shd w:val="clear" w:color="auto" w:fill="FFFFFF"/>
          </w:rPr>
          <w:t xml:space="preserve">. </w:t>
        </w:r>
      </w:ins>
      <w:del w:id="54" w:author="X Han" w:date="2018-07-31T12:19:00Z">
        <w:r w:rsidDel="000F465C">
          <w:rPr>
            <w:rFonts w:ascii="Arial" w:hAnsi="Arial" w:cs="Arial"/>
            <w:color w:val="222222"/>
            <w:sz w:val="19"/>
            <w:szCs w:val="19"/>
            <w:shd w:val="clear" w:color="auto" w:fill="FFFFFF"/>
          </w:rPr>
          <w:delText>,</w:delText>
        </w:r>
      </w:del>
      <w:r>
        <w:rPr>
          <w:rFonts w:ascii="Arial" w:hAnsi="Arial" w:cs="Arial"/>
          <w:color w:val="222222"/>
          <w:sz w:val="19"/>
          <w:szCs w:val="19"/>
          <w:shd w:val="clear" w:color="auto" w:fill="FFFFFF"/>
        </w:rPr>
        <w:t xml:space="preserve"> the reason for this is clear in the time-course of an average movement bout (included in revised manuscript</w:t>
      </w:r>
      <w:r w:rsidR="00867459">
        <w:rPr>
          <w:rFonts w:ascii="Arial" w:hAnsi="Arial" w:cs="Arial"/>
          <w:color w:val="222222"/>
          <w:sz w:val="19"/>
          <w:szCs w:val="19"/>
          <w:shd w:val="clear" w:color="auto" w:fill="FFFFFF"/>
        </w:rPr>
        <w:t xml:space="preserve"> of ~5 sec</w:t>
      </w:r>
      <w:r>
        <w:rPr>
          <w:rFonts w:ascii="Arial" w:hAnsi="Arial" w:cs="Arial"/>
          <w:color w:val="222222"/>
          <w:sz w:val="19"/>
          <w:szCs w:val="19"/>
          <w:shd w:val="clear" w:color="auto" w:fill="FFFFFF"/>
        </w:rPr>
        <w:t>) show</w:t>
      </w:r>
      <w:r w:rsidR="00867459">
        <w:rPr>
          <w:rFonts w:ascii="Arial" w:hAnsi="Arial" w:cs="Arial"/>
          <w:color w:val="222222"/>
          <w:sz w:val="19"/>
          <w:szCs w:val="19"/>
          <w:shd w:val="clear" w:color="auto" w:fill="FFFFFF"/>
        </w:rPr>
        <w:t>s</w:t>
      </w:r>
      <w:r>
        <w:rPr>
          <w:rFonts w:ascii="Arial" w:hAnsi="Arial" w:cs="Arial"/>
          <w:color w:val="222222"/>
          <w:sz w:val="19"/>
          <w:szCs w:val="19"/>
          <w:shd w:val="clear" w:color="auto" w:fill="FFFFFF"/>
        </w:rPr>
        <w:t xml:space="preserve"> that speed generally taper</w:t>
      </w:r>
      <w:r w:rsidR="00867459">
        <w:rPr>
          <w:rFonts w:ascii="Arial" w:hAnsi="Arial" w:cs="Arial"/>
          <w:color w:val="222222"/>
          <w:sz w:val="19"/>
          <w:szCs w:val="19"/>
          <w:shd w:val="clear" w:color="auto" w:fill="FFFFFF"/>
        </w:rPr>
        <w:t>s</w:t>
      </w:r>
      <w:r>
        <w:rPr>
          <w:rFonts w:ascii="Arial" w:hAnsi="Arial" w:cs="Arial"/>
          <w:color w:val="222222"/>
          <w:sz w:val="19"/>
          <w:szCs w:val="19"/>
          <w:shd w:val="clear" w:color="auto" w:fill="FFFFFF"/>
        </w:rPr>
        <w:t xml:space="preserve"> off </w:t>
      </w:r>
      <w:r w:rsidR="00867459">
        <w:rPr>
          <w:rFonts w:ascii="Arial" w:hAnsi="Arial" w:cs="Arial"/>
          <w:color w:val="222222"/>
          <w:sz w:val="19"/>
          <w:szCs w:val="19"/>
          <w:shd w:val="clear" w:color="auto" w:fill="FFFFFF"/>
        </w:rPr>
        <w:t>approximately 2</w:t>
      </w:r>
      <w:r>
        <w:rPr>
          <w:rFonts w:ascii="Arial" w:hAnsi="Arial" w:cs="Arial"/>
          <w:color w:val="222222"/>
          <w:sz w:val="19"/>
          <w:szCs w:val="19"/>
          <w:shd w:val="clear" w:color="auto" w:fill="FFFFFF"/>
        </w:rPr>
        <w:t>s</w:t>
      </w:r>
      <w:r w:rsidR="00867459">
        <w:rPr>
          <w:rFonts w:ascii="Arial" w:hAnsi="Arial" w:cs="Arial"/>
          <w:color w:val="222222"/>
          <w:sz w:val="19"/>
          <w:szCs w:val="19"/>
          <w:shd w:val="clear" w:color="auto" w:fill="FFFFFF"/>
        </w:rPr>
        <w:t xml:space="preserve"> after </w:t>
      </w:r>
      <w:r w:rsidR="00867459">
        <w:rPr>
          <w:rFonts w:ascii="Arial" w:hAnsi="Arial" w:cs="Arial"/>
          <w:color w:val="222222"/>
          <w:sz w:val="19"/>
          <w:szCs w:val="19"/>
          <w:shd w:val="clear" w:color="auto" w:fill="FFFFFF"/>
        </w:rPr>
        <w:lastRenderedPageBreak/>
        <w:t>peak velocity</w:t>
      </w:r>
      <w:r>
        <w:rPr>
          <w:rFonts w:ascii="Arial" w:hAnsi="Arial" w:cs="Arial"/>
          <w:color w:val="222222"/>
          <w:sz w:val="19"/>
          <w:szCs w:val="19"/>
          <w:shd w:val="clear" w:color="auto" w:fill="FFFFFF"/>
        </w:rPr>
        <w:t xml:space="preserve">, </w:t>
      </w:r>
      <w:r w:rsidR="00867459">
        <w:rPr>
          <w:rFonts w:ascii="Arial" w:hAnsi="Arial" w:cs="Arial"/>
          <w:color w:val="222222"/>
          <w:sz w:val="19"/>
          <w:szCs w:val="19"/>
          <w:shd w:val="clear" w:color="auto" w:fill="FFFFFF"/>
        </w:rPr>
        <w:t xml:space="preserve">and coincides with the period where the CHI population activity peaks. </w:t>
      </w:r>
      <w:r>
        <w:rPr>
          <w:rFonts w:ascii="Arial" w:hAnsi="Arial" w:cs="Arial"/>
          <w:color w:val="222222"/>
          <w:sz w:val="19"/>
          <w:szCs w:val="19"/>
          <w:shd w:val="clear" w:color="auto" w:fill="FFFFFF"/>
        </w:rPr>
        <w:t>Speed declined more rapidly following CHI events (significantly reduced during 1-1.5 s post event), and to a greater extent than that following MSN events; an analysis which captures this population becom</w:t>
      </w:r>
      <w:r w:rsidR="00AA3775">
        <w:rPr>
          <w:rFonts w:ascii="Arial" w:hAnsi="Arial" w:cs="Arial"/>
          <w:color w:val="222222"/>
          <w:sz w:val="19"/>
          <w:szCs w:val="19"/>
          <w:shd w:val="clear" w:color="auto" w:fill="FFFFFF"/>
        </w:rPr>
        <w:t>ing</w:t>
      </w:r>
      <w:r>
        <w:rPr>
          <w:rFonts w:ascii="Arial" w:hAnsi="Arial" w:cs="Arial"/>
          <w:color w:val="222222"/>
          <w:sz w:val="19"/>
          <w:szCs w:val="19"/>
          <w:shd w:val="clear" w:color="auto" w:fill="FFFFFF"/>
        </w:rPr>
        <w:t xml:space="preserve"> active </w:t>
      </w:r>
      <w:r w:rsidR="00AA3775">
        <w:rPr>
          <w:rFonts w:ascii="Arial" w:hAnsi="Arial" w:cs="Arial"/>
          <w:color w:val="222222"/>
          <w:sz w:val="19"/>
          <w:szCs w:val="19"/>
          <w:shd w:val="clear" w:color="auto" w:fill="FFFFFF"/>
        </w:rPr>
        <w:t>after MSNs and PVs, and just before the end of a</w:t>
      </w:r>
      <w:r>
        <w:rPr>
          <w:rFonts w:ascii="Arial" w:hAnsi="Arial" w:cs="Arial"/>
          <w:color w:val="222222"/>
          <w:sz w:val="19"/>
          <w:szCs w:val="19"/>
          <w:shd w:val="clear" w:color="auto" w:fill="FFFFFF"/>
        </w:rPr>
        <w:t xml:space="preserve"> movement bout</w:t>
      </w:r>
      <w:r w:rsidR="00867459">
        <w:rPr>
          <w:rFonts w:ascii="Arial" w:hAnsi="Arial" w:cs="Arial"/>
          <w:color w:val="222222"/>
          <w:sz w:val="19"/>
          <w:szCs w:val="19"/>
          <w:shd w:val="clear" w:color="auto" w:fill="FFFFFF"/>
        </w:rPr>
        <w:t xml:space="preserve"> will be included in a revised manuscript</w:t>
      </w:r>
      <w:r>
        <w:rPr>
          <w:rFonts w:ascii="Arial" w:hAnsi="Arial" w:cs="Arial"/>
          <w:color w:val="222222"/>
          <w:sz w:val="19"/>
          <w:szCs w:val="19"/>
          <w:shd w:val="clear" w:color="auto" w:fill="FFFFFF"/>
        </w:rPr>
        <w:t xml:space="preserve">.  Taken in the context of the remaining optogenetic and imaging data, we feel it appropriate to draw attention to </w:t>
      </w:r>
      <w:r w:rsidR="00C52199">
        <w:rPr>
          <w:rFonts w:ascii="Arial" w:hAnsi="Arial" w:cs="Arial"/>
          <w:color w:val="222222"/>
          <w:sz w:val="19"/>
          <w:szCs w:val="19"/>
          <w:shd w:val="clear" w:color="auto" w:fill="FFFFFF"/>
        </w:rPr>
        <w:t>the theme across</w:t>
      </w:r>
      <w:r w:rsidR="00867459">
        <w:rPr>
          <w:rFonts w:ascii="Arial" w:hAnsi="Arial" w:cs="Arial"/>
          <w:color w:val="222222"/>
          <w:sz w:val="19"/>
          <w:szCs w:val="19"/>
          <w:shd w:val="clear" w:color="auto" w:fill="FFFFFF"/>
        </w:rPr>
        <w:t xml:space="preserve"> across all levels of analysis: </w:t>
      </w:r>
      <w:r w:rsidR="00AA3775">
        <w:rPr>
          <w:rFonts w:ascii="Arial" w:hAnsi="Arial" w:cs="Arial"/>
          <w:color w:val="222222"/>
          <w:sz w:val="19"/>
          <w:szCs w:val="19"/>
          <w:shd w:val="clear" w:color="auto" w:fill="FFFFFF"/>
        </w:rPr>
        <w:t>a major role for CHIs in terminating movement sequence within a specific time period</w:t>
      </w:r>
      <w:r w:rsidR="00C52199">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w:t>
      </w:r>
      <w:r w:rsidR="003D5B0C">
        <w:rPr>
          <w:rFonts w:ascii="Arial" w:hAnsi="Arial" w:cs="Arial"/>
          <w:color w:val="222222"/>
          <w:sz w:val="19"/>
          <w:szCs w:val="19"/>
          <w:shd w:val="clear" w:color="auto" w:fill="FFFFFF"/>
        </w:rPr>
        <w:t>W</w:t>
      </w:r>
      <w:r>
        <w:rPr>
          <w:rFonts w:ascii="Arial" w:hAnsi="Arial" w:cs="Arial"/>
          <w:color w:val="222222"/>
          <w:sz w:val="19"/>
          <w:szCs w:val="19"/>
          <w:shd w:val="clear" w:color="auto" w:fill="FFFFFF"/>
        </w:rPr>
        <w:t xml:space="preserve">e will clarify this relationship in a revised manuscript with additional figures and more statistical characterization.   </w:t>
      </w:r>
    </w:p>
    <w:p w14:paraId="1F89FC2A" w14:textId="68BE2745" w:rsidR="000F465C" w:rsidRDefault="000F465C" w:rsidP="00B46612">
      <w:pPr>
        <w:rPr>
          <w:ins w:id="55" w:author="X Han" w:date="2018-07-31T12:20:00Z"/>
          <w:rFonts w:ascii="Arial" w:hAnsi="Arial" w:cs="Arial"/>
          <w:color w:val="222222"/>
          <w:sz w:val="19"/>
          <w:szCs w:val="19"/>
          <w:shd w:val="clear" w:color="auto" w:fill="FFFFFF"/>
        </w:rPr>
      </w:pPr>
      <w:ins w:id="56" w:author="X Han" w:date="2018-07-31T12:20:00Z">
        <w:r>
          <w:rPr>
            <w:rFonts w:ascii="Arial" w:hAnsi="Arial" w:cs="Arial"/>
            <w:color w:val="222222"/>
            <w:sz w:val="19"/>
            <w:szCs w:val="19"/>
            <w:shd w:val="clear" w:color="auto" w:fill="FFFFFF"/>
          </w:rPr>
          <w:t>We appolagize for the confusion and misleading statement.</w:t>
        </w:r>
      </w:ins>
    </w:p>
    <w:p w14:paraId="6D7E8DEB" w14:textId="77777777" w:rsidR="000F465C" w:rsidRDefault="000F465C" w:rsidP="00B46612">
      <w:pPr>
        <w:rPr>
          <w:rFonts w:ascii="Arial" w:hAnsi="Arial" w:cs="Arial"/>
          <w:color w:val="222222"/>
          <w:sz w:val="19"/>
          <w:szCs w:val="19"/>
          <w:shd w:val="clear" w:color="auto" w:fill="FFFFFF"/>
        </w:rPr>
      </w:pPr>
    </w:p>
    <w:p w14:paraId="66464D86" w14:textId="34AD2730" w:rsidR="00B46612" w:rsidRPr="00720B0C" w:rsidRDefault="00720B0C" w:rsidP="00B46612">
      <w:pPr>
        <w:rPr>
          <w:rFonts w:ascii="Arial" w:hAnsi="Arial" w:cs="Arial"/>
          <w:i/>
          <w:color w:val="222222"/>
          <w:sz w:val="19"/>
          <w:szCs w:val="19"/>
          <w:shd w:val="clear" w:color="auto" w:fill="FFFFFF"/>
        </w:rPr>
      </w:pPr>
      <w:r w:rsidRPr="00720B0C">
        <w:rPr>
          <w:rFonts w:ascii="Arial" w:hAnsi="Arial" w:cs="Arial"/>
          <w:i/>
          <w:color w:val="222222"/>
          <w:sz w:val="19"/>
          <w:szCs w:val="19"/>
          <w:shd w:val="clear" w:color="auto" w:fill="FFFFFF"/>
        </w:rPr>
        <w:t>6</w:t>
      </w:r>
      <w:r w:rsidR="00B46612" w:rsidRPr="00720B0C">
        <w:rPr>
          <w:rFonts w:ascii="Arial" w:hAnsi="Arial" w:cs="Arial"/>
          <w:i/>
          <w:color w:val="222222"/>
          <w:sz w:val="19"/>
          <w:szCs w:val="19"/>
          <w:shd w:val="clear" w:color="auto" w:fill="FFFFFF"/>
        </w:rPr>
        <w:t>. Lines 92-95. The claims here should be clarified:</w:t>
      </w:r>
      <w:r w:rsidR="00B46612" w:rsidRPr="00720B0C">
        <w:rPr>
          <w:rFonts w:ascii="Arial" w:hAnsi="Arial" w:cs="Arial"/>
          <w:i/>
          <w:color w:val="222222"/>
          <w:sz w:val="19"/>
          <w:szCs w:val="19"/>
        </w:rPr>
        <w:br/>
      </w:r>
      <w:r w:rsidR="00B46612" w:rsidRPr="00720B0C">
        <w:rPr>
          <w:rFonts w:ascii="Arial" w:hAnsi="Arial" w:cs="Arial"/>
          <w:i/>
          <w:color w:val="222222"/>
          <w:sz w:val="19"/>
          <w:szCs w:val="19"/>
          <w:shd w:val="clear" w:color="auto" w:fill="FFFFFF"/>
        </w:rPr>
        <w:t>- ‘PVs … encode the duration of a movement sequence. Can the authors</w:t>
      </w:r>
      <w:r w:rsidR="00B46612" w:rsidRPr="00720B0C">
        <w:rPr>
          <w:rFonts w:ascii="Arial" w:hAnsi="Arial" w:cs="Arial"/>
          <w:i/>
          <w:color w:val="222222"/>
          <w:sz w:val="19"/>
          <w:szCs w:val="19"/>
        </w:rPr>
        <w:t xml:space="preserve"> </w:t>
      </w:r>
      <w:r w:rsidR="00B46612" w:rsidRPr="00720B0C">
        <w:rPr>
          <w:rFonts w:ascii="Arial" w:hAnsi="Arial" w:cs="Arial"/>
          <w:i/>
          <w:color w:val="222222"/>
          <w:sz w:val="19"/>
          <w:szCs w:val="19"/>
          <w:shd w:val="clear" w:color="auto" w:fill="FFFFFF"/>
        </w:rPr>
        <w:t>morph several movement sequences and normalize them to average them</w:t>
      </w:r>
      <w:r w:rsidR="00B46612" w:rsidRPr="00720B0C">
        <w:rPr>
          <w:rFonts w:ascii="Arial" w:hAnsi="Arial" w:cs="Arial"/>
          <w:i/>
          <w:color w:val="222222"/>
          <w:sz w:val="19"/>
          <w:szCs w:val="19"/>
        </w:rPr>
        <w:t xml:space="preserve"> </w:t>
      </w:r>
      <w:r w:rsidR="00B46612" w:rsidRPr="00720B0C">
        <w:rPr>
          <w:rFonts w:ascii="Arial" w:hAnsi="Arial" w:cs="Arial"/>
          <w:i/>
          <w:color w:val="222222"/>
          <w:sz w:val="19"/>
          <w:szCs w:val="19"/>
          <w:shd w:val="clear" w:color="auto" w:fill="FFFFFF"/>
        </w:rPr>
        <w:t>and show that during movement sequences PV neurons’ activity is always</w:t>
      </w:r>
      <w:r w:rsidR="00B46612" w:rsidRPr="00720B0C">
        <w:rPr>
          <w:rFonts w:ascii="Arial" w:hAnsi="Arial" w:cs="Arial"/>
          <w:i/>
          <w:color w:val="222222"/>
          <w:sz w:val="19"/>
          <w:szCs w:val="19"/>
        </w:rPr>
        <w:t xml:space="preserve"> </w:t>
      </w:r>
      <w:r w:rsidR="00B46612" w:rsidRPr="00720B0C">
        <w:rPr>
          <w:rFonts w:ascii="Arial" w:hAnsi="Arial" w:cs="Arial"/>
          <w:i/>
          <w:color w:val="222222"/>
          <w:sz w:val="19"/>
          <w:szCs w:val="19"/>
          <w:shd w:val="clear" w:color="auto" w:fill="FFFFFF"/>
        </w:rPr>
        <w:t>elevated?</w:t>
      </w:r>
    </w:p>
    <w:p w14:paraId="347D10BE" w14:textId="5B2E91EA" w:rsidR="00867459" w:rsidRDefault="00B46612" w:rsidP="00867459">
      <w:pPr>
        <w:spacing w:after="0"/>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We think this is a</w:t>
      </w:r>
      <w:del w:id="57" w:author="X Han" w:date="2018-07-31T12:21:00Z">
        <w:r w:rsidDel="000F465C">
          <w:rPr>
            <w:rFonts w:ascii="Arial" w:hAnsi="Arial" w:cs="Arial"/>
            <w:color w:val="222222"/>
            <w:sz w:val="19"/>
            <w:szCs w:val="19"/>
            <w:shd w:val="clear" w:color="auto" w:fill="FFFFFF"/>
          </w:rPr>
          <w:delText xml:space="preserve"> fantastic</w:delText>
        </w:r>
      </w:del>
      <w:ins w:id="58" w:author="X Han" w:date="2018-07-31T12:21:00Z">
        <w:r w:rsidR="000F465C">
          <w:rPr>
            <w:rFonts w:ascii="Arial" w:hAnsi="Arial" w:cs="Arial"/>
            <w:color w:val="222222"/>
            <w:sz w:val="19"/>
            <w:szCs w:val="19"/>
            <w:shd w:val="clear" w:color="auto" w:fill="FFFFFF"/>
          </w:rPr>
          <w:t>great</w:t>
        </w:r>
      </w:ins>
      <w:r>
        <w:rPr>
          <w:rFonts w:ascii="Arial" w:hAnsi="Arial" w:cs="Arial"/>
          <w:color w:val="222222"/>
          <w:sz w:val="19"/>
          <w:szCs w:val="19"/>
          <w:shd w:val="clear" w:color="auto" w:fill="FFFFFF"/>
        </w:rPr>
        <w:t xml:space="preserve"> idea, </w:t>
      </w:r>
      <w:ins w:id="59" w:author="X Han" w:date="2018-07-31T12:21:00Z">
        <w:r w:rsidR="000F465C">
          <w:rPr>
            <w:rFonts w:ascii="Arial" w:hAnsi="Arial" w:cs="Arial"/>
            <w:color w:val="222222"/>
            <w:sz w:val="19"/>
            <w:szCs w:val="19"/>
            <w:shd w:val="clear" w:color="auto" w:fill="FFFFFF"/>
          </w:rPr>
          <w:t xml:space="preserve">and we will </w:t>
        </w:r>
      </w:ins>
      <w:ins w:id="60" w:author="X Han" w:date="2018-07-31T12:22:00Z">
        <w:r w:rsidR="00A30C2F">
          <w:rPr>
            <w:rFonts w:ascii="Arial" w:hAnsi="Arial" w:cs="Arial"/>
            <w:color w:val="222222"/>
            <w:sz w:val="19"/>
            <w:szCs w:val="19"/>
            <w:shd w:val="clear" w:color="auto" w:fill="FFFFFF"/>
          </w:rPr>
          <w:t>add</w:t>
        </w:r>
      </w:ins>
      <w:ins w:id="61" w:author="X Han" w:date="2018-07-31T12:21:00Z">
        <w:r w:rsidR="000F465C">
          <w:rPr>
            <w:rFonts w:ascii="Arial" w:hAnsi="Arial" w:cs="Arial"/>
            <w:color w:val="222222"/>
            <w:sz w:val="19"/>
            <w:szCs w:val="19"/>
            <w:shd w:val="clear" w:color="auto" w:fill="FFFFFF"/>
          </w:rPr>
          <w:t xml:space="preserve"> this in our revision. In deed, this </w:t>
        </w:r>
      </w:ins>
      <w:del w:id="62" w:author="X Han" w:date="2018-07-31T12:21:00Z">
        <w:r w:rsidDel="000F465C">
          <w:rPr>
            <w:rFonts w:ascii="Arial" w:hAnsi="Arial" w:cs="Arial"/>
            <w:color w:val="222222"/>
            <w:sz w:val="19"/>
            <w:szCs w:val="19"/>
            <w:shd w:val="clear" w:color="auto" w:fill="FFFFFF"/>
          </w:rPr>
          <w:delText xml:space="preserve">and </w:delText>
        </w:r>
      </w:del>
      <w:r>
        <w:rPr>
          <w:rFonts w:ascii="Arial" w:hAnsi="Arial" w:cs="Arial"/>
          <w:color w:val="222222"/>
          <w:sz w:val="19"/>
          <w:szCs w:val="19"/>
          <w:shd w:val="clear" w:color="auto" w:fill="FFFFFF"/>
        </w:rPr>
        <w:t xml:space="preserve">is </w:t>
      </w:r>
      <w:del w:id="63" w:author="X Han" w:date="2018-07-31T12:21:00Z">
        <w:r w:rsidDel="000F465C">
          <w:rPr>
            <w:rFonts w:ascii="Arial" w:hAnsi="Arial" w:cs="Arial"/>
            <w:color w:val="222222"/>
            <w:sz w:val="19"/>
            <w:szCs w:val="19"/>
            <w:shd w:val="clear" w:color="auto" w:fill="FFFFFF"/>
          </w:rPr>
          <w:delText xml:space="preserve">actually </w:delText>
        </w:r>
      </w:del>
      <w:r>
        <w:rPr>
          <w:rFonts w:ascii="Arial" w:hAnsi="Arial" w:cs="Arial"/>
          <w:color w:val="222222"/>
          <w:sz w:val="19"/>
          <w:szCs w:val="19"/>
          <w:shd w:val="clear" w:color="auto" w:fill="FFFFFF"/>
        </w:rPr>
        <w:t>already captured by the analyses</w:t>
      </w:r>
      <w:del w:id="64" w:author="X Han" w:date="2018-07-31T12:22:00Z">
        <w:r w:rsidDel="000F465C">
          <w:rPr>
            <w:rFonts w:ascii="Arial" w:hAnsi="Arial" w:cs="Arial"/>
            <w:color w:val="222222"/>
            <w:sz w:val="19"/>
            <w:szCs w:val="19"/>
            <w:shd w:val="clear" w:color="auto" w:fill="FFFFFF"/>
          </w:rPr>
          <w:delText xml:space="preserve"> included in the most recent version of the manuscript. </w:delText>
        </w:r>
      </w:del>
      <w:r>
        <w:rPr>
          <w:rFonts w:ascii="Arial" w:hAnsi="Arial" w:cs="Arial"/>
          <w:color w:val="222222"/>
          <w:sz w:val="19"/>
          <w:szCs w:val="19"/>
          <w:shd w:val="clear" w:color="auto" w:fill="FFFFFF"/>
        </w:rPr>
        <w:t>Figure 4</w:t>
      </w:r>
      <w:ins w:id="65" w:author="X Han" w:date="2018-07-31T12:22:00Z">
        <w:r w:rsidR="00A30C2F">
          <w:rPr>
            <w:rFonts w:ascii="Arial" w:hAnsi="Arial" w:cs="Arial"/>
            <w:color w:val="222222"/>
            <w:sz w:val="19"/>
            <w:szCs w:val="19"/>
            <w:shd w:val="clear" w:color="auto" w:fill="FFFFFF"/>
          </w:rPr>
          <w:t xml:space="preserve"> </w:t>
        </w:r>
      </w:ins>
      <w:del w:id="66" w:author="X Han" w:date="2018-07-31T12:22:00Z">
        <w:r w:rsidDel="00A30C2F">
          <w:rPr>
            <w:rFonts w:ascii="Arial" w:hAnsi="Arial" w:cs="Arial"/>
            <w:color w:val="222222"/>
            <w:sz w:val="19"/>
            <w:szCs w:val="19"/>
            <w:shd w:val="clear" w:color="auto" w:fill="FFFFFF"/>
          </w:rPr>
          <w:delText xml:space="preserve"> speaks to this directly, and </w:delText>
        </w:r>
      </w:del>
      <w:r>
        <w:rPr>
          <w:rFonts w:ascii="Arial" w:hAnsi="Arial" w:cs="Arial"/>
          <w:color w:val="222222"/>
          <w:sz w:val="19"/>
          <w:szCs w:val="19"/>
          <w:shd w:val="clear" w:color="auto" w:fill="FFFFFF"/>
        </w:rPr>
        <w:t xml:space="preserve">shows that PV activity is significantly, </w:t>
      </w:r>
      <w:r w:rsidR="003D5B0C">
        <w:rPr>
          <w:rFonts w:ascii="Arial" w:hAnsi="Arial" w:cs="Arial"/>
          <w:color w:val="222222"/>
          <w:sz w:val="19"/>
          <w:szCs w:val="19"/>
          <w:shd w:val="clear" w:color="auto" w:fill="FFFFFF"/>
        </w:rPr>
        <w:t>positively</w:t>
      </w:r>
      <w:r>
        <w:rPr>
          <w:rFonts w:ascii="Arial" w:hAnsi="Arial" w:cs="Arial"/>
          <w:color w:val="222222"/>
          <w:sz w:val="19"/>
          <w:szCs w:val="19"/>
          <w:shd w:val="clear" w:color="auto" w:fill="FFFFFF"/>
        </w:rPr>
        <w:t xml:space="preserve"> correlated with both instantaneous population MSN activity, and instantaneous velocity. </w:t>
      </w:r>
      <w:del w:id="67" w:author="X Han" w:date="2018-07-31T12:22:00Z">
        <w:r w:rsidDel="00A30C2F">
          <w:rPr>
            <w:rFonts w:ascii="Arial" w:hAnsi="Arial" w:cs="Arial"/>
            <w:color w:val="222222"/>
            <w:sz w:val="19"/>
            <w:szCs w:val="19"/>
            <w:shd w:val="clear" w:color="auto" w:fill="FFFFFF"/>
          </w:rPr>
          <w:delText xml:space="preserve">We </w:delText>
        </w:r>
        <w:r w:rsidR="003D5B0C" w:rsidDel="00A30C2F">
          <w:rPr>
            <w:rFonts w:ascii="Arial" w:hAnsi="Arial" w:cs="Arial"/>
            <w:color w:val="222222"/>
            <w:sz w:val="19"/>
            <w:szCs w:val="19"/>
            <w:shd w:val="clear" w:color="auto" w:fill="FFFFFF"/>
          </w:rPr>
          <w:delText>will provide</w:delText>
        </w:r>
        <w:r w:rsidDel="00A30C2F">
          <w:rPr>
            <w:rFonts w:ascii="Arial" w:hAnsi="Arial" w:cs="Arial"/>
            <w:color w:val="222222"/>
            <w:sz w:val="19"/>
            <w:szCs w:val="19"/>
            <w:shd w:val="clear" w:color="auto" w:fill="FFFFFF"/>
          </w:rPr>
          <w:delText xml:space="preserve"> a more clear discussion of how these analyses support these claims in a revised manuscript.</w:delText>
        </w:r>
        <w:r w:rsidR="00867459" w:rsidDel="00A30C2F">
          <w:rPr>
            <w:rFonts w:ascii="Arial" w:hAnsi="Arial" w:cs="Arial"/>
            <w:color w:val="222222"/>
            <w:sz w:val="19"/>
            <w:szCs w:val="19"/>
            <w:shd w:val="clear" w:color="auto" w:fill="FFFFFF"/>
          </w:rPr>
          <w:delText xml:space="preserve"> </w:delText>
        </w:r>
      </w:del>
      <w:r w:rsidR="00867459">
        <w:rPr>
          <w:rFonts w:ascii="Arial" w:hAnsi="Arial" w:cs="Arial"/>
          <w:color w:val="222222"/>
          <w:sz w:val="19"/>
          <w:szCs w:val="19"/>
          <w:shd w:val="clear" w:color="auto" w:fill="FFFFFF"/>
        </w:rPr>
        <w:t xml:space="preserve">Further the 16 second window plot referred to in response to comment 4 </w:t>
      </w:r>
      <w:r w:rsidR="00FA6675">
        <w:rPr>
          <w:rFonts w:ascii="Arial" w:hAnsi="Arial" w:cs="Arial"/>
          <w:color w:val="222222"/>
          <w:sz w:val="19"/>
          <w:szCs w:val="19"/>
          <w:shd w:val="clear" w:color="auto" w:fill="FFFFFF"/>
        </w:rPr>
        <w:t>further</w:t>
      </w:r>
      <w:r w:rsidR="00867459">
        <w:rPr>
          <w:rFonts w:ascii="Arial" w:hAnsi="Arial" w:cs="Arial"/>
          <w:color w:val="222222"/>
          <w:sz w:val="19"/>
          <w:szCs w:val="19"/>
          <w:shd w:val="clear" w:color="auto" w:fill="FFFFFF"/>
        </w:rPr>
        <w:t xml:space="preserve"> demonstrates this feature.</w:t>
      </w:r>
    </w:p>
    <w:p w14:paraId="0364E93D" w14:textId="3CF81D05" w:rsidR="00B46612" w:rsidRPr="00867459" w:rsidRDefault="00B46612" w:rsidP="00867459">
      <w:pPr>
        <w:rPr>
          <w:rFonts w:ascii="Arial" w:hAnsi="Arial" w:cs="Arial"/>
          <w:color w:val="222222"/>
          <w:sz w:val="19"/>
          <w:szCs w:val="19"/>
          <w:shd w:val="clear" w:color="auto" w:fill="FFFFFF"/>
        </w:rPr>
      </w:pPr>
      <w:r>
        <w:rPr>
          <w:rFonts w:ascii="Arial" w:hAnsi="Arial" w:cs="Arial"/>
          <w:color w:val="222222"/>
          <w:sz w:val="19"/>
          <w:szCs w:val="19"/>
        </w:rPr>
        <w:br/>
      </w:r>
      <w:r w:rsidR="00720B0C" w:rsidRPr="00720B0C">
        <w:rPr>
          <w:rFonts w:ascii="Arial" w:hAnsi="Arial" w:cs="Arial"/>
          <w:i/>
          <w:color w:val="222222"/>
          <w:sz w:val="19"/>
          <w:szCs w:val="19"/>
          <w:shd w:val="clear" w:color="auto" w:fill="FFFFFF"/>
        </w:rPr>
        <w:t xml:space="preserve">7. </w:t>
      </w:r>
      <w:r w:rsidRPr="00720B0C">
        <w:rPr>
          <w:rFonts w:ascii="Arial" w:hAnsi="Arial" w:cs="Arial"/>
          <w:i/>
          <w:color w:val="222222"/>
          <w:sz w:val="19"/>
          <w:szCs w:val="19"/>
          <w:shd w:val="clear" w:color="auto" w:fill="FFFFFF"/>
        </w:rPr>
        <w:t xml:space="preserve"> ‘MSN population activity more directly reflects the components of</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the movement bout’. Please clarify which components are being</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considered in this case.</w:t>
      </w:r>
    </w:p>
    <w:p w14:paraId="51547AC3" w14:textId="1A2E3FF5" w:rsidR="00B46612" w:rsidRPr="00A84D28" w:rsidRDefault="00B46612" w:rsidP="00B46612">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 xml:space="preserve">We </w:t>
      </w:r>
      <w:del w:id="68" w:author="X Han" w:date="2018-07-31T12:23:00Z">
        <w:r w:rsidDel="00A30C2F">
          <w:rPr>
            <w:rFonts w:ascii="Arial" w:hAnsi="Arial" w:cs="Arial"/>
            <w:color w:val="222222"/>
            <w:sz w:val="19"/>
            <w:szCs w:val="19"/>
            <w:shd w:val="clear" w:color="auto" w:fill="FFFFFF"/>
          </w:rPr>
          <w:delText>agree with the Referee that the wording here is</w:delText>
        </w:r>
      </w:del>
      <w:ins w:id="69" w:author="X Han" w:date="2018-07-31T12:23:00Z">
        <w:r w:rsidR="00A30C2F">
          <w:rPr>
            <w:rFonts w:ascii="Arial" w:hAnsi="Arial" w:cs="Arial"/>
            <w:color w:val="222222"/>
            <w:sz w:val="19"/>
            <w:szCs w:val="19"/>
            <w:shd w:val="clear" w:color="auto" w:fill="FFFFFF"/>
          </w:rPr>
          <w:t xml:space="preserve">will clarify the </w:t>
        </w:r>
      </w:ins>
      <w:del w:id="70" w:author="X Han" w:date="2018-07-31T12:23:00Z">
        <w:r w:rsidDel="00A30C2F">
          <w:rPr>
            <w:rFonts w:ascii="Arial" w:hAnsi="Arial" w:cs="Arial"/>
            <w:color w:val="222222"/>
            <w:sz w:val="19"/>
            <w:szCs w:val="19"/>
            <w:shd w:val="clear" w:color="auto" w:fill="FFFFFF"/>
          </w:rPr>
          <w:delText xml:space="preserve"> </w:delText>
        </w:r>
      </w:del>
      <w:r>
        <w:rPr>
          <w:rFonts w:ascii="Arial" w:hAnsi="Arial" w:cs="Arial"/>
          <w:color w:val="222222"/>
          <w:sz w:val="19"/>
          <w:szCs w:val="19"/>
          <w:shd w:val="clear" w:color="auto" w:fill="FFFFFF"/>
        </w:rPr>
        <w:t>ambig</w:t>
      </w:r>
      <w:ins w:id="71" w:author="X Han" w:date="2018-07-31T12:23:00Z">
        <w:r w:rsidR="00A30C2F">
          <w:rPr>
            <w:rFonts w:ascii="Arial" w:hAnsi="Arial" w:cs="Arial"/>
            <w:color w:val="222222"/>
            <w:sz w:val="19"/>
            <w:szCs w:val="19"/>
            <w:shd w:val="clear" w:color="auto" w:fill="FFFFFF"/>
          </w:rPr>
          <w:t>uity</w:t>
        </w:r>
      </w:ins>
      <w:ins w:id="72" w:author="X Han" w:date="2018-07-31T12:24:00Z">
        <w:r w:rsidR="00A30C2F">
          <w:rPr>
            <w:rFonts w:ascii="Arial" w:hAnsi="Arial" w:cs="Arial"/>
            <w:color w:val="222222"/>
            <w:sz w:val="19"/>
            <w:szCs w:val="19"/>
            <w:shd w:val="clear" w:color="auto" w:fill="FFFFFF"/>
          </w:rPr>
          <w:t xml:space="preserve"> in a revised manuscript</w:t>
        </w:r>
      </w:ins>
      <w:del w:id="73" w:author="X Han" w:date="2018-07-31T12:23:00Z">
        <w:r w:rsidDel="00A30C2F">
          <w:rPr>
            <w:rFonts w:ascii="Arial" w:hAnsi="Arial" w:cs="Arial"/>
            <w:color w:val="222222"/>
            <w:sz w:val="19"/>
            <w:szCs w:val="19"/>
            <w:shd w:val="clear" w:color="auto" w:fill="FFFFFF"/>
          </w:rPr>
          <w:delText>uous and will clarify it</w:delText>
        </w:r>
      </w:del>
      <w:r>
        <w:rPr>
          <w:rFonts w:ascii="Arial" w:hAnsi="Arial" w:cs="Arial"/>
          <w:color w:val="222222"/>
          <w:sz w:val="19"/>
          <w:szCs w:val="19"/>
          <w:shd w:val="clear" w:color="auto" w:fill="FFFFFF"/>
        </w:rPr>
        <w:t xml:space="preserve">.  We are referring </w:t>
      </w:r>
      <w:del w:id="74" w:author="X Han" w:date="2018-07-31T12:23:00Z">
        <w:r w:rsidDel="00A30C2F">
          <w:rPr>
            <w:rFonts w:ascii="Arial" w:hAnsi="Arial" w:cs="Arial"/>
            <w:color w:val="222222"/>
            <w:sz w:val="19"/>
            <w:szCs w:val="19"/>
            <w:shd w:val="clear" w:color="auto" w:fill="FFFFFF"/>
          </w:rPr>
          <w:delText xml:space="preserve">specifically </w:delText>
        </w:r>
      </w:del>
      <w:r>
        <w:rPr>
          <w:rFonts w:ascii="Arial" w:hAnsi="Arial" w:cs="Arial"/>
          <w:color w:val="222222"/>
          <w:sz w:val="19"/>
          <w:szCs w:val="19"/>
          <w:shd w:val="clear" w:color="auto" w:fill="FFFFFF"/>
        </w:rPr>
        <w:t xml:space="preserve">to the tendency of MSN population to rise and fall with changes in the vigor of motor output, as shown in Figures 1E, Figure 2 A&amp;B, Figure 4Ai, Aii, Bi, Bii, Ci, Cii, Di, and Dii. </w:t>
      </w:r>
      <w:del w:id="75" w:author="X Han" w:date="2018-07-31T12:23:00Z">
        <w:r w:rsidDel="00A30C2F">
          <w:rPr>
            <w:rFonts w:ascii="Arial" w:hAnsi="Arial" w:cs="Arial"/>
            <w:color w:val="222222"/>
            <w:sz w:val="19"/>
            <w:szCs w:val="19"/>
            <w:shd w:val="clear" w:color="auto" w:fill="FFFFFF"/>
          </w:rPr>
          <w:delText>We will explicitly state this in a revised manuscript.</w:delText>
        </w:r>
      </w:del>
    </w:p>
    <w:p w14:paraId="30F66E1F" w14:textId="514C7D20" w:rsidR="00B46612" w:rsidRPr="00720B0C" w:rsidRDefault="00B46612" w:rsidP="00B46612">
      <w:pPr>
        <w:rPr>
          <w:rFonts w:ascii="Arial" w:hAnsi="Arial" w:cs="Arial"/>
          <w:i/>
          <w:color w:val="222222"/>
          <w:sz w:val="19"/>
          <w:szCs w:val="19"/>
          <w:shd w:val="clear" w:color="auto" w:fill="FFFFFF"/>
        </w:rPr>
      </w:pPr>
      <w:r w:rsidRPr="00720B0C">
        <w:rPr>
          <w:rFonts w:ascii="Arial" w:hAnsi="Arial" w:cs="Arial"/>
          <w:i/>
          <w:color w:val="222222"/>
          <w:sz w:val="19"/>
          <w:szCs w:val="19"/>
        </w:rPr>
        <w:br/>
      </w:r>
      <w:r w:rsidR="00720B0C" w:rsidRPr="00720B0C">
        <w:rPr>
          <w:rFonts w:ascii="Arial" w:hAnsi="Arial" w:cs="Arial"/>
          <w:i/>
          <w:color w:val="222222"/>
          <w:sz w:val="19"/>
          <w:szCs w:val="19"/>
          <w:shd w:val="clear" w:color="auto" w:fill="FFFFFF"/>
        </w:rPr>
        <w:t>8.</w:t>
      </w:r>
      <w:r w:rsidRPr="00720B0C">
        <w:rPr>
          <w:rFonts w:ascii="Arial" w:hAnsi="Arial" w:cs="Arial"/>
          <w:i/>
          <w:color w:val="222222"/>
          <w:sz w:val="19"/>
          <w:szCs w:val="19"/>
          <w:shd w:val="clear" w:color="auto" w:fill="FFFFFF"/>
        </w:rPr>
        <w:t xml:space="preserve"> The authors haven’t shown convincing evidence for CHIs signaling the</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end of a movement bout, actually Fig. S9 suggests they do not.</w:t>
      </w:r>
    </w:p>
    <w:p w14:paraId="78EB6896" w14:textId="76AF594D" w:rsidR="00B46612" w:rsidRDefault="00B46612" w:rsidP="00B46612">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 xml:space="preserve"> </w:t>
      </w:r>
      <w:ins w:id="76" w:author="X Han" w:date="2018-07-31T12:25:00Z">
        <w:r w:rsidR="00A30C2F">
          <w:rPr>
            <w:rFonts w:ascii="Arial" w:hAnsi="Arial" w:cs="Arial"/>
            <w:color w:val="222222"/>
            <w:sz w:val="19"/>
            <w:szCs w:val="19"/>
            <w:shd w:val="clear" w:color="auto" w:fill="FFFFFF"/>
          </w:rPr>
          <w:t xml:space="preserve">This statement is supported by three evidence. (1) </w:t>
        </w:r>
      </w:ins>
      <w:del w:id="77" w:author="X Han" w:date="2018-07-31T12:25:00Z">
        <w:r w:rsidDel="00A30C2F">
          <w:rPr>
            <w:rFonts w:ascii="Arial" w:hAnsi="Arial" w:cs="Arial"/>
            <w:color w:val="222222"/>
            <w:sz w:val="19"/>
            <w:szCs w:val="19"/>
            <w:shd w:val="clear" w:color="auto" w:fill="FFFFFF"/>
          </w:rPr>
          <w:delText>We demonstrate th</w:delText>
        </w:r>
        <w:r w:rsidR="00720B0C" w:rsidDel="00A30C2F">
          <w:rPr>
            <w:rFonts w:ascii="Arial" w:hAnsi="Arial" w:cs="Arial"/>
            <w:color w:val="222222"/>
            <w:sz w:val="19"/>
            <w:szCs w:val="19"/>
            <w:shd w:val="clear" w:color="auto" w:fill="FFFFFF"/>
          </w:rPr>
          <w:delText xml:space="preserve">at CHIs </w:delText>
        </w:r>
      </w:del>
      <w:del w:id="78" w:author="X Han" w:date="2018-07-31T12:24:00Z">
        <w:r w:rsidR="00720B0C" w:rsidDel="00A30C2F">
          <w:rPr>
            <w:rFonts w:ascii="Arial" w:hAnsi="Arial" w:cs="Arial"/>
            <w:color w:val="222222"/>
            <w:sz w:val="19"/>
            <w:szCs w:val="19"/>
            <w:shd w:val="clear" w:color="auto" w:fill="FFFFFF"/>
          </w:rPr>
          <w:delText xml:space="preserve">as a </w:delText>
        </w:r>
      </w:del>
      <w:del w:id="79" w:author="X Han" w:date="2018-07-31T12:25:00Z">
        <w:r w:rsidR="00720B0C" w:rsidDel="00A30C2F">
          <w:rPr>
            <w:rFonts w:ascii="Arial" w:hAnsi="Arial" w:cs="Arial"/>
            <w:color w:val="222222"/>
            <w:sz w:val="19"/>
            <w:szCs w:val="19"/>
            <w:shd w:val="clear" w:color="auto" w:fill="FFFFFF"/>
          </w:rPr>
          <w:delText>population become most active shortly after peaks in velocity, that</w:delText>
        </w:r>
        <w:r w:rsidDel="00A30C2F">
          <w:rPr>
            <w:rFonts w:ascii="Arial" w:hAnsi="Arial" w:cs="Arial"/>
            <w:color w:val="222222"/>
            <w:sz w:val="19"/>
            <w:szCs w:val="19"/>
            <w:shd w:val="clear" w:color="auto" w:fill="FFFFFF"/>
          </w:rPr>
          <w:delText xml:space="preserve"> </w:delText>
        </w:r>
      </w:del>
      <w:r>
        <w:rPr>
          <w:rFonts w:ascii="Arial" w:hAnsi="Arial" w:cs="Arial"/>
          <w:color w:val="222222"/>
          <w:sz w:val="19"/>
          <w:szCs w:val="19"/>
          <w:shd w:val="clear" w:color="auto" w:fill="FFFFFF"/>
        </w:rPr>
        <w:t xml:space="preserve">movement velocity declines following CHI </w:t>
      </w:r>
      <w:r w:rsidR="00DE4F5D">
        <w:rPr>
          <w:rFonts w:ascii="Arial" w:hAnsi="Arial" w:cs="Arial"/>
          <w:color w:val="222222"/>
          <w:sz w:val="19"/>
          <w:szCs w:val="19"/>
          <w:shd w:val="clear" w:color="auto" w:fill="FFFFFF"/>
        </w:rPr>
        <w:t>events</w:t>
      </w:r>
      <w:ins w:id="80" w:author="X Han" w:date="2018-07-31T12:25:00Z">
        <w:r w:rsidR="00A30C2F">
          <w:rPr>
            <w:rFonts w:ascii="Arial" w:hAnsi="Arial" w:cs="Arial"/>
            <w:color w:val="222222"/>
            <w:sz w:val="19"/>
            <w:szCs w:val="19"/>
            <w:shd w:val="clear" w:color="auto" w:fill="FFFFFF"/>
          </w:rPr>
          <w:t xml:space="preserve"> (Fig. XXXX); (2) </w:t>
        </w:r>
      </w:ins>
      <w:del w:id="81" w:author="X Han" w:date="2018-07-31T12:26:00Z">
        <w:r w:rsidR="00DE4F5D" w:rsidDel="00A30C2F">
          <w:rPr>
            <w:rFonts w:ascii="Arial" w:hAnsi="Arial" w:cs="Arial"/>
            <w:color w:val="222222"/>
            <w:sz w:val="19"/>
            <w:szCs w:val="19"/>
            <w:shd w:val="clear" w:color="auto" w:fill="FFFFFF"/>
          </w:rPr>
          <w:delText>,</w:delText>
        </w:r>
        <w:r w:rsidDel="00A30C2F">
          <w:rPr>
            <w:rFonts w:ascii="Arial" w:hAnsi="Arial" w:cs="Arial"/>
            <w:color w:val="222222"/>
            <w:sz w:val="19"/>
            <w:szCs w:val="19"/>
            <w:shd w:val="clear" w:color="auto" w:fill="FFFFFF"/>
          </w:rPr>
          <w:delText xml:space="preserve"> and that </w:delText>
        </w:r>
      </w:del>
      <w:r>
        <w:rPr>
          <w:rFonts w:ascii="Arial" w:hAnsi="Arial" w:cs="Arial"/>
          <w:color w:val="222222"/>
          <w:sz w:val="19"/>
          <w:szCs w:val="19"/>
          <w:shd w:val="clear" w:color="auto" w:fill="FFFFFF"/>
        </w:rPr>
        <w:t xml:space="preserve">optogenetically stimulating CHIs (but not PVs) can cause the mice to stop moving. </w:t>
      </w:r>
      <w:ins w:id="82" w:author="X Han" w:date="2018-07-31T12:26:00Z">
        <w:r w:rsidR="00A30C2F">
          <w:rPr>
            <w:rFonts w:ascii="Arial" w:hAnsi="Arial" w:cs="Arial"/>
            <w:color w:val="222222"/>
            <w:sz w:val="19"/>
            <w:szCs w:val="19"/>
            <w:shd w:val="clear" w:color="auto" w:fill="FFFFFF"/>
          </w:rPr>
          <w:t xml:space="preserve">(3) </w:t>
        </w:r>
      </w:ins>
      <w:del w:id="83" w:author="X Han" w:date="2018-07-31T12:26:00Z">
        <w:r w:rsidDel="00A30C2F">
          <w:rPr>
            <w:rFonts w:ascii="Arial" w:hAnsi="Arial" w:cs="Arial"/>
            <w:color w:val="222222"/>
            <w:sz w:val="19"/>
            <w:szCs w:val="19"/>
            <w:shd w:val="clear" w:color="auto" w:fill="FFFFFF"/>
          </w:rPr>
          <w:delText xml:space="preserve"> We further show the </w:delText>
        </w:r>
      </w:del>
      <w:r>
        <w:rPr>
          <w:rFonts w:ascii="Arial" w:hAnsi="Arial" w:cs="Arial"/>
          <w:color w:val="222222"/>
          <w:sz w:val="19"/>
          <w:szCs w:val="19"/>
          <w:shd w:val="clear" w:color="auto" w:fill="FFFFFF"/>
        </w:rPr>
        <w:t xml:space="preserve">CHIs play a causal role in synchronizing activity in the MSN population, and that such synchrony </w:t>
      </w:r>
      <w:del w:id="84" w:author="X Han" w:date="2018-07-31T12:26:00Z">
        <w:r w:rsidDel="00A30C2F">
          <w:rPr>
            <w:rFonts w:ascii="Arial" w:hAnsi="Arial" w:cs="Arial"/>
            <w:color w:val="222222"/>
            <w:sz w:val="19"/>
            <w:szCs w:val="19"/>
            <w:shd w:val="clear" w:color="auto" w:fill="FFFFFF"/>
          </w:rPr>
          <w:delText xml:space="preserve">also </w:delText>
        </w:r>
      </w:del>
      <w:r>
        <w:rPr>
          <w:rFonts w:ascii="Arial" w:hAnsi="Arial" w:cs="Arial"/>
          <w:color w:val="222222"/>
          <w:sz w:val="19"/>
          <w:szCs w:val="19"/>
          <w:shd w:val="clear" w:color="auto" w:fill="FFFFFF"/>
        </w:rPr>
        <w:t xml:space="preserve">correlates with motion offset.  Supplemental Figure 9 was included in response to the Referee’s previous request for more information on the possibility that different populations of CHIs contribute to different phases of movement.  While we did find some evidence that this is a possibility, the optogenetic manipulations </w:t>
      </w:r>
      <w:r w:rsidR="003D5B0C">
        <w:rPr>
          <w:rFonts w:ascii="Arial" w:hAnsi="Arial" w:cs="Arial"/>
          <w:color w:val="222222"/>
          <w:sz w:val="19"/>
          <w:szCs w:val="19"/>
          <w:shd w:val="clear" w:color="auto" w:fill="FFFFFF"/>
        </w:rPr>
        <w:t xml:space="preserve">provide a clear and convincing demonstration </w:t>
      </w:r>
      <w:r>
        <w:rPr>
          <w:rFonts w:ascii="Arial" w:hAnsi="Arial" w:cs="Arial"/>
          <w:color w:val="222222"/>
          <w:sz w:val="19"/>
          <w:szCs w:val="19"/>
          <w:shd w:val="clear" w:color="auto" w:fill="FFFFFF"/>
        </w:rPr>
        <w:t xml:space="preserve">for increased CHI population activity in terminating on-going movement. We agree that </w:t>
      </w:r>
      <w:r w:rsidR="003D5B0C">
        <w:rPr>
          <w:rFonts w:ascii="Arial" w:hAnsi="Arial" w:cs="Arial"/>
          <w:color w:val="222222"/>
          <w:sz w:val="19"/>
          <w:szCs w:val="19"/>
          <w:shd w:val="clear" w:color="auto" w:fill="FFFFFF"/>
        </w:rPr>
        <w:t xml:space="preserve">the parsing of CHIs for this new analysis </w:t>
      </w:r>
      <w:r>
        <w:rPr>
          <w:rFonts w:ascii="Arial" w:hAnsi="Arial" w:cs="Arial"/>
          <w:color w:val="222222"/>
          <w:sz w:val="19"/>
          <w:szCs w:val="19"/>
          <w:shd w:val="clear" w:color="auto" w:fill="FFFFFF"/>
        </w:rPr>
        <w:t>is distracting</w:t>
      </w:r>
      <w:r w:rsidR="003D5B0C">
        <w:rPr>
          <w:rFonts w:ascii="Arial" w:hAnsi="Arial" w:cs="Arial"/>
          <w:color w:val="222222"/>
          <w:sz w:val="19"/>
          <w:szCs w:val="19"/>
          <w:shd w:val="clear" w:color="auto" w:fill="FFFFFF"/>
        </w:rPr>
        <w:t xml:space="preserve"> to the population </w:t>
      </w:r>
      <w:r w:rsidR="007A6D89">
        <w:rPr>
          <w:rFonts w:ascii="Arial" w:hAnsi="Arial" w:cs="Arial"/>
          <w:color w:val="222222"/>
          <w:sz w:val="19"/>
          <w:szCs w:val="19"/>
          <w:shd w:val="clear" w:color="auto" w:fill="FFFFFF"/>
        </w:rPr>
        <w:t>contributions to movement termination</w:t>
      </w:r>
      <w:r>
        <w:rPr>
          <w:rFonts w:ascii="Arial" w:hAnsi="Arial" w:cs="Arial"/>
          <w:color w:val="222222"/>
          <w:sz w:val="19"/>
          <w:szCs w:val="19"/>
          <w:shd w:val="clear" w:color="auto" w:fill="FFFFFF"/>
        </w:rPr>
        <w:t xml:space="preserve">, and would be happy to remove the figure. </w:t>
      </w:r>
      <w:r>
        <w:rPr>
          <w:rFonts w:ascii="Arial" w:hAnsi="Arial" w:cs="Arial"/>
          <w:color w:val="222222"/>
          <w:sz w:val="19"/>
          <w:szCs w:val="19"/>
        </w:rPr>
        <w:br/>
      </w:r>
      <w:r>
        <w:rPr>
          <w:rFonts w:ascii="Arial" w:hAnsi="Arial" w:cs="Arial"/>
          <w:color w:val="222222"/>
          <w:sz w:val="19"/>
          <w:szCs w:val="19"/>
        </w:rPr>
        <w:br/>
      </w:r>
      <w:r w:rsidR="00720B0C">
        <w:rPr>
          <w:rFonts w:ascii="Arial" w:hAnsi="Arial" w:cs="Arial"/>
          <w:i/>
          <w:color w:val="222222"/>
          <w:sz w:val="19"/>
          <w:szCs w:val="19"/>
          <w:shd w:val="clear" w:color="auto" w:fill="FFFFFF"/>
        </w:rPr>
        <w:t>9</w:t>
      </w:r>
      <w:r w:rsidRPr="00720B0C">
        <w:rPr>
          <w:rFonts w:ascii="Arial" w:hAnsi="Arial" w:cs="Arial"/>
          <w:i/>
          <w:color w:val="222222"/>
          <w:sz w:val="19"/>
          <w:szCs w:val="19"/>
          <w:shd w:val="clear" w:color="auto" w:fill="FFFFFF"/>
        </w:rPr>
        <w:t>. Line 105. ‘the same optogenetic stimulation of PVs during a</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movement bout introduced a transient change in movement trajectory</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characterized by repeated changes in direction over several seconds</w:t>
      </w:r>
      <w:r w:rsidRPr="00720B0C">
        <w:rPr>
          <w:rFonts w:ascii="Arial" w:hAnsi="Arial" w:cs="Arial"/>
          <w:i/>
          <w:color w:val="222222"/>
          <w:sz w:val="19"/>
          <w:szCs w:val="19"/>
        </w:rPr>
        <w:br/>
      </w:r>
      <w:r w:rsidRPr="00720B0C">
        <w:rPr>
          <w:rFonts w:ascii="Arial" w:hAnsi="Arial" w:cs="Arial"/>
          <w:i/>
          <w:color w:val="222222"/>
          <w:sz w:val="19"/>
          <w:szCs w:val="19"/>
          <w:shd w:val="clear" w:color="auto" w:fill="FFFFFF"/>
        </w:rPr>
        <w:t>(Figure S7C; Video S4)’ It is important to report what is happening in</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more detail. It is not very illuminating to present this result just</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by bar graphs and an example video.</w:t>
      </w:r>
    </w:p>
    <w:p w14:paraId="7A182DB6" w14:textId="45AA8CB3" w:rsidR="00B46612" w:rsidRDefault="00B46612" w:rsidP="00B46612">
      <w:pPr>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w:t>
      </w:r>
      <w:r>
        <w:rPr>
          <w:rFonts w:ascii="Arial" w:hAnsi="Arial" w:cs="Arial"/>
          <w:b/>
          <w:color w:val="222222"/>
          <w:sz w:val="19"/>
          <w:szCs w:val="19"/>
          <w:shd w:val="clear" w:color="auto" w:fill="FFFFFF"/>
        </w:rPr>
        <w:t>Response</w:t>
      </w:r>
      <w:r>
        <w:rPr>
          <w:rFonts w:ascii="Arial" w:hAnsi="Arial" w:cs="Arial"/>
          <w:color w:val="222222"/>
          <w:sz w:val="19"/>
          <w:szCs w:val="19"/>
          <w:shd w:val="clear" w:color="auto" w:fill="FFFFFF"/>
        </w:rPr>
        <w:t xml:space="preserve">: This is another important point that we should have provided more detail on in the main text.  As described in the Supplemental Materials and Methods, we noted that PV-stimulation appeared to increase the amount of side-to-side movement during locomotion bouts, and therefore specifically quantified X-axis zero crossings of the track ball during optical stimulation.  We </w:t>
      </w:r>
      <w:del w:id="85" w:author="X Han" w:date="2018-07-31T12:28:00Z">
        <w:r w:rsidDel="00A30C2F">
          <w:rPr>
            <w:rFonts w:ascii="Arial" w:hAnsi="Arial" w:cs="Arial"/>
            <w:color w:val="222222"/>
            <w:sz w:val="19"/>
            <w:szCs w:val="19"/>
            <w:shd w:val="clear" w:color="auto" w:fill="FFFFFF"/>
          </w:rPr>
          <w:delText>would be happy to</w:delText>
        </w:r>
      </w:del>
      <w:ins w:id="86" w:author="X Han" w:date="2018-07-31T12:28:00Z">
        <w:r w:rsidR="00A30C2F">
          <w:rPr>
            <w:rFonts w:ascii="Arial" w:hAnsi="Arial" w:cs="Arial"/>
            <w:color w:val="222222"/>
            <w:sz w:val="19"/>
            <w:szCs w:val="19"/>
            <w:shd w:val="clear" w:color="auto" w:fill="FFFFFF"/>
          </w:rPr>
          <w:t>will</w:t>
        </w:r>
      </w:ins>
      <w:r>
        <w:rPr>
          <w:rFonts w:ascii="Arial" w:hAnsi="Arial" w:cs="Arial"/>
          <w:color w:val="222222"/>
          <w:sz w:val="19"/>
          <w:szCs w:val="19"/>
          <w:shd w:val="clear" w:color="auto" w:fill="FFFFFF"/>
        </w:rPr>
        <w:t xml:space="preserve"> provide these further details in a revised manuscript</w:t>
      </w:r>
      <w:del w:id="87" w:author="X Han" w:date="2018-07-31T12:28:00Z">
        <w:r w:rsidR="007A6D89" w:rsidDel="00A30C2F">
          <w:rPr>
            <w:rFonts w:ascii="Arial" w:hAnsi="Arial" w:cs="Arial"/>
            <w:color w:val="222222"/>
            <w:sz w:val="19"/>
            <w:szCs w:val="19"/>
            <w:shd w:val="clear" w:color="auto" w:fill="FFFFFF"/>
          </w:rPr>
          <w:delText xml:space="preserve"> more prominently </w:delText>
        </w:r>
        <w:r w:rsidR="00FA6675" w:rsidDel="00A30C2F">
          <w:rPr>
            <w:rFonts w:ascii="Arial" w:hAnsi="Arial" w:cs="Arial"/>
            <w:color w:val="222222"/>
            <w:sz w:val="19"/>
            <w:szCs w:val="19"/>
            <w:shd w:val="clear" w:color="auto" w:fill="FFFFFF"/>
          </w:rPr>
          <w:delText xml:space="preserve">featured </w:delText>
        </w:r>
        <w:r w:rsidR="007A6D89" w:rsidDel="00A30C2F">
          <w:rPr>
            <w:rFonts w:ascii="Arial" w:hAnsi="Arial" w:cs="Arial"/>
            <w:color w:val="222222"/>
            <w:sz w:val="19"/>
            <w:szCs w:val="19"/>
            <w:shd w:val="clear" w:color="auto" w:fill="FFFFFF"/>
          </w:rPr>
          <w:delText>in the main text</w:delText>
        </w:r>
      </w:del>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sidR="00C52199">
        <w:rPr>
          <w:rFonts w:ascii="Arial" w:hAnsi="Arial" w:cs="Arial"/>
          <w:i/>
          <w:color w:val="222222"/>
          <w:sz w:val="19"/>
          <w:szCs w:val="19"/>
          <w:shd w:val="clear" w:color="auto" w:fill="FFFFFF"/>
        </w:rPr>
        <w:t>10</w:t>
      </w:r>
      <w:r w:rsidRPr="00720B0C">
        <w:rPr>
          <w:rFonts w:ascii="Arial" w:hAnsi="Arial" w:cs="Arial"/>
          <w:i/>
          <w:color w:val="222222"/>
          <w:sz w:val="19"/>
          <w:szCs w:val="19"/>
          <w:shd w:val="clear" w:color="auto" w:fill="FFFFFF"/>
        </w:rPr>
        <w:t>. Figure 3E. The dependency on distance should be reported in a more</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detailed manner. Please report not just the two conditions (&lt; 100 um</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versus &gt;100 um) but more points in distance.</w:t>
      </w:r>
    </w:p>
    <w:p w14:paraId="0C9E9CA0" w14:textId="470AAEBD" w:rsidR="00B46612" w:rsidRDefault="00B46612" w:rsidP="00B46612">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 xml:space="preserve">We have </w:t>
      </w:r>
      <w:r w:rsidR="00DE4F5D">
        <w:rPr>
          <w:rFonts w:ascii="Arial" w:hAnsi="Arial" w:cs="Arial"/>
          <w:color w:val="222222"/>
          <w:sz w:val="19"/>
          <w:szCs w:val="19"/>
          <w:shd w:val="clear" w:color="auto" w:fill="FFFFFF"/>
        </w:rPr>
        <w:t xml:space="preserve">created </w:t>
      </w:r>
      <w:r>
        <w:rPr>
          <w:rFonts w:ascii="Arial" w:hAnsi="Arial" w:cs="Arial"/>
          <w:color w:val="222222"/>
          <w:sz w:val="19"/>
          <w:szCs w:val="19"/>
          <w:shd w:val="clear" w:color="auto" w:fill="FFFFFF"/>
        </w:rPr>
        <w:t xml:space="preserve">and can include histograms illustrating the frequency of correlation values as a function of distance to </w:t>
      </w:r>
      <w:r w:rsidR="007A6D89">
        <w:rPr>
          <w:rFonts w:ascii="Arial" w:hAnsi="Arial" w:cs="Arial"/>
          <w:color w:val="222222"/>
          <w:sz w:val="19"/>
          <w:szCs w:val="19"/>
          <w:shd w:val="clear" w:color="auto" w:fill="FFFFFF"/>
        </w:rPr>
        <w:t>enhance detail</w:t>
      </w:r>
      <w:r>
        <w:rPr>
          <w:rFonts w:ascii="Arial" w:hAnsi="Arial" w:cs="Arial"/>
          <w:color w:val="222222"/>
          <w:sz w:val="19"/>
          <w:szCs w:val="19"/>
          <w:shd w:val="clear" w:color="auto" w:fill="FFFFFF"/>
        </w:rPr>
        <w:t xml:space="preserve"> in a revision.</w:t>
      </w:r>
      <w:r>
        <w:rPr>
          <w:rFonts w:ascii="Arial" w:hAnsi="Arial" w:cs="Arial"/>
          <w:color w:val="222222"/>
          <w:sz w:val="19"/>
          <w:szCs w:val="19"/>
        </w:rPr>
        <w:br/>
      </w:r>
      <w:r>
        <w:rPr>
          <w:rFonts w:ascii="Arial" w:hAnsi="Arial" w:cs="Arial"/>
          <w:color w:val="222222"/>
          <w:sz w:val="19"/>
          <w:szCs w:val="19"/>
        </w:rPr>
        <w:br/>
      </w:r>
      <w:r w:rsidR="00720B0C">
        <w:rPr>
          <w:rFonts w:ascii="Arial" w:hAnsi="Arial" w:cs="Arial"/>
          <w:i/>
          <w:color w:val="222222"/>
          <w:sz w:val="19"/>
          <w:szCs w:val="19"/>
          <w:shd w:val="clear" w:color="auto" w:fill="FFFFFF"/>
        </w:rPr>
        <w:t>11</w:t>
      </w:r>
      <w:r w:rsidRPr="00720B0C">
        <w:rPr>
          <w:rFonts w:ascii="Arial" w:hAnsi="Arial" w:cs="Arial"/>
          <w:i/>
          <w:color w:val="222222"/>
          <w:sz w:val="19"/>
          <w:szCs w:val="19"/>
          <w:shd w:val="clear" w:color="auto" w:fill="FFFFFF"/>
        </w:rPr>
        <w:t>. Figure 3G. The difference between the conditions is difficult to</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see with the 2D color plots. Plotting ‘Counts’ as a function of</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distance would be more illuminating</w:t>
      </w:r>
      <w:r>
        <w:rPr>
          <w:rFonts w:ascii="Arial" w:hAnsi="Arial" w:cs="Arial"/>
          <w:color w:val="222222"/>
          <w:sz w:val="19"/>
          <w:szCs w:val="19"/>
          <w:shd w:val="clear" w:color="auto" w:fill="FFFFFF"/>
        </w:rPr>
        <w:t>.</w:t>
      </w:r>
    </w:p>
    <w:p w14:paraId="3BEB6331" w14:textId="3BF3EF99" w:rsidR="00B46612" w:rsidRDefault="00B46612" w:rsidP="00B46612">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del w:id="88" w:author="X Han" w:date="2018-07-31T12:29:00Z">
        <w:r w:rsidDel="00A30C2F">
          <w:rPr>
            <w:rFonts w:ascii="Arial" w:hAnsi="Arial" w:cs="Arial"/>
            <w:color w:val="222222"/>
            <w:sz w:val="19"/>
            <w:szCs w:val="19"/>
            <w:shd w:val="clear" w:color="auto" w:fill="FFFFFF"/>
          </w:rPr>
          <w:delText>We think t</w:delText>
        </w:r>
      </w:del>
      <w:ins w:id="89" w:author="X Han" w:date="2018-07-31T12:29:00Z">
        <w:r w:rsidR="00A30C2F">
          <w:rPr>
            <w:rFonts w:ascii="Arial" w:hAnsi="Arial" w:cs="Arial"/>
            <w:color w:val="222222"/>
            <w:sz w:val="19"/>
            <w:szCs w:val="19"/>
            <w:shd w:val="clear" w:color="auto" w:fill="FFFFFF"/>
          </w:rPr>
          <w:t>T</w:t>
        </w:r>
      </w:ins>
      <w:r>
        <w:rPr>
          <w:rFonts w:ascii="Arial" w:hAnsi="Arial" w:cs="Arial"/>
          <w:color w:val="222222"/>
          <w:sz w:val="19"/>
          <w:szCs w:val="19"/>
          <w:shd w:val="clear" w:color="auto" w:fill="FFFFFF"/>
        </w:rPr>
        <w:t xml:space="preserve">his is a </w:t>
      </w:r>
      <w:r w:rsidR="007A6D89">
        <w:rPr>
          <w:rFonts w:ascii="Arial" w:hAnsi="Arial" w:cs="Arial"/>
          <w:color w:val="222222"/>
          <w:sz w:val="19"/>
          <w:szCs w:val="19"/>
          <w:shd w:val="clear" w:color="auto" w:fill="FFFFFF"/>
        </w:rPr>
        <w:t>good</w:t>
      </w:r>
      <w:r>
        <w:rPr>
          <w:rFonts w:ascii="Arial" w:hAnsi="Arial" w:cs="Arial"/>
          <w:color w:val="222222"/>
          <w:sz w:val="19"/>
          <w:szCs w:val="19"/>
          <w:shd w:val="clear" w:color="auto" w:fill="FFFFFF"/>
        </w:rPr>
        <w:t xml:space="preserve"> idea</w:t>
      </w:r>
      <w:ins w:id="90" w:author="X Han" w:date="2018-07-31T12:29:00Z">
        <w:r w:rsidR="00A30C2F">
          <w:rPr>
            <w:rFonts w:ascii="Arial" w:hAnsi="Arial" w:cs="Arial"/>
            <w:color w:val="222222"/>
            <w:sz w:val="19"/>
            <w:szCs w:val="19"/>
            <w:shd w:val="clear" w:color="auto" w:fill="FFFFFF"/>
          </w:rPr>
          <w:t xml:space="preserve">, and we </w:t>
        </w:r>
      </w:ins>
      <w:del w:id="91" w:author="X Han" w:date="2018-07-31T12:29:00Z">
        <w:r w:rsidDel="00A30C2F">
          <w:rPr>
            <w:rFonts w:ascii="Arial" w:hAnsi="Arial" w:cs="Arial"/>
            <w:color w:val="222222"/>
            <w:sz w:val="19"/>
            <w:szCs w:val="19"/>
            <w:shd w:val="clear" w:color="auto" w:fill="FFFFFF"/>
          </w:rPr>
          <w:delText xml:space="preserve"> and </w:delText>
        </w:r>
      </w:del>
      <w:r w:rsidR="007A6D89">
        <w:rPr>
          <w:rFonts w:ascii="Arial" w:hAnsi="Arial" w:cs="Arial"/>
          <w:color w:val="222222"/>
          <w:sz w:val="19"/>
          <w:szCs w:val="19"/>
          <w:shd w:val="clear" w:color="auto" w:fill="FFFFFF"/>
        </w:rPr>
        <w:t>will</w:t>
      </w:r>
      <w:r>
        <w:rPr>
          <w:rFonts w:ascii="Arial" w:hAnsi="Arial" w:cs="Arial"/>
          <w:color w:val="222222"/>
          <w:sz w:val="19"/>
          <w:szCs w:val="19"/>
          <w:shd w:val="clear" w:color="auto" w:fill="FFFFFF"/>
        </w:rPr>
        <w:t xml:space="preserve"> do so</w:t>
      </w:r>
      <w:r w:rsidR="007A6D89">
        <w:rPr>
          <w:rFonts w:ascii="Arial" w:hAnsi="Arial" w:cs="Arial"/>
          <w:color w:val="222222"/>
          <w:sz w:val="19"/>
          <w:szCs w:val="19"/>
          <w:shd w:val="clear" w:color="auto" w:fill="FFFFFF"/>
        </w:rPr>
        <w:t xml:space="preserve"> in the revision</w:t>
      </w:r>
      <w:r>
        <w:rPr>
          <w:rFonts w:ascii="Arial" w:hAnsi="Arial" w:cs="Arial"/>
          <w:color w:val="222222"/>
          <w:sz w:val="19"/>
          <w:szCs w:val="19"/>
          <w:shd w:val="clear" w:color="auto" w:fill="FFFFFF"/>
        </w:rPr>
        <w:t>.</w:t>
      </w:r>
    </w:p>
    <w:p w14:paraId="50492A10" w14:textId="5983792A" w:rsidR="00B46612" w:rsidRPr="00720B0C" w:rsidRDefault="00B46612" w:rsidP="00B46612">
      <w:pPr>
        <w:rPr>
          <w:rFonts w:ascii="Arial" w:hAnsi="Arial" w:cs="Arial"/>
          <w:i/>
          <w:color w:val="222222"/>
          <w:sz w:val="19"/>
          <w:szCs w:val="19"/>
          <w:shd w:val="clear" w:color="auto" w:fill="FFFFFF"/>
        </w:rPr>
      </w:pPr>
      <w:r>
        <w:rPr>
          <w:rFonts w:ascii="Arial" w:hAnsi="Arial" w:cs="Arial"/>
          <w:color w:val="222222"/>
          <w:sz w:val="19"/>
          <w:szCs w:val="19"/>
        </w:rPr>
        <w:br/>
      </w:r>
      <w:r w:rsidR="00720B0C">
        <w:rPr>
          <w:rFonts w:ascii="Arial" w:hAnsi="Arial" w:cs="Arial"/>
          <w:i/>
          <w:color w:val="222222"/>
          <w:sz w:val="19"/>
          <w:szCs w:val="19"/>
          <w:shd w:val="clear" w:color="auto" w:fill="FFFFFF"/>
        </w:rPr>
        <w:t>12</w:t>
      </w:r>
      <w:r w:rsidRPr="00720B0C">
        <w:rPr>
          <w:rFonts w:ascii="Arial" w:hAnsi="Arial" w:cs="Arial"/>
          <w:i/>
          <w:color w:val="222222"/>
          <w:sz w:val="19"/>
          <w:szCs w:val="19"/>
          <w:shd w:val="clear" w:color="auto" w:fill="FFFFFF"/>
        </w:rPr>
        <w:t>. Line 139-140. ‘While the number of correlated MSN-interneuron pairs</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was reduced with distance for all cell pairs, the drop was most</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precipitous in MSN-PV pairs and least impacted in MSN-CHI pairs</w:t>
      </w:r>
      <w:r w:rsidRPr="00720B0C">
        <w:rPr>
          <w:rFonts w:ascii="Arial" w:hAnsi="Arial" w:cs="Arial"/>
          <w:i/>
          <w:color w:val="222222"/>
          <w:sz w:val="19"/>
          <w:szCs w:val="19"/>
        </w:rPr>
        <w:br/>
      </w:r>
      <w:r w:rsidRPr="00720B0C">
        <w:rPr>
          <w:rFonts w:ascii="Arial" w:hAnsi="Arial" w:cs="Arial"/>
          <w:i/>
          <w:color w:val="222222"/>
          <w:sz w:val="19"/>
          <w:szCs w:val="19"/>
          <w:shd w:val="clear" w:color="auto" w:fill="FFFFFF"/>
        </w:rPr>
        <w:t>(Figure 3H)’. How this statement relates to the Figure 3H is unclear.</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Can the authors perform some statistics to support the statement?</w:t>
      </w:r>
    </w:p>
    <w:p w14:paraId="21DF8ACC" w14:textId="7FDE6F62" w:rsidR="00B46612" w:rsidRDefault="00B46612" w:rsidP="00B46612">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We thank the Referee for raising this issue.  We have histograms (as described above) that clearly illustrate this point, as well as a statistical quantification of the differences across interneuron-MSN pairs that we will readily include</w:t>
      </w:r>
      <w:r w:rsidR="00DE4F5D">
        <w:rPr>
          <w:rFonts w:ascii="Arial" w:hAnsi="Arial" w:cs="Arial"/>
          <w:color w:val="222222"/>
          <w:sz w:val="19"/>
          <w:szCs w:val="19"/>
          <w:shd w:val="clear" w:color="auto" w:fill="FFFFFF"/>
        </w:rPr>
        <w:t xml:space="preserve"> a revised manuscript</w:t>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sidR="00720B0C">
        <w:rPr>
          <w:rFonts w:ascii="Arial" w:hAnsi="Arial" w:cs="Arial"/>
          <w:i/>
          <w:color w:val="222222"/>
          <w:sz w:val="19"/>
          <w:szCs w:val="19"/>
          <w:shd w:val="clear" w:color="auto" w:fill="FFFFFF"/>
        </w:rPr>
        <w:t>13</w:t>
      </w:r>
      <w:r w:rsidRPr="00720B0C">
        <w:rPr>
          <w:rFonts w:ascii="Arial" w:hAnsi="Arial" w:cs="Arial"/>
          <w:i/>
          <w:color w:val="222222"/>
          <w:sz w:val="19"/>
          <w:szCs w:val="19"/>
          <w:shd w:val="clear" w:color="auto" w:fill="FFFFFF"/>
        </w:rPr>
        <w:t>. Line 178. Remove ‘the’.</w:t>
      </w:r>
    </w:p>
    <w:p w14:paraId="17DC6591" w14:textId="48703BE5" w:rsidR="00B46612" w:rsidRDefault="00B46612" w:rsidP="00B46612">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This will be revised.</w:t>
      </w:r>
      <w:r>
        <w:rPr>
          <w:rFonts w:ascii="Arial" w:hAnsi="Arial" w:cs="Arial"/>
          <w:color w:val="222222"/>
          <w:sz w:val="19"/>
          <w:szCs w:val="19"/>
        </w:rPr>
        <w:br/>
      </w:r>
      <w:r>
        <w:rPr>
          <w:rFonts w:ascii="Arial" w:hAnsi="Arial" w:cs="Arial"/>
          <w:color w:val="222222"/>
          <w:sz w:val="19"/>
          <w:szCs w:val="19"/>
        </w:rPr>
        <w:br/>
      </w:r>
      <w:r w:rsidR="00720B0C">
        <w:rPr>
          <w:rFonts w:ascii="Arial" w:hAnsi="Arial" w:cs="Arial"/>
          <w:i/>
          <w:color w:val="222222"/>
          <w:sz w:val="19"/>
          <w:szCs w:val="19"/>
          <w:shd w:val="clear" w:color="auto" w:fill="FFFFFF"/>
        </w:rPr>
        <w:t>14</w:t>
      </w:r>
      <w:r w:rsidRPr="00720B0C">
        <w:rPr>
          <w:rFonts w:ascii="Arial" w:hAnsi="Arial" w:cs="Arial"/>
          <w:i/>
          <w:color w:val="222222"/>
          <w:sz w:val="19"/>
          <w:szCs w:val="19"/>
          <w:shd w:val="clear" w:color="auto" w:fill="FFFFFF"/>
        </w:rPr>
        <w:t>. The limitation of the present study should be acknowledged: (1)The inability to distinguish D1 and D2 MSNs, and (2) The</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overgeneralization of the findings in this particular area of the</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striatum.</w:t>
      </w:r>
    </w:p>
    <w:p w14:paraId="683848CD" w14:textId="793F0AF9" w:rsidR="00B46612" w:rsidRDefault="00B46612" w:rsidP="00B46612">
      <w:pPr>
        <w:shd w:val="clear" w:color="auto" w:fill="FFFFFF"/>
        <w:spacing w:after="100" w:line="240" w:lineRule="auto"/>
        <w:rPr>
          <w:rFonts w:ascii="Arial" w:eastAsia="Times New Roman" w:hAnsi="Arial" w:cs="Arial"/>
          <w:b/>
          <w:sz w:val="19"/>
          <w:szCs w:val="19"/>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 xml:space="preserve">We </w:t>
      </w:r>
      <w:r w:rsidR="00DE4F5D">
        <w:rPr>
          <w:rFonts w:ascii="Arial" w:hAnsi="Arial" w:cs="Arial"/>
          <w:color w:val="222222"/>
          <w:sz w:val="19"/>
          <w:szCs w:val="19"/>
          <w:shd w:val="clear" w:color="auto" w:fill="FFFFFF"/>
        </w:rPr>
        <w:t>will</w:t>
      </w:r>
      <w:r>
        <w:rPr>
          <w:rFonts w:ascii="Arial" w:hAnsi="Arial" w:cs="Arial"/>
          <w:color w:val="222222"/>
          <w:sz w:val="19"/>
          <w:szCs w:val="19"/>
          <w:shd w:val="clear" w:color="auto" w:fill="FFFFFF"/>
        </w:rPr>
        <w:t xml:space="preserve"> include a more thorough discussion of the limitations and strengths of the current work in a revised manuscript</w:t>
      </w:r>
      <w:r w:rsidR="007A6D89">
        <w:rPr>
          <w:rFonts w:ascii="Arial" w:hAnsi="Arial" w:cs="Arial"/>
          <w:color w:val="222222"/>
          <w:sz w:val="19"/>
          <w:szCs w:val="19"/>
          <w:shd w:val="clear" w:color="auto" w:fill="FFFFFF"/>
        </w:rPr>
        <w:t xml:space="preserve"> including both of these points in the discussion</w:t>
      </w:r>
      <w:r>
        <w:rPr>
          <w:rFonts w:ascii="Arial" w:hAnsi="Arial" w:cs="Arial"/>
          <w:color w:val="222222"/>
          <w:sz w:val="19"/>
          <w:szCs w:val="19"/>
          <w:shd w:val="clear" w:color="auto" w:fill="FFFFFF"/>
        </w:rPr>
        <w:t>.</w:t>
      </w:r>
      <w:r>
        <w:rPr>
          <w:rFonts w:ascii="Arial" w:hAnsi="Arial" w:cs="Arial"/>
          <w:color w:val="222222"/>
          <w:sz w:val="19"/>
          <w:szCs w:val="19"/>
        </w:rPr>
        <w:br/>
      </w:r>
    </w:p>
    <w:p w14:paraId="2BA4F466" w14:textId="77777777" w:rsidR="00B46612" w:rsidRDefault="00B46612" w:rsidP="005267D9">
      <w:pPr>
        <w:shd w:val="clear" w:color="auto" w:fill="FFFFFF"/>
        <w:spacing w:after="100" w:line="240" w:lineRule="auto"/>
        <w:rPr>
          <w:rFonts w:ascii="Arial" w:eastAsia="Times New Roman" w:hAnsi="Arial" w:cs="Arial"/>
          <w:b/>
          <w:sz w:val="19"/>
          <w:szCs w:val="19"/>
        </w:rPr>
      </w:pPr>
    </w:p>
    <w:p w14:paraId="6D880134" w14:textId="77777777" w:rsidR="0001459B" w:rsidRPr="00770171" w:rsidRDefault="005267D9" w:rsidP="005267D9">
      <w:pPr>
        <w:shd w:val="clear" w:color="auto" w:fill="FFFFFF"/>
        <w:spacing w:after="100" w:line="240" w:lineRule="auto"/>
        <w:rPr>
          <w:rFonts w:ascii="Arial" w:hAnsi="Arial" w:cs="Arial"/>
          <w:b/>
          <w:sz w:val="19"/>
          <w:szCs w:val="19"/>
        </w:rPr>
      </w:pPr>
      <w:r w:rsidRPr="00B46612">
        <w:rPr>
          <w:rFonts w:ascii="Arial" w:eastAsia="Times New Roman" w:hAnsi="Arial" w:cs="Arial"/>
          <w:b/>
          <w:sz w:val="19"/>
          <w:szCs w:val="19"/>
          <w:u w:val="single"/>
        </w:rPr>
        <w:t>Referee #2 (Remarks to the Author):</w:t>
      </w:r>
      <w:r w:rsidRPr="00770171">
        <w:rPr>
          <w:rFonts w:ascii="Arial" w:eastAsia="Times New Roman" w:hAnsi="Arial" w:cs="Arial"/>
          <w:sz w:val="19"/>
          <w:szCs w:val="19"/>
        </w:rPr>
        <w:br/>
      </w:r>
      <w:r w:rsidRPr="00770171">
        <w:rPr>
          <w:rFonts w:ascii="Arial" w:eastAsia="Times New Roman" w:hAnsi="Arial" w:cs="Arial"/>
          <w:sz w:val="19"/>
          <w:szCs w:val="19"/>
        </w:rPr>
        <w:br/>
      </w:r>
      <w:r w:rsidR="007E7328" w:rsidRPr="00720B0C">
        <w:rPr>
          <w:rFonts w:ascii="Arial" w:hAnsi="Arial" w:cs="Arial"/>
          <w:i/>
          <w:sz w:val="19"/>
          <w:szCs w:val="19"/>
        </w:rPr>
        <w:t>This resubmitted manuscript from Gritton and the colleagues added one major experiment which is using channelrhodopsin activation as gain-of-function to address PV and CHI impact on the locomotion</w:t>
      </w:r>
      <w:r w:rsidR="007E7328" w:rsidRPr="00720B0C">
        <w:rPr>
          <w:rFonts w:ascii="Arial" w:hAnsi="Arial" w:cs="Arial"/>
          <w:i/>
          <w:sz w:val="19"/>
          <w:szCs w:val="19"/>
        </w:rPr>
        <w:br/>
        <w:t>(Figure 2F-H) and correlation to MSN activities (Figrue 5E); and one new analysis, which is the spatial relationship of MSN to PV and CHI (Figure3). These efforts strengthened the manuscript. However, I still</w:t>
      </w:r>
      <w:r w:rsidR="007E7328" w:rsidRPr="00720B0C">
        <w:rPr>
          <w:rFonts w:ascii="Arial" w:hAnsi="Arial" w:cs="Arial"/>
          <w:i/>
          <w:sz w:val="19"/>
          <w:szCs w:val="19"/>
        </w:rPr>
        <w:br/>
        <w:t>have the following concerns, many of which are unaddressed issues from the previous submission.</w:t>
      </w:r>
      <w:r w:rsidR="007E7328" w:rsidRPr="00770171">
        <w:rPr>
          <w:rFonts w:ascii="Arial" w:hAnsi="Arial" w:cs="Arial"/>
          <w:sz w:val="19"/>
          <w:szCs w:val="19"/>
        </w:rPr>
        <w:br/>
      </w:r>
      <w:r w:rsidR="007E7328" w:rsidRPr="00770171">
        <w:rPr>
          <w:rFonts w:ascii="Arial" w:hAnsi="Arial" w:cs="Arial"/>
          <w:sz w:val="19"/>
          <w:szCs w:val="19"/>
        </w:rPr>
        <w:br/>
      </w:r>
      <w:r w:rsidR="007E7328" w:rsidRPr="00770171">
        <w:rPr>
          <w:rFonts w:ascii="Arial" w:hAnsi="Arial" w:cs="Arial"/>
          <w:b/>
          <w:sz w:val="19"/>
          <w:szCs w:val="19"/>
        </w:rPr>
        <w:t>Major Issues:</w:t>
      </w:r>
    </w:p>
    <w:p w14:paraId="559E07A2" w14:textId="497D5359" w:rsidR="0001459B" w:rsidRPr="00720B0C" w:rsidRDefault="007E7328" w:rsidP="005267D9">
      <w:pPr>
        <w:shd w:val="clear" w:color="auto" w:fill="FFFFFF"/>
        <w:spacing w:after="100" w:line="240" w:lineRule="auto"/>
        <w:rPr>
          <w:rFonts w:ascii="Arial" w:hAnsi="Arial" w:cs="Arial"/>
          <w:i/>
          <w:sz w:val="19"/>
          <w:szCs w:val="19"/>
        </w:rPr>
      </w:pPr>
      <w:r w:rsidRPr="00770171">
        <w:rPr>
          <w:rFonts w:ascii="Arial" w:hAnsi="Arial" w:cs="Arial"/>
          <w:sz w:val="19"/>
          <w:szCs w:val="19"/>
        </w:rPr>
        <w:br/>
      </w:r>
      <w:r w:rsidR="003358C5" w:rsidRPr="00720B0C">
        <w:rPr>
          <w:rFonts w:ascii="Arial" w:eastAsia="Times New Roman" w:hAnsi="Arial" w:cs="Arial"/>
          <w:b/>
          <w:i/>
          <w:sz w:val="19"/>
          <w:szCs w:val="19"/>
        </w:rPr>
        <w:t>1.</w:t>
      </w:r>
      <w:r w:rsidR="003358C5" w:rsidRPr="00720B0C">
        <w:rPr>
          <w:rFonts w:ascii="Arial" w:eastAsia="Times New Roman" w:hAnsi="Arial" w:cs="Arial"/>
          <w:i/>
          <w:sz w:val="19"/>
          <w:szCs w:val="19"/>
        </w:rPr>
        <w:t xml:space="preserve"> </w:t>
      </w:r>
      <w:r w:rsidRPr="00720B0C">
        <w:rPr>
          <w:rFonts w:ascii="Arial" w:hAnsi="Arial" w:cs="Arial"/>
          <w:i/>
          <w:sz w:val="19"/>
          <w:szCs w:val="19"/>
        </w:rPr>
        <w:t xml:space="preserve">Novelty and the conceptual improvement </w:t>
      </w:r>
      <w:r w:rsidR="0001459B" w:rsidRPr="00720B0C">
        <w:rPr>
          <w:rFonts w:ascii="Arial" w:hAnsi="Arial" w:cs="Arial"/>
          <w:i/>
          <w:sz w:val="19"/>
          <w:szCs w:val="19"/>
        </w:rPr>
        <w:t xml:space="preserve">from the existing work: calcium </w:t>
      </w:r>
      <w:r w:rsidRPr="00720B0C">
        <w:rPr>
          <w:rFonts w:ascii="Arial" w:hAnsi="Arial" w:cs="Arial"/>
          <w:i/>
          <w:sz w:val="19"/>
          <w:szCs w:val="19"/>
        </w:rPr>
        <w:t>imaging of MSNs in the striatum has bee</w:t>
      </w:r>
      <w:r w:rsidR="0001459B" w:rsidRPr="00720B0C">
        <w:rPr>
          <w:rFonts w:ascii="Arial" w:hAnsi="Arial" w:cs="Arial"/>
          <w:i/>
          <w:sz w:val="19"/>
          <w:szCs w:val="19"/>
        </w:rPr>
        <w:t xml:space="preserve">n carried out quite extensively </w:t>
      </w:r>
      <w:r w:rsidRPr="00720B0C">
        <w:rPr>
          <w:rFonts w:ascii="Arial" w:hAnsi="Arial" w:cs="Arial"/>
          <w:i/>
          <w:sz w:val="19"/>
          <w:szCs w:val="19"/>
        </w:rPr>
        <w:t>recently. The strength of the current work is to i</w:t>
      </w:r>
      <w:r w:rsidR="0001459B" w:rsidRPr="00720B0C">
        <w:rPr>
          <w:rFonts w:ascii="Arial" w:hAnsi="Arial" w:cs="Arial"/>
          <w:i/>
          <w:sz w:val="19"/>
          <w:szCs w:val="19"/>
        </w:rPr>
        <w:t xml:space="preserve">maging MSNs with PV </w:t>
      </w:r>
      <w:r w:rsidRPr="00720B0C">
        <w:rPr>
          <w:rFonts w:ascii="Arial" w:hAnsi="Arial" w:cs="Arial"/>
          <w:i/>
          <w:sz w:val="19"/>
          <w:szCs w:val="19"/>
        </w:rPr>
        <w:t>or CHI simultaneously. In general, qu</w:t>
      </w:r>
      <w:r w:rsidR="0001459B" w:rsidRPr="00720B0C">
        <w:rPr>
          <w:rFonts w:ascii="Arial" w:hAnsi="Arial" w:cs="Arial"/>
          <w:i/>
          <w:sz w:val="19"/>
          <w:szCs w:val="19"/>
        </w:rPr>
        <w:t xml:space="preserve">ite some previous in vitro work </w:t>
      </w:r>
      <w:r w:rsidRPr="00720B0C">
        <w:rPr>
          <w:rFonts w:ascii="Arial" w:hAnsi="Arial" w:cs="Arial"/>
          <w:i/>
          <w:sz w:val="19"/>
          <w:szCs w:val="19"/>
        </w:rPr>
        <w:t>illustrated the mechanisms of how</w:t>
      </w:r>
      <w:r w:rsidR="0001459B" w:rsidRPr="00720B0C">
        <w:rPr>
          <w:rFonts w:ascii="Arial" w:hAnsi="Arial" w:cs="Arial"/>
          <w:i/>
          <w:sz w:val="19"/>
          <w:szCs w:val="19"/>
        </w:rPr>
        <w:t xml:space="preserve"> PVs and CHIs act through MSNs. </w:t>
      </w:r>
      <w:r w:rsidRPr="00720B0C">
        <w:rPr>
          <w:rFonts w:ascii="Arial" w:hAnsi="Arial" w:cs="Arial"/>
          <w:i/>
          <w:sz w:val="19"/>
          <w:szCs w:val="19"/>
        </w:rPr>
        <w:t>Recent published work addressing PV fun</w:t>
      </w:r>
      <w:r w:rsidR="0001459B" w:rsidRPr="00720B0C">
        <w:rPr>
          <w:rFonts w:ascii="Arial" w:hAnsi="Arial" w:cs="Arial"/>
          <w:i/>
          <w:sz w:val="19"/>
          <w:szCs w:val="19"/>
        </w:rPr>
        <w:t xml:space="preserve">ction (e.g., Owen et al., 2018, </w:t>
      </w:r>
      <w:r w:rsidRPr="00720B0C">
        <w:rPr>
          <w:rFonts w:ascii="Arial" w:hAnsi="Arial" w:cs="Arial"/>
          <w:i/>
          <w:sz w:val="19"/>
          <w:szCs w:val="19"/>
        </w:rPr>
        <w:t>Lee et al., 2017) in vivo, does dec</w:t>
      </w:r>
      <w:r w:rsidR="0001459B" w:rsidRPr="00720B0C">
        <w:rPr>
          <w:rFonts w:ascii="Arial" w:hAnsi="Arial" w:cs="Arial"/>
          <w:i/>
          <w:sz w:val="19"/>
          <w:szCs w:val="19"/>
        </w:rPr>
        <w:t xml:space="preserve">rease the novelty of this work, </w:t>
      </w:r>
      <w:r w:rsidRPr="00720B0C">
        <w:rPr>
          <w:rFonts w:ascii="Arial" w:hAnsi="Arial" w:cs="Arial"/>
          <w:i/>
          <w:sz w:val="19"/>
          <w:szCs w:val="19"/>
        </w:rPr>
        <w:t xml:space="preserve">even though the authors try to argue </w:t>
      </w:r>
      <w:r w:rsidR="0001459B" w:rsidRPr="00720B0C">
        <w:rPr>
          <w:rFonts w:ascii="Arial" w:hAnsi="Arial" w:cs="Arial"/>
          <w:i/>
          <w:sz w:val="19"/>
          <w:szCs w:val="19"/>
        </w:rPr>
        <w:t xml:space="preserve">in the discussions that current </w:t>
      </w:r>
      <w:r w:rsidRPr="00720B0C">
        <w:rPr>
          <w:rFonts w:ascii="Arial" w:hAnsi="Arial" w:cs="Arial"/>
          <w:i/>
          <w:sz w:val="19"/>
          <w:szCs w:val="19"/>
        </w:rPr>
        <w:t xml:space="preserve">work is using a different behavioral paradigm (non-operant). </w:t>
      </w:r>
    </w:p>
    <w:p w14:paraId="3002D78A" w14:textId="7A61AF14" w:rsidR="00D65C55" w:rsidRPr="00720B0C" w:rsidDel="005B6F5B" w:rsidRDefault="003358C5" w:rsidP="005B6F5B">
      <w:pPr>
        <w:shd w:val="clear" w:color="auto" w:fill="FFFFFF"/>
        <w:spacing w:after="100" w:line="240" w:lineRule="auto"/>
        <w:rPr>
          <w:del w:id="92" w:author="X Han" w:date="2018-07-31T12:32:00Z"/>
          <w:rFonts w:ascii="Arial" w:eastAsia="Times New Roman" w:hAnsi="Arial" w:cs="Arial"/>
          <w:sz w:val="19"/>
          <w:szCs w:val="19"/>
        </w:rPr>
      </w:pPr>
      <w:r w:rsidRPr="00720B0C">
        <w:rPr>
          <w:rFonts w:ascii="Arial" w:eastAsia="Times New Roman" w:hAnsi="Arial" w:cs="Arial"/>
          <w:b/>
          <w:sz w:val="19"/>
          <w:szCs w:val="19"/>
        </w:rPr>
        <w:lastRenderedPageBreak/>
        <w:t>Response:</w:t>
      </w:r>
      <w:r w:rsidR="00C76598" w:rsidRPr="00720B0C">
        <w:rPr>
          <w:rFonts w:ascii="Arial" w:eastAsia="Times New Roman" w:hAnsi="Arial" w:cs="Arial"/>
          <w:b/>
          <w:sz w:val="19"/>
          <w:szCs w:val="19"/>
        </w:rPr>
        <w:t xml:space="preserve"> </w:t>
      </w:r>
      <w:del w:id="93" w:author="X Han" w:date="2018-07-31T12:39:00Z">
        <w:r w:rsidR="00C76598" w:rsidRPr="00720B0C" w:rsidDel="00F608B9">
          <w:rPr>
            <w:rFonts w:ascii="Arial" w:eastAsia="Times New Roman" w:hAnsi="Arial" w:cs="Arial"/>
            <w:sz w:val="19"/>
            <w:szCs w:val="19"/>
          </w:rPr>
          <w:delText>As the Referee points out the Lin lab</w:delText>
        </w:r>
        <w:r w:rsidR="00D65C55" w:rsidRPr="00720B0C" w:rsidDel="00F608B9">
          <w:rPr>
            <w:rFonts w:ascii="Arial" w:eastAsia="Times New Roman" w:hAnsi="Arial" w:cs="Arial"/>
            <w:sz w:val="19"/>
            <w:szCs w:val="19"/>
          </w:rPr>
          <w:delText xml:space="preserve"> (Lee et al., 2017)</w:delText>
        </w:r>
        <w:r w:rsidR="00C76598" w:rsidRPr="00720B0C" w:rsidDel="00F608B9">
          <w:rPr>
            <w:rFonts w:ascii="Arial" w:eastAsia="Times New Roman" w:hAnsi="Arial" w:cs="Arial"/>
            <w:sz w:val="19"/>
            <w:szCs w:val="19"/>
          </w:rPr>
          <w:delText xml:space="preserve"> </w:delText>
        </w:r>
        <w:r w:rsidR="00D65C55" w:rsidRPr="00720B0C" w:rsidDel="00F608B9">
          <w:rPr>
            <w:rFonts w:ascii="Arial" w:eastAsia="Times New Roman" w:hAnsi="Arial" w:cs="Arial"/>
            <w:sz w:val="19"/>
            <w:szCs w:val="19"/>
          </w:rPr>
          <w:delText xml:space="preserve">and Kreitzer lab (Owen et al., 2017) have both published recent studies on PV neuron roles in the striatum. </w:delText>
        </w:r>
      </w:del>
      <w:ins w:id="94" w:author="X Han" w:date="2018-07-31T12:31:00Z">
        <w:r w:rsidR="005B6F5B">
          <w:rPr>
            <w:rFonts w:ascii="Arial" w:eastAsia="Times New Roman" w:hAnsi="Arial" w:cs="Arial"/>
            <w:sz w:val="19"/>
            <w:szCs w:val="19"/>
          </w:rPr>
          <w:t xml:space="preserve">We believe and would like to reiterate </w:t>
        </w:r>
      </w:ins>
      <w:ins w:id="95" w:author="X Han" w:date="2018-07-31T12:32:00Z">
        <w:r w:rsidR="005B6F5B">
          <w:rPr>
            <w:rFonts w:ascii="Arial" w:eastAsia="Times New Roman" w:hAnsi="Arial" w:cs="Arial"/>
            <w:sz w:val="19"/>
            <w:szCs w:val="19"/>
          </w:rPr>
          <w:t>that</w:t>
        </w:r>
      </w:ins>
      <w:ins w:id="96" w:author="X Han" w:date="2018-07-31T12:31:00Z">
        <w:r w:rsidR="005B6F5B">
          <w:rPr>
            <w:rFonts w:ascii="Arial" w:eastAsia="Times New Roman" w:hAnsi="Arial" w:cs="Arial"/>
            <w:sz w:val="19"/>
            <w:szCs w:val="19"/>
          </w:rPr>
          <w:t xml:space="preserve"> </w:t>
        </w:r>
      </w:ins>
      <w:ins w:id="97" w:author="X Han" w:date="2018-07-31T12:32:00Z">
        <w:r w:rsidR="005B6F5B">
          <w:rPr>
            <w:rFonts w:ascii="Arial" w:eastAsia="Times New Roman" w:hAnsi="Arial" w:cs="Arial"/>
            <w:sz w:val="19"/>
            <w:szCs w:val="19"/>
          </w:rPr>
          <w:t xml:space="preserve">our study is the first and novel and highly significant in dissociation of the function of two types of striatal interneurons, cholinergic interneurons versus PV cell. </w:t>
        </w:r>
      </w:ins>
    </w:p>
    <w:p w14:paraId="24B35861" w14:textId="04158B0A" w:rsidR="00D65C55" w:rsidRPr="00720B0C" w:rsidDel="005B6F5B" w:rsidRDefault="00D65C55" w:rsidP="00D65C55">
      <w:pPr>
        <w:shd w:val="clear" w:color="auto" w:fill="FFFFFF"/>
        <w:spacing w:after="100" w:line="240" w:lineRule="auto"/>
        <w:rPr>
          <w:del w:id="98" w:author="X Han" w:date="2018-07-31T12:32:00Z"/>
          <w:rFonts w:ascii="Arial" w:hAnsi="Arial" w:cs="Arial"/>
          <w:sz w:val="19"/>
          <w:szCs w:val="19"/>
        </w:rPr>
      </w:pPr>
      <w:commentRangeStart w:id="99"/>
      <w:del w:id="100" w:author="X Han" w:date="2018-07-31T12:32:00Z">
        <w:r w:rsidRPr="00720B0C" w:rsidDel="005B6F5B">
          <w:rPr>
            <w:rFonts w:ascii="Arial" w:eastAsia="Times New Roman" w:hAnsi="Arial" w:cs="Arial"/>
            <w:sz w:val="19"/>
            <w:szCs w:val="19"/>
          </w:rPr>
          <w:delText>The methodology</w:delText>
        </w:r>
        <w:r w:rsidR="005403CA" w:rsidDel="005B6F5B">
          <w:rPr>
            <w:rFonts w:ascii="Arial" w:eastAsia="Times New Roman" w:hAnsi="Arial" w:cs="Arial"/>
            <w:sz w:val="19"/>
            <w:szCs w:val="19"/>
          </w:rPr>
          <w:delText xml:space="preserve"> and experimental questions of our study</w:delText>
        </w:r>
        <w:r w:rsidRPr="00720B0C" w:rsidDel="005B6F5B">
          <w:rPr>
            <w:rFonts w:ascii="Arial" w:eastAsia="Times New Roman" w:hAnsi="Arial" w:cs="Arial"/>
            <w:sz w:val="19"/>
            <w:szCs w:val="19"/>
          </w:rPr>
          <w:delText xml:space="preserve"> </w:delText>
        </w:r>
        <w:r w:rsidR="005403CA" w:rsidDel="005B6F5B">
          <w:rPr>
            <w:rFonts w:ascii="Arial" w:eastAsia="Times New Roman" w:hAnsi="Arial" w:cs="Arial"/>
            <w:sz w:val="19"/>
            <w:szCs w:val="19"/>
          </w:rPr>
          <w:delText>are</w:delText>
        </w:r>
        <w:r w:rsidRPr="00720B0C" w:rsidDel="005B6F5B">
          <w:rPr>
            <w:rFonts w:ascii="Arial" w:eastAsia="Times New Roman" w:hAnsi="Arial" w:cs="Arial"/>
            <w:sz w:val="19"/>
            <w:szCs w:val="19"/>
          </w:rPr>
          <w:delText xml:space="preserve"> vastly different </w:delText>
        </w:r>
        <w:r w:rsidR="005403CA" w:rsidDel="005B6F5B">
          <w:rPr>
            <w:rFonts w:ascii="Arial" w:eastAsia="Times New Roman" w:hAnsi="Arial" w:cs="Arial"/>
            <w:sz w:val="19"/>
            <w:szCs w:val="19"/>
          </w:rPr>
          <w:delText>that of</w:delText>
        </w:r>
        <w:r w:rsidRPr="00720B0C" w:rsidDel="005B6F5B">
          <w:rPr>
            <w:rFonts w:ascii="Arial" w:eastAsia="Times New Roman" w:hAnsi="Arial" w:cs="Arial"/>
            <w:sz w:val="19"/>
            <w:szCs w:val="19"/>
          </w:rPr>
          <w:delText xml:space="preserve"> Lee</w:delText>
        </w:r>
        <w:r w:rsidR="005403CA" w:rsidDel="005B6F5B">
          <w:rPr>
            <w:rFonts w:ascii="Arial" w:eastAsia="Times New Roman" w:hAnsi="Arial" w:cs="Arial"/>
            <w:sz w:val="19"/>
            <w:szCs w:val="19"/>
          </w:rPr>
          <w:delText xml:space="preserve"> et al.,</w:delText>
        </w:r>
        <w:r w:rsidRPr="00720B0C" w:rsidDel="005B6F5B">
          <w:rPr>
            <w:rFonts w:ascii="Arial" w:eastAsia="Times New Roman" w:hAnsi="Arial" w:cs="Arial"/>
            <w:sz w:val="19"/>
            <w:szCs w:val="19"/>
          </w:rPr>
          <w:delText xml:space="preserve"> where</w:delText>
        </w:r>
        <w:r w:rsidRPr="00720B0C" w:rsidDel="005B6F5B">
          <w:rPr>
            <w:rFonts w:ascii="Arial" w:hAnsi="Arial" w:cs="Arial"/>
            <w:sz w:val="19"/>
            <w:szCs w:val="19"/>
          </w:rPr>
          <w:delText xml:space="preserve"> neural recordings were done either in non-behaving animals or in ex vivo slices. All behavioral effects were </w:delText>
        </w:r>
        <w:r w:rsidR="005403CA" w:rsidDel="005B6F5B">
          <w:rPr>
            <w:rFonts w:ascii="Arial" w:hAnsi="Arial" w:cs="Arial"/>
            <w:sz w:val="19"/>
            <w:szCs w:val="19"/>
          </w:rPr>
          <w:delText>tested</w:delText>
        </w:r>
        <w:r w:rsidRPr="00720B0C" w:rsidDel="005B6F5B">
          <w:rPr>
            <w:rFonts w:ascii="Arial" w:hAnsi="Arial" w:cs="Arial"/>
            <w:sz w:val="19"/>
            <w:szCs w:val="19"/>
          </w:rPr>
          <w:delText xml:space="preserve"> with optogenetics</w:delText>
        </w:r>
        <w:r w:rsidR="005403CA" w:rsidDel="005B6F5B">
          <w:rPr>
            <w:rFonts w:ascii="Arial" w:hAnsi="Arial" w:cs="Arial"/>
            <w:sz w:val="19"/>
            <w:szCs w:val="19"/>
          </w:rPr>
          <w:delText xml:space="preserve"> and done</w:delText>
        </w:r>
        <w:r w:rsidRPr="00720B0C" w:rsidDel="005B6F5B">
          <w:rPr>
            <w:rFonts w:ascii="Arial" w:hAnsi="Arial" w:cs="Arial"/>
            <w:sz w:val="19"/>
            <w:szCs w:val="19"/>
          </w:rPr>
          <w:delText xml:space="preserve"> in the absence of concurrent recording of MSN activity</w:delText>
        </w:r>
        <w:r w:rsidR="005403CA" w:rsidDel="005B6F5B">
          <w:rPr>
            <w:rFonts w:ascii="Arial" w:hAnsi="Arial" w:cs="Arial"/>
            <w:sz w:val="19"/>
            <w:szCs w:val="19"/>
          </w:rPr>
          <w:delText xml:space="preserve">. Further, the study was designed to </w:delText>
        </w:r>
        <w:r w:rsidRPr="00720B0C" w:rsidDel="005B6F5B">
          <w:rPr>
            <w:rFonts w:ascii="Arial" w:hAnsi="Arial" w:cs="Arial"/>
            <w:sz w:val="19"/>
            <w:szCs w:val="19"/>
          </w:rPr>
          <w:delText>focus on reward, independent of</w:delText>
        </w:r>
        <w:r w:rsidR="005403CA" w:rsidDel="005B6F5B">
          <w:rPr>
            <w:rFonts w:ascii="Arial" w:hAnsi="Arial" w:cs="Arial"/>
            <w:sz w:val="19"/>
            <w:szCs w:val="19"/>
          </w:rPr>
          <w:delText xml:space="preserve"> changes in</w:delText>
        </w:r>
        <w:r w:rsidRPr="00720B0C" w:rsidDel="005B6F5B">
          <w:rPr>
            <w:rFonts w:ascii="Arial" w:hAnsi="Arial" w:cs="Arial"/>
            <w:sz w:val="19"/>
            <w:szCs w:val="19"/>
          </w:rPr>
          <w:delText xml:space="preserve"> movement. </w:delText>
        </w:r>
        <w:r w:rsidR="005403CA" w:rsidDel="005B6F5B">
          <w:rPr>
            <w:rFonts w:ascii="Arial" w:hAnsi="Arial" w:cs="Arial"/>
            <w:sz w:val="19"/>
            <w:szCs w:val="19"/>
          </w:rPr>
          <w:delText xml:space="preserve"> </w:delText>
        </w:r>
        <w:r w:rsidR="005403CA" w:rsidRPr="00720B0C" w:rsidDel="005B6F5B">
          <w:rPr>
            <w:rFonts w:ascii="Arial" w:hAnsi="Arial" w:cs="Arial"/>
            <w:sz w:val="19"/>
            <w:szCs w:val="19"/>
          </w:rPr>
          <w:delText>Interestingly</w:delText>
        </w:r>
        <w:r w:rsidR="005403CA" w:rsidDel="005B6F5B">
          <w:rPr>
            <w:rFonts w:ascii="Arial" w:hAnsi="Arial" w:cs="Arial"/>
            <w:sz w:val="19"/>
            <w:szCs w:val="19"/>
          </w:rPr>
          <w:delText>,</w:delText>
        </w:r>
        <w:r w:rsidR="005403CA" w:rsidRPr="00720B0C" w:rsidDel="005B6F5B">
          <w:rPr>
            <w:rFonts w:ascii="Arial" w:hAnsi="Arial" w:cs="Arial"/>
            <w:sz w:val="19"/>
            <w:szCs w:val="19"/>
          </w:rPr>
          <w:delText xml:space="preserve"> the Lee study revealed that PVs can both excite and inhibit MSNs suggesting a potential mechanism for how PVs may promote movement in our study</w:delText>
        </w:r>
        <w:r w:rsidR="00624A09" w:rsidDel="005B6F5B">
          <w:rPr>
            <w:rFonts w:ascii="Arial" w:hAnsi="Arial" w:cs="Arial"/>
            <w:sz w:val="19"/>
            <w:szCs w:val="19"/>
          </w:rPr>
          <w:delText>,</w:delText>
        </w:r>
        <w:r w:rsidR="005403CA" w:rsidRPr="00720B0C" w:rsidDel="005B6F5B">
          <w:rPr>
            <w:rFonts w:ascii="Arial" w:hAnsi="Arial" w:cs="Arial"/>
            <w:sz w:val="19"/>
            <w:szCs w:val="19"/>
          </w:rPr>
          <w:delText xml:space="preserve"> and addresses the comment below by the referee about the mechanisms about how “PV activity doesn’t logically result in the initiation of movement.” </w:delText>
        </w:r>
      </w:del>
    </w:p>
    <w:p w14:paraId="6BA2BB1F" w14:textId="0A7D1381" w:rsidR="00D65C55" w:rsidRPr="00720B0C" w:rsidDel="005B6F5B" w:rsidRDefault="00D65C55" w:rsidP="00D65C55">
      <w:pPr>
        <w:shd w:val="clear" w:color="auto" w:fill="FFFFFF"/>
        <w:spacing w:after="100" w:line="240" w:lineRule="auto"/>
        <w:rPr>
          <w:del w:id="101" w:author="X Han" w:date="2018-07-31T12:32:00Z"/>
          <w:rFonts w:ascii="Arial" w:hAnsi="Arial" w:cs="Arial"/>
          <w:sz w:val="19"/>
          <w:szCs w:val="19"/>
        </w:rPr>
      </w:pPr>
      <w:del w:id="102" w:author="X Han" w:date="2018-07-31T12:32:00Z">
        <w:r w:rsidRPr="00720B0C" w:rsidDel="005B6F5B">
          <w:rPr>
            <w:rFonts w:ascii="Arial" w:hAnsi="Arial" w:cs="Arial"/>
            <w:sz w:val="19"/>
            <w:szCs w:val="19"/>
          </w:rPr>
          <w:delText xml:space="preserve">In the Owen study, the authors used calcium </w:delText>
        </w:r>
        <w:r w:rsidR="005403CA" w:rsidDel="005B6F5B">
          <w:rPr>
            <w:rFonts w:ascii="Arial" w:hAnsi="Arial" w:cs="Arial"/>
            <w:sz w:val="19"/>
            <w:szCs w:val="19"/>
          </w:rPr>
          <w:delText>imaging, but of only the MSN population</w:delText>
        </w:r>
        <w:r w:rsidRPr="00720B0C" w:rsidDel="005B6F5B">
          <w:rPr>
            <w:rFonts w:ascii="Arial" w:hAnsi="Arial" w:cs="Arial"/>
            <w:sz w:val="19"/>
            <w:szCs w:val="19"/>
          </w:rPr>
          <w:delText xml:space="preserve"> </w:delText>
        </w:r>
        <w:r w:rsidR="005403CA" w:rsidDel="005B6F5B">
          <w:rPr>
            <w:rFonts w:ascii="Arial" w:hAnsi="Arial" w:cs="Arial"/>
            <w:sz w:val="19"/>
            <w:szCs w:val="19"/>
          </w:rPr>
          <w:delText>and</w:delText>
        </w:r>
        <w:r w:rsidRPr="00720B0C" w:rsidDel="005B6F5B">
          <w:rPr>
            <w:rFonts w:ascii="Arial" w:hAnsi="Arial" w:cs="Arial"/>
            <w:sz w:val="19"/>
            <w:szCs w:val="19"/>
          </w:rPr>
          <w:delText xml:space="preserve"> </w:delText>
        </w:r>
        <w:r w:rsidR="005403CA" w:rsidDel="005B6F5B">
          <w:rPr>
            <w:rFonts w:ascii="Arial" w:hAnsi="Arial" w:cs="Arial"/>
            <w:sz w:val="19"/>
            <w:szCs w:val="19"/>
          </w:rPr>
          <w:delText>focused on the</w:delText>
        </w:r>
        <w:r w:rsidRPr="00720B0C" w:rsidDel="005B6F5B">
          <w:rPr>
            <w:rFonts w:ascii="Arial" w:hAnsi="Arial" w:cs="Arial"/>
            <w:sz w:val="19"/>
            <w:szCs w:val="19"/>
          </w:rPr>
          <w:delText xml:space="preserve"> role of PV cells in learning</w:delText>
        </w:r>
        <w:r w:rsidR="005403CA" w:rsidDel="005B6F5B">
          <w:rPr>
            <w:rFonts w:ascii="Arial" w:hAnsi="Arial" w:cs="Arial"/>
            <w:sz w:val="19"/>
            <w:szCs w:val="19"/>
          </w:rPr>
          <w:delText xml:space="preserve">, which would not afford direct tests of hypotheses regarding correlated changes in neural activity </w:delText>
        </w:r>
        <w:r w:rsidR="00624A09" w:rsidDel="005B6F5B">
          <w:rPr>
            <w:rFonts w:ascii="Arial" w:hAnsi="Arial" w:cs="Arial"/>
            <w:sz w:val="19"/>
            <w:szCs w:val="19"/>
          </w:rPr>
          <w:delText xml:space="preserve">between the neuron types </w:delText>
        </w:r>
        <w:r w:rsidR="005403CA" w:rsidDel="005B6F5B">
          <w:rPr>
            <w:rFonts w:ascii="Arial" w:hAnsi="Arial" w:cs="Arial"/>
            <w:sz w:val="19"/>
            <w:szCs w:val="19"/>
          </w:rPr>
          <w:delText xml:space="preserve">and </w:delText>
        </w:r>
        <w:r w:rsidR="00624A09" w:rsidDel="005B6F5B">
          <w:rPr>
            <w:rFonts w:ascii="Arial" w:hAnsi="Arial" w:cs="Arial"/>
            <w:sz w:val="19"/>
            <w:szCs w:val="19"/>
          </w:rPr>
          <w:delText xml:space="preserve">locomotor </w:delText>
        </w:r>
        <w:r w:rsidR="005403CA" w:rsidDel="005B6F5B">
          <w:rPr>
            <w:rFonts w:ascii="Arial" w:hAnsi="Arial" w:cs="Arial"/>
            <w:sz w:val="19"/>
            <w:szCs w:val="19"/>
          </w:rPr>
          <w:delText>behavior</w:delText>
        </w:r>
        <w:r w:rsidR="00624A09" w:rsidDel="005B6F5B">
          <w:rPr>
            <w:rFonts w:ascii="Arial" w:hAnsi="Arial" w:cs="Arial"/>
            <w:sz w:val="19"/>
            <w:szCs w:val="19"/>
          </w:rPr>
          <w:delText xml:space="preserve"> as in our studies</w:delText>
        </w:r>
        <w:r w:rsidR="005403CA" w:rsidDel="005B6F5B">
          <w:rPr>
            <w:rFonts w:ascii="Arial" w:hAnsi="Arial" w:cs="Arial"/>
            <w:sz w:val="19"/>
            <w:szCs w:val="19"/>
          </w:rPr>
          <w:delText xml:space="preserve">. </w:delText>
        </w:r>
      </w:del>
    </w:p>
    <w:p w14:paraId="3E53D28E" w14:textId="78F8BBAB" w:rsidR="00D95054" w:rsidRPr="00720B0C" w:rsidDel="005B6F5B" w:rsidRDefault="00C76598" w:rsidP="00C76598">
      <w:pPr>
        <w:shd w:val="clear" w:color="auto" w:fill="FFFFFF"/>
        <w:spacing w:after="100" w:line="240" w:lineRule="auto"/>
        <w:rPr>
          <w:del w:id="103" w:author="X Han" w:date="2018-07-31T12:32:00Z"/>
          <w:rFonts w:ascii="Arial" w:eastAsia="Times New Roman" w:hAnsi="Arial" w:cs="Arial"/>
          <w:sz w:val="19"/>
          <w:szCs w:val="19"/>
        </w:rPr>
      </w:pPr>
      <w:del w:id="104" w:author="X Han" w:date="2018-07-31T12:32:00Z">
        <w:r w:rsidRPr="00720B0C" w:rsidDel="005B6F5B">
          <w:rPr>
            <w:rFonts w:ascii="Arial" w:eastAsia="Times New Roman" w:hAnsi="Arial" w:cs="Arial"/>
            <w:sz w:val="19"/>
            <w:szCs w:val="19"/>
          </w:rPr>
          <w:delText>With regards to the comment about PV and CHI contributions being novel: to our knowledge this is the first evidence that both PVs and CHIs have essential roles in guiding voluntary movement</w:delText>
        </w:r>
        <w:r w:rsidR="00624A09" w:rsidDel="005B6F5B">
          <w:rPr>
            <w:rFonts w:ascii="Arial" w:eastAsia="Times New Roman" w:hAnsi="Arial" w:cs="Arial"/>
            <w:sz w:val="19"/>
            <w:szCs w:val="19"/>
          </w:rPr>
          <w:delText>, the effects their activity have on the broader striatal network,</w:delText>
        </w:r>
        <w:r w:rsidRPr="00720B0C" w:rsidDel="005B6F5B">
          <w:rPr>
            <w:rFonts w:ascii="Arial" w:eastAsia="Times New Roman" w:hAnsi="Arial" w:cs="Arial"/>
            <w:sz w:val="19"/>
            <w:szCs w:val="19"/>
          </w:rPr>
          <w:delText xml:space="preserve"> and we show this within the same </w:delText>
        </w:r>
        <w:r w:rsidR="00624A09" w:rsidDel="005B6F5B">
          <w:rPr>
            <w:rFonts w:ascii="Arial" w:eastAsia="Times New Roman" w:hAnsi="Arial" w:cs="Arial"/>
            <w:sz w:val="19"/>
            <w:szCs w:val="19"/>
          </w:rPr>
          <w:delText xml:space="preserve">behavioral </w:delText>
        </w:r>
        <w:r w:rsidRPr="00720B0C" w:rsidDel="005B6F5B">
          <w:rPr>
            <w:rFonts w:ascii="Arial" w:eastAsia="Times New Roman" w:hAnsi="Arial" w:cs="Arial"/>
            <w:sz w:val="19"/>
            <w:szCs w:val="19"/>
          </w:rPr>
          <w:delText xml:space="preserve">context for </w:delText>
        </w:r>
        <w:r w:rsidR="00624A09" w:rsidDel="005B6F5B">
          <w:rPr>
            <w:rFonts w:ascii="Arial" w:eastAsia="Times New Roman" w:hAnsi="Arial" w:cs="Arial"/>
            <w:sz w:val="19"/>
            <w:szCs w:val="19"/>
          </w:rPr>
          <w:delText>each population</w:delText>
        </w:r>
        <w:r w:rsidRPr="00720B0C" w:rsidDel="005B6F5B">
          <w:rPr>
            <w:rFonts w:ascii="Arial" w:eastAsia="Times New Roman" w:hAnsi="Arial" w:cs="Arial"/>
            <w:sz w:val="19"/>
            <w:szCs w:val="19"/>
          </w:rPr>
          <w:delText xml:space="preserve">. The addition of the optogenetic experiments also strongly demonstrate </w:delText>
        </w:r>
        <w:r w:rsidRPr="00720B0C" w:rsidDel="005B6F5B">
          <w:rPr>
            <w:rFonts w:ascii="Arial" w:eastAsia="Times New Roman" w:hAnsi="Arial" w:cs="Arial"/>
            <w:b/>
            <w:sz w:val="19"/>
            <w:szCs w:val="19"/>
          </w:rPr>
          <w:delText>two</w:delText>
        </w:r>
        <w:r w:rsidRPr="00720B0C" w:rsidDel="005B6F5B">
          <w:rPr>
            <w:rFonts w:ascii="Arial" w:eastAsia="Times New Roman" w:hAnsi="Arial" w:cs="Arial"/>
            <w:sz w:val="19"/>
            <w:szCs w:val="19"/>
          </w:rPr>
          <w:delText xml:space="preserve"> </w:delText>
        </w:r>
        <w:r w:rsidRPr="00720B0C" w:rsidDel="005B6F5B">
          <w:rPr>
            <w:rFonts w:ascii="Arial" w:eastAsia="Times New Roman" w:hAnsi="Arial" w:cs="Arial"/>
            <w:b/>
            <w:sz w:val="19"/>
            <w:szCs w:val="19"/>
          </w:rPr>
          <w:delText xml:space="preserve">novel mechanisms with respect to interneuron contributions to striatal networks and behavior, specifically </w:delText>
        </w:r>
        <w:r w:rsidR="00D95054" w:rsidRPr="007A6D89" w:rsidDel="005B6F5B">
          <w:rPr>
            <w:rFonts w:ascii="Arial" w:eastAsia="Times New Roman" w:hAnsi="Arial" w:cs="Arial"/>
            <w:b/>
            <w:sz w:val="19"/>
            <w:szCs w:val="19"/>
          </w:rPr>
          <w:delText xml:space="preserve">that </w:delText>
        </w:r>
        <w:r w:rsidRPr="007A6D89" w:rsidDel="005B6F5B">
          <w:rPr>
            <w:rFonts w:ascii="Arial" w:eastAsia="Times New Roman" w:hAnsi="Arial" w:cs="Arial"/>
            <w:b/>
            <w:sz w:val="19"/>
            <w:szCs w:val="19"/>
          </w:rPr>
          <w:delText>PV activation influences the proportion of MSNs that will be active and prompts future movement. CHIs, in contrast, act to synchronize MSN activity and this process is sufficient to reduce the velocity of on-going movement.</w:delText>
        </w:r>
        <w:r w:rsidRPr="00720B0C" w:rsidDel="005B6F5B">
          <w:rPr>
            <w:rFonts w:ascii="Arial" w:eastAsia="Times New Roman" w:hAnsi="Arial" w:cs="Arial"/>
            <w:sz w:val="19"/>
            <w:szCs w:val="19"/>
          </w:rPr>
          <w:delText xml:space="preserve"> </w:delText>
        </w:r>
      </w:del>
    </w:p>
    <w:p w14:paraId="32DC23CC" w14:textId="77777777" w:rsidR="001848BC" w:rsidRDefault="00D95054" w:rsidP="005267D9">
      <w:pPr>
        <w:shd w:val="clear" w:color="auto" w:fill="FFFFFF"/>
        <w:spacing w:after="100" w:line="240" w:lineRule="auto"/>
        <w:rPr>
          <w:ins w:id="105" w:author="X Han" w:date="2018-07-31T13:21:00Z"/>
          <w:rFonts w:ascii="Arial" w:eastAsia="Times New Roman" w:hAnsi="Arial" w:cs="Arial"/>
          <w:sz w:val="19"/>
          <w:szCs w:val="19"/>
        </w:rPr>
      </w:pPr>
      <w:del w:id="106" w:author="X Han" w:date="2018-07-31T12:32:00Z">
        <w:r w:rsidRPr="00720B0C" w:rsidDel="005B6F5B">
          <w:rPr>
            <w:rFonts w:ascii="Arial" w:eastAsia="Times New Roman" w:hAnsi="Arial" w:cs="Arial"/>
            <w:sz w:val="19"/>
            <w:szCs w:val="19"/>
          </w:rPr>
          <w:delText>These findings reveal insight</w:delText>
        </w:r>
        <w:r w:rsidR="00C76598" w:rsidRPr="00720B0C" w:rsidDel="005B6F5B">
          <w:rPr>
            <w:rFonts w:ascii="Arial" w:eastAsia="Times New Roman" w:hAnsi="Arial" w:cs="Arial"/>
            <w:sz w:val="19"/>
            <w:szCs w:val="19"/>
          </w:rPr>
          <w:delText xml:space="preserve"> into PV contributions to hyperkinetic movement disorders, as well as CHIs as a major mediator of hypokinetic movement disorders. While the role of MSNs has been previously reported, we believe the importance of this study is how interneurons differ</w:delText>
        </w:r>
        <w:r w:rsidR="00624A09" w:rsidDel="005B6F5B">
          <w:rPr>
            <w:rFonts w:ascii="Arial" w:eastAsia="Times New Roman" w:hAnsi="Arial" w:cs="Arial"/>
            <w:sz w:val="19"/>
            <w:szCs w:val="19"/>
          </w:rPr>
          <w:delText>entially</w:delText>
        </w:r>
        <w:r w:rsidR="00C76598" w:rsidRPr="00720B0C" w:rsidDel="005B6F5B">
          <w:rPr>
            <w:rFonts w:ascii="Arial" w:eastAsia="Times New Roman" w:hAnsi="Arial" w:cs="Arial"/>
            <w:sz w:val="19"/>
            <w:szCs w:val="19"/>
          </w:rPr>
          <w:delText xml:space="preserve"> contribut</w:delText>
        </w:r>
        <w:r w:rsidR="00624A09" w:rsidDel="005B6F5B">
          <w:rPr>
            <w:rFonts w:ascii="Arial" w:eastAsia="Times New Roman" w:hAnsi="Arial" w:cs="Arial"/>
            <w:sz w:val="19"/>
            <w:szCs w:val="19"/>
          </w:rPr>
          <w:delText>e</w:delText>
        </w:r>
        <w:r w:rsidR="00C76598" w:rsidRPr="00720B0C" w:rsidDel="005B6F5B">
          <w:rPr>
            <w:rFonts w:ascii="Arial" w:eastAsia="Times New Roman" w:hAnsi="Arial" w:cs="Arial"/>
            <w:sz w:val="19"/>
            <w:szCs w:val="19"/>
          </w:rPr>
          <w:delText xml:space="preserve"> to the MSN networks </w:delText>
        </w:r>
        <w:r w:rsidR="00624A09" w:rsidDel="005B6F5B">
          <w:rPr>
            <w:rFonts w:ascii="Arial" w:eastAsia="Times New Roman" w:hAnsi="Arial" w:cs="Arial"/>
            <w:sz w:val="19"/>
            <w:szCs w:val="19"/>
          </w:rPr>
          <w:delText>that guide voluntary movement</w:delText>
        </w:r>
        <w:r w:rsidR="00C76598" w:rsidRPr="00720B0C" w:rsidDel="005B6F5B">
          <w:rPr>
            <w:rFonts w:ascii="Arial" w:eastAsia="Times New Roman" w:hAnsi="Arial" w:cs="Arial"/>
            <w:sz w:val="19"/>
            <w:szCs w:val="19"/>
          </w:rPr>
          <w:delText>.</w:delText>
        </w:r>
        <w:commentRangeEnd w:id="99"/>
        <w:r w:rsidR="005B6F5B" w:rsidDel="005B6F5B">
          <w:rPr>
            <w:rStyle w:val="CommentReference"/>
          </w:rPr>
          <w:commentReference w:id="99"/>
        </w:r>
      </w:del>
    </w:p>
    <w:p w14:paraId="7DDDD211" w14:textId="77777777" w:rsidR="001848BC" w:rsidRDefault="001848BC" w:rsidP="005267D9">
      <w:pPr>
        <w:shd w:val="clear" w:color="auto" w:fill="FFFFFF"/>
        <w:spacing w:after="100" w:line="240" w:lineRule="auto"/>
        <w:rPr>
          <w:ins w:id="107" w:author="X Han" w:date="2018-07-31T13:21:00Z"/>
          <w:rFonts w:ascii="Arial" w:eastAsia="Times New Roman" w:hAnsi="Arial" w:cs="Arial"/>
          <w:sz w:val="19"/>
          <w:szCs w:val="19"/>
        </w:rPr>
      </w:pPr>
      <w:commentRangeStart w:id="108"/>
    </w:p>
    <w:p w14:paraId="6D6AB4B0" w14:textId="42562532" w:rsidR="00624A09" w:rsidRDefault="001848BC" w:rsidP="005267D9">
      <w:pPr>
        <w:shd w:val="clear" w:color="auto" w:fill="FFFFFF"/>
        <w:spacing w:after="100" w:line="240" w:lineRule="auto"/>
        <w:rPr>
          <w:rFonts w:ascii="Arial" w:hAnsi="Arial" w:cs="Arial"/>
          <w:sz w:val="19"/>
          <w:szCs w:val="19"/>
        </w:rPr>
      </w:pPr>
      <w:ins w:id="109" w:author="X Han" w:date="2018-07-31T13:21:00Z">
        <w:r>
          <w:rPr>
            <w:rFonts w:ascii="Arial" w:eastAsia="Times New Roman" w:hAnsi="Arial" w:cs="Arial"/>
            <w:sz w:val="19"/>
            <w:szCs w:val="19"/>
          </w:rPr>
          <w:t xml:space="preserve">Since other calcium imaging studies of D1 and D2 MSNs, clearly shows that the </w:t>
        </w:r>
        <w:r>
          <w:rPr>
            <w:rFonts w:ascii="Arial" w:eastAsia="Times New Roman" w:hAnsi="Arial" w:cs="Arial"/>
            <w:i/>
            <w:sz w:val="19"/>
            <w:szCs w:val="19"/>
          </w:rPr>
          <w:t>in vitro</w:t>
        </w:r>
        <w:r>
          <w:rPr>
            <w:rFonts w:ascii="Arial" w:eastAsia="Times New Roman" w:hAnsi="Arial" w:cs="Arial"/>
            <w:sz w:val="19"/>
            <w:szCs w:val="19"/>
          </w:rPr>
          <w:t xml:space="preserve"> manifestation of the interactions between interneurons and MSNs is not equivalent to the way these neural populations interact when striatal circuitry is being recruited in the service of behavior</w:t>
        </w:r>
        <w:commentRangeEnd w:id="108"/>
        <w:r>
          <w:rPr>
            <w:rStyle w:val="CommentReference"/>
          </w:rPr>
          <w:commentReference w:id="108"/>
        </w:r>
      </w:ins>
    </w:p>
    <w:p w14:paraId="62143F30" w14:textId="31A2C052" w:rsidR="003358C5" w:rsidRPr="00624A09" w:rsidRDefault="003358C5" w:rsidP="005267D9">
      <w:pPr>
        <w:shd w:val="clear" w:color="auto" w:fill="FFFFFF"/>
        <w:spacing w:after="100" w:line="240" w:lineRule="auto"/>
        <w:rPr>
          <w:rFonts w:ascii="Arial" w:hAnsi="Arial" w:cs="Arial"/>
          <w:sz w:val="19"/>
          <w:szCs w:val="19"/>
        </w:rPr>
      </w:pPr>
      <w:r w:rsidRPr="00720B0C">
        <w:rPr>
          <w:rFonts w:ascii="Arial" w:eastAsia="Times New Roman" w:hAnsi="Arial" w:cs="Arial"/>
          <w:b/>
          <w:i/>
          <w:sz w:val="19"/>
          <w:szCs w:val="19"/>
        </w:rPr>
        <w:t>2.</w:t>
      </w:r>
      <w:r w:rsidRPr="00720B0C">
        <w:rPr>
          <w:rFonts w:ascii="Arial" w:eastAsia="Times New Roman" w:hAnsi="Arial" w:cs="Arial"/>
          <w:i/>
          <w:sz w:val="19"/>
          <w:szCs w:val="19"/>
        </w:rPr>
        <w:t xml:space="preserve"> </w:t>
      </w:r>
      <w:r w:rsidR="0001459B" w:rsidRPr="00720B0C">
        <w:rPr>
          <w:rFonts w:ascii="Arial" w:hAnsi="Arial" w:cs="Arial"/>
          <w:i/>
          <w:sz w:val="19"/>
          <w:szCs w:val="19"/>
        </w:rPr>
        <w:t xml:space="preserve">The </w:t>
      </w:r>
      <w:r w:rsidR="007E7328" w:rsidRPr="00720B0C">
        <w:rPr>
          <w:rFonts w:ascii="Arial" w:hAnsi="Arial" w:cs="Arial"/>
          <w:i/>
          <w:sz w:val="19"/>
          <w:szCs w:val="19"/>
        </w:rPr>
        <w:t xml:space="preserve">criticism that the results are </w:t>
      </w:r>
      <w:r w:rsidR="0001459B" w:rsidRPr="00720B0C">
        <w:rPr>
          <w:rFonts w:ascii="Arial" w:hAnsi="Arial" w:cs="Arial"/>
          <w:i/>
          <w:sz w:val="19"/>
          <w:szCs w:val="19"/>
        </w:rPr>
        <w:t xml:space="preserve">mainly descriptive and have not </w:t>
      </w:r>
      <w:r w:rsidR="007E7328" w:rsidRPr="00720B0C">
        <w:rPr>
          <w:rFonts w:ascii="Arial" w:hAnsi="Arial" w:cs="Arial"/>
          <w:i/>
          <w:sz w:val="19"/>
          <w:szCs w:val="19"/>
        </w:rPr>
        <w:t>formulated into clear theme or exac</w:t>
      </w:r>
      <w:r w:rsidR="0001459B" w:rsidRPr="00720B0C">
        <w:rPr>
          <w:rFonts w:ascii="Arial" w:hAnsi="Arial" w:cs="Arial"/>
          <w:i/>
          <w:sz w:val="19"/>
          <w:szCs w:val="19"/>
        </w:rPr>
        <w:t xml:space="preserve">tly how would the circuits work </w:t>
      </w:r>
      <w:r w:rsidR="007E7328" w:rsidRPr="00720B0C">
        <w:rPr>
          <w:rFonts w:ascii="Arial" w:hAnsi="Arial" w:cs="Arial"/>
          <w:i/>
          <w:sz w:val="19"/>
          <w:szCs w:val="19"/>
        </w:rPr>
        <w:t>still stands. Do the authors still thi</w:t>
      </w:r>
      <w:r w:rsidR="0001459B" w:rsidRPr="00720B0C">
        <w:rPr>
          <w:rFonts w:ascii="Arial" w:hAnsi="Arial" w:cs="Arial"/>
          <w:i/>
          <w:sz w:val="19"/>
          <w:szCs w:val="19"/>
        </w:rPr>
        <w:t xml:space="preserve">nk that the PVs are feedforward </w:t>
      </w:r>
      <w:r w:rsidR="007E7328" w:rsidRPr="00720B0C">
        <w:rPr>
          <w:rFonts w:ascii="Arial" w:hAnsi="Arial" w:cs="Arial"/>
          <w:i/>
          <w:sz w:val="19"/>
          <w:szCs w:val="19"/>
        </w:rPr>
        <w:t xml:space="preserve">inhibition? </w:t>
      </w:r>
      <w:r w:rsidR="0001459B" w:rsidRPr="00720B0C">
        <w:rPr>
          <w:rFonts w:ascii="Arial" w:hAnsi="Arial" w:cs="Arial"/>
          <w:i/>
          <w:sz w:val="19"/>
          <w:szCs w:val="19"/>
        </w:rPr>
        <w:t xml:space="preserve">How </w:t>
      </w:r>
      <w:r w:rsidR="007E7328" w:rsidRPr="00720B0C">
        <w:rPr>
          <w:rFonts w:ascii="Arial" w:hAnsi="Arial" w:cs="Arial"/>
          <w:i/>
          <w:sz w:val="19"/>
          <w:szCs w:val="19"/>
        </w:rPr>
        <w:t xml:space="preserve">does ChI activation fit in with </w:t>
      </w:r>
      <w:r w:rsidR="0001459B" w:rsidRPr="00720B0C">
        <w:rPr>
          <w:rFonts w:ascii="Arial" w:hAnsi="Arial" w:cs="Arial"/>
          <w:i/>
          <w:sz w:val="19"/>
          <w:szCs w:val="19"/>
        </w:rPr>
        <w:t xml:space="preserve">the circuits that result in MSN </w:t>
      </w:r>
      <w:r w:rsidR="007E7328" w:rsidRPr="00720B0C">
        <w:rPr>
          <w:rFonts w:ascii="Arial" w:hAnsi="Arial" w:cs="Arial"/>
          <w:i/>
          <w:sz w:val="19"/>
          <w:szCs w:val="19"/>
        </w:rPr>
        <w:t xml:space="preserve">activity? </w:t>
      </w:r>
      <w:commentRangeStart w:id="110"/>
      <w:r w:rsidR="007E7328" w:rsidRPr="00720B0C">
        <w:rPr>
          <w:rFonts w:ascii="Arial" w:hAnsi="Arial" w:cs="Arial"/>
          <w:i/>
          <w:sz w:val="19"/>
          <w:szCs w:val="19"/>
        </w:rPr>
        <w:t>And</w:t>
      </w:r>
      <w:r w:rsidR="0001459B" w:rsidRPr="00720B0C">
        <w:rPr>
          <w:rFonts w:ascii="Arial" w:hAnsi="Arial" w:cs="Arial"/>
          <w:i/>
          <w:sz w:val="19"/>
          <w:szCs w:val="19"/>
        </w:rPr>
        <w:t xml:space="preserve"> what are the thoughts that how </w:t>
      </w:r>
      <w:r w:rsidR="007E7328" w:rsidRPr="00720B0C">
        <w:rPr>
          <w:rFonts w:ascii="Arial" w:hAnsi="Arial" w:cs="Arial"/>
          <w:i/>
          <w:sz w:val="19"/>
          <w:szCs w:val="19"/>
        </w:rPr>
        <w:t>this increase in MSN activ</w:t>
      </w:r>
      <w:r w:rsidR="0001459B" w:rsidRPr="00720B0C">
        <w:rPr>
          <w:rFonts w:ascii="Arial" w:hAnsi="Arial" w:cs="Arial"/>
          <w:i/>
          <w:sz w:val="19"/>
          <w:szCs w:val="19"/>
        </w:rPr>
        <w:t xml:space="preserve">ity then lead to suppression of </w:t>
      </w:r>
      <w:r w:rsidR="007E7328" w:rsidRPr="00720B0C">
        <w:rPr>
          <w:rFonts w:ascii="Arial" w:hAnsi="Arial" w:cs="Arial"/>
          <w:i/>
          <w:sz w:val="19"/>
          <w:szCs w:val="19"/>
        </w:rPr>
        <w:t xml:space="preserve">speed/movement that fit in with </w:t>
      </w:r>
      <w:r w:rsidR="0001459B" w:rsidRPr="00720B0C">
        <w:rPr>
          <w:rFonts w:ascii="Arial" w:hAnsi="Arial" w:cs="Arial"/>
          <w:i/>
          <w:sz w:val="19"/>
          <w:szCs w:val="19"/>
        </w:rPr>
        <w:t xml:space="preserve">existing literature? </w:t>
      </w:r>
      <w:commentRangeEnd w:id="110"/>
      <w:r w:rsidR="001848BC">
        <w:rPr>
          <w:rStyle w:val="CommentReference"/>
        </w:rPr>
        <w:commentReference w:id="110"/>
      </w:r>
      <w:r w:rsidR="0001459B" w:rsidRPr="00720B0C">
        <w:rPr>
          <w:rFonts w:ascii="Arial" w:hAnsi="Arial" w:cs="Arial"/>
          <w:i/>
          <w:sz w:val="19"/>
          <w:szCs w:val="19"/>
        </w:rPr>
        <w:t xml:space="preserve">How do the </w:t>
      </w:r>
      <w:r w:rsidR="007E7328" w:rsidRPr="00720B0C">
        <w:rPr>
          <w:rFonts w:ascii="Arial" w:hAnsi="Arial" w:cs="Arial"/>
          <w:i/>
          <w:sz w:val="19"/>
          <w:szCs w:val="19"/>
        </w:rPr>
        <w:t xml:space="preserve">authors explain the </w:t>
      </w:r>
      <w:commentRangeStart w:id="111"/>
      <w:r w:rsidR="007E7328" w:rsidRPr="00720B0C">
        <w:rPr>
          <w:rFonts w:ascii="Arial" w:hAnsi="Arial" w:cs="Arial"/>
          <w:i/>
          <w:sz w:val="19"/>
          <w:szCs w:val="19"/>
        </w:rPr>
        <w:t>increase in l</w:t>
      </w:r>
      <w:r w:rsidR="0001459B" w:rsidRPr="00720B0C">
        <w:rPr>
          <w:rFonts w:ascii="Arial" w:hAnsi="Arial" w:cs="Arial"/>
          <w:i/>
          <w:sz w:val="19"/>
          <w:szCs w:val="19"/>
        </w:rPr>
        <w:t>ocomotion when PV is activated</w:t>
      </w:r>
      <w:commentRangeEnd w:id="111"/>
      <w:r w:rsidR="001848BC">
        <w:rPr>
          <w:rStyle w:val="CommentReference"/>
        </w:rPr>
        <w:commentReference w:id="111"/>
      </w:r>
      <w:r w:rsidR="0001459B" w:rsidRPr="00720B0C">
        <w:rPr>
          <w:rFonts w:ascii="Arial" w:hAnsi="Arial" w:cs="Arial"/>
          <w:i/>
          <w:sz w:val="19"/>
          <w:szCs w:val="19"/>
        </w:rPr>
        <w:t xml:space="preserve">? </w:t>
      </w:r>
      <w:r w:rsidR="007E7328" w:rsidRPr="00720B0C">
        <w:rPr>
          <w:rFonts w:ascii="Arial" w:hAnsi="Arial" w:cs="Arial"/>
          <w:i/>
          <w:sz w:val="19"/>
          <w:szCs w:val="19"/>
        </w:rPr>
        <w:t>Overall inhibition of MSNs does not lo</w:t>
      </w:r>
      <w:r w:rsidR="0001459B" w:rsidRPr="00720B0C">
        <w:rPr>
          <w:rFonts w:ascii="Arial" w:hAnsi="Arial" w:cs="Arial"/>
          <w:i/>
          <w:sz w:val="19"/>
          <w:szCs w:val="19"/>
        </w:rPr>
        <w:t xml:space="preserve">gically result in initiation of </w:t>
      </w:r>
      <w:r w:rsidR="007E7328" w:rsidRPr="00720B0C">
        <w:rPr>
          <w:rFonts w:ascii="Arial" w:hAnsi="Arial" w:cs="Arial"/>
          <w:i/>
          <w:sz w:val="19"/>
          <w:szCs w:val="19"/>
        </w:rPr>
        <w:t>movement. Some in vitro confirmation o</w:t>
      </w:r>
      <w:r w:rsidR="0001459B" w:rsidRPr="00720B0C">
        <w:rPr>
          <w:rFonts w:ascii="Arial" w:hAnsi="Arial" w:cs="Arial"/>
          <w:i/>
          <w:sz w:val="19"/>
          <w:szCs w:val="19"/>
        </w:rPr>
        <w:t xml:space="preserve">f exactly what are the circuits </w:t>
      </w:r>
      <w:r w:rsidR="007E7328" w:rsidRPr="00720B0C">
        <w:rPr>
          <w:rFonts w:ascii="Arial" w:hAnsi="Arial" w:cs="Arial"/>
          <w:i/>
          <w:sz w:val="19"/>
          <w:szCs w:val="19"/>
        </w:rPr>
        <w:t xml:space="preserve">proposed here would be very helpful, </w:t>
      </w:r>
      <w:r w:rsidR="0001459B" w:rsidRPr="00720B0C">
        <w:rPr>
          <w:rFonts w:ascii="Arial" w:hAnsi="Arial" w:cs="Arial"/>
          <w:i/>
          <w:sz w:val="19"/>
          <w:szCs w:val="19"/>
        </w:rPr>
        <w:t xml:space="preserve">as well as the discussion about </w:t>
      </w:r>
      <w:r w:rsidR="007E7328" w:rsidRPr="00720B0C">
        <w:rPr>
          <w:rFonts w:ascii="Arial" w:hAnsi="Arial" w:cs="Arial"/>
          <w:i/>
          <w:sz w:val="19"/>
          <w:szCs w:val="19"/>
        </w:rPr>
        <w:t>how this fits in with the bigger pictur</w:t>
      </w:r>
      <w:r w:rsidR="0001459B" w:rsidRPr="00720B0C">
        <w:rPr>
          <w:rFonts w:ascii="Arial" w:hAnsi="Arial" w:cs="Arial"/>
          <w:i/>
          <w:sz w:val="19"/>
          <w:szCs w:val="19"/>
        </w:rPr>
        <w:t xml:space="preserve">e of the striatal circuits that </w:t>
      </w:r>
      <w:r w:rsidR="007E7328" w:rsidRPr="00720B0C">
        <w:rPr>
          <w:rFonts w:ascii="Arial" w:hAnsi="Arial" w:cs="Arial"/>
          <w:i/>
          <w:sz w:val="19"/>
          <w:szCs w:val="19"/>
        </w:rPr>
        <w:t xml:space="preserve">are known. In the abstract, there are </w:t>
      </w:r>
      <w:r w:rsidR="0001459B" w:rsidRPr="00720B0C">
        <w:rPr>
          <w:rFonts w:ascii="Arial" w:hAnsi="Arial" w:cs="Arial"/>
          <w:i/>
          <w:sz w:val="19"/>
          <w:szCs w:val="19"/>
        </w:rPr>
        <w:t xml:space="preserve">places that the wording is very </w:t>
      </w:r>
      <w:r w:rsidR="007E7328" w:rsidRPr="00720B0C">
        <w:rPr>
          <w:rFonts w:ascii="Arial" w:hAnsi="Arial" w:cs="Arial"/>
          <w:i/>
          <w:sz w:val="19"/>
          <w:szCs w:val="19"/>
        </w:rPr>
        <w:t>strong although the evidence is weak</w:t>
      </w:r>
      <w:r w:rsidR="0001459B" w:rsidRPr="00720B0C">
        <w:rPr>
          <w:rFonts w:ascii="Arial" w:hAnsi="Arial" w:cs="Arial"/>
          <w:i/>
          <w:sz w:val="19"/>
          <w:szCs w:val="19"/>
        </w:rPr>
        <w:t xml:space="preserve">, or indirect. For example, the </w:t>
      </w:r>
      <w:r w:rsidR="007E7328" w:rsidRPr="00720B0C">
        <w:rPr>
          <w:rFonts w:ascii="Arial" w:hAnsi="Arial" w:cs="Arial"/>
          <w:i/>
          <w:sz w:val="19"/>
          <w:szCs w:val="19"/>
        </w:rPr>
        <w:t>key sentence “</w:t>
      </w:r>
      <w:commentRangeStart w:id="112"/>
      <w:r w:rsidR="007E7328" w:rsidRPr="00720B0C">
        <w:rPr>
          <w:rFonts w:ascii="Arial" w:hAnsi="Arial" w:cs="Arial"/>
          <w:i/>
          <w:sz w:val="19"/>
          <w:szCs w:val="19"/>
        </w:rPr>
        <w:t xml:space="preserve">PV cells dictate which </w:t>
      </w:r>
      <w:r w:rsidR="0001459B" w:rsidRPr="00720B0C">
        <w:rPr>
          <w:rFonts w:ascii="Arial" w:hAnsi="Arial" w:cs="Arial"/>
          <w:i/>
          <w:sz w:val="19"/>
          <w:szCs w:val="19"/>
        </w:rPr>
        <w:t xml:space="preserve">populations of MSNs are engaged </w:t>
      </w:r>
      <w:r w:rsidR="007E7328" w:rsidRPr="00720B0C">
        <w:rPr>
          <w:rFonts w:ascii="Arial" w:hAnsi="Arial" w:cs="Arial"/>
          <w:i/>
          <w:sz w:val="19"/>
          <w:szCs w:val="19"/>
        </w:rPr>
        <w:t>during movement….</w:t>
      </w:r>
      <w:commentRangeEnd w:id="112"/>
      <w:r w:rsidR="001848BC">
        <w:rPr>
          <w:rStyle w:val="CommentReference"/>
        </w:rPr>
        <w:commentReference w:id="112"/>
      </w:r>
      <w:r w:rsidR="007E7328" w:rsidRPr="00720B0C">
        <w:rPr>
          <w:rFonts w:ascii="Arial" w:hAnsi="Arial" w:cs="Arial"/>
          <w:i/>
          <w:sz w:val="19"/>
          <w:szCs w:val="19"/>
        </w:rPr>
        <w:t>.”. From the data presented, it does not s</w:t>
      </w:r>
      <w:r w:rsidR="0001459B" w:rsidRPr="00720B0C">
        <w:rPr>
          <w:rFonts w:ascii="Arial" w:hAnsi="Arial" w:cs="Arial"/>
          <w:i/>
          <w:sz w:val="19"/>
          <w:szCs w:val="19"/>
        </w:rPr>
        <w:t xml:space="preserve">how or </w:t>
      </w:r>
      <w:r w:rsidR="007E7328" w:rsidRPr="00720B0C">
        <w:rPr>
          <w:rFonts w:ascii="Arial" w:hAnsi="Arial" w:cs="Arial"/>
          <w:i/>
          <w:sz w:val="19"/>
          <w:szCs w:val="19"/>
        </w:rPr>
        <w:t>define ‘which population’.</w:t>
      </w:r>
    </w:p>
    <w:p w14:paraId="4C20470F" w14:textId="44796009" w:rsidR="00E655A2" w:rsidRDefault="003358C5" w:rsidP="00E655A2">
      <w:pPr>
        <w:shd w:val="clear" w:color="auto" w:fill="FFFFFF"/>
        <w:spacing w:after="100" w:line="240" w:lineRule="auto"/>
        <w:rPr>
          <w:ins w:id="113" w:author="X Han" w:date="2018-07-31T13:23:00Z"/>
          <w:rFonts w:ascii="Arial" w:eastAsia="Times New Roman" w:hAnsi="Arial" w:cs="Arial"/>
          <w:sz w:val="19"/>
          <w:szCs w:val="19"/>
        </w:rPr>
      </w:pPr>
      <w:r w:rsidRPr="00720B0C">
        <w:rPr>
          <w:rFonts w:ascii="Arial" w:eastAsia="Times New Roman" w:hAnsi="Arial" w:cs="Arial"/>
          <w:b/>
          <w:sz w:val="19"/>
          <w:szCs w:val="19"/>
        </w:rPr>
        <w:t>Response:</w:t>
      </w:r>
      <w:ins w:id="114" w:author="X Han" w:date="2018-07-31T13:17:00Z">
        <w:r w:rsidR="001848BC">
          <w:rPr>
            <w:rFonts w:ascii="Arial" w:eastAsia="Times New Roman" w:hAnsi="Arial" w:cs="Arial"/>
            <w:b/>
            <w:sz w:val="19"/>
            <w:szCs w:val="19"/>
          </w:rPr>
          <w:t xml:space="preserve"> We believe that these aspects raised here are </w:t>
        </w:r>
      </w:ins>
      <w:ins w:id="115" w:author="X Han" w:date="2018-07-31T13:19:00Z">
        <w:r w:rsidR="001848BC">
          <w:rPr>
            <w:rFonts w:ascii="Arial" w:eastAsia="Times New Roman" w:hAnsi="Arial" w:cs="Arial"/>
            <w:b/>
            <w:sz w:val="19"/>
            <w:szCs w:val="19"/>
          </w:rPr>
          <w:t>excellent</w:t>
        </w:r>
      </w:ins>
      <w:ins w:id="116" w:author="X Han" w:date="2018-07-31T13:17:00Z">
        <w:r w:rsidR="001848BC">
          <w:rPr>
            <w:rFonts w:ascii="Arial" w:eastAsia="Times New Roman" w:hAnsi="Arial" w:cs="Arial"/>
            <w:b/>
            <w:sz w:val="19"/>
            <w:szCs w:val="19"/>
          </w:rPr>
          <w:t xml:space="preserve"> burning questions to striatal systems. We acknowledge that our data presented will not fully address these questions</w:t>
        </w:r>
      </w:ins>
      <w:ins w:id="117" w:author="X Han" w:date="2018-07-31T13:20:00Z">
        <w:r w:rsidR="001848BC">
          <w:rPr>
            <w:rFonts w:ascii="Arial" w:eastAsia="Times New Roman" w:hAnsi="Arial" w:cs="Arial"/>
            <w:b/>
            <w:sz w:val="19"/>
            <w:szCs w:val="19"/>
          </w:rPr>
          <w:t xml:space="preserve">, but we will revise our discussion to </w:t>
        </w:r>
      </w:ins>
      <w:ins w:id="118" w:author="X Han" w:date="2018-07-31T13:19:00Z">
        <w:r w:rsidR="001848BC">
          <w:rPr>
            <w:rFonts w:ascii="Arial" w:eastAsia="Times New Roman" w:hAnsi="Arial" w:cs="Arial"/>
            <w:b/>
            <w:sz w:val="19"/>
            <w:szCs w:val="19"/>
          </w:rPr>
          <w:t>specify how our data provide support different hypothesis.</w:t>
        </w:r>
      </w:ins>
      <w:ins w:id="119" w:author="X Han" w:date="2018-07-31T13:20:00Z">
        <w:r w:rsidR="001848BC">
          <w:rPr>
            <w:rFonts w:ascii="Arial" w:eastAsia="Times New Roman" w:hAnsi="Arial" w:cs="Arial"/>
            <w:b/>
            <w:sz w:val="19"/>
            <w:szCs w:val="19"/>
          </w:rPr>
          <w:t xml:space="preserve"> </w:t>
        </w:r>
      </w:ins>
      <w:del w:id="120" w:author="X Han" w:date="2018-07-31T13:19:00Z">
        <w:r w:rsidR="00D95054" w:rsidRPr="00720B0C" w:rsidDel="001848BC">
          <w:rPr>
            <w:rFonts w:ascii="Arial" w:eastAsia="Times New Roman" w:hAnsi="Arial" w:cs="Arial"/>
            <w:b/>
            <w:sz w:val="19"/>
            <w:szCs w:val="19"/>
          </w:rPr>
          <w:delText xml:space="preserve"> </w:delText>
        </w:r>
      </w:del>
      <w:commentRangeStart w:id="121"/>
      <w:del w:id="122" w:author="X Han" w:date="2018-07-31T13:20:00Z">
        <w:r w:rsidR="00D95054" w:rsidRPr="00720B0C" w:rsidDel="001848BC">
          <w:rPr>
            <w:rFonts w:ascii="Arial" w:eastAsia="Times New Roman" w:hAnsi="Arial" w:cs="Arial"/>
            <w:sz w:val="19"/>
            <w:szCs w:val="19"/>
          </w:rPr>
          <w:delText xml:space="preserve">As mentioned above in critique 1, quite a bit of slice physiology has been done to reveal interactions between PV cells and </w:delText>
        </w:r>
        <w:r w:rsidR="005403CA" w:rsidDel="001848BC">
          <w:rPr>
            <w:rFonts w:ascii="Arial" w:eastAsia="Times New Roman" w:hAnsi="Arial" w:cs="Arial"/>
            <w:sz w:val="19"/>
            <w:szCs w:val="19"/>
          </w:rPr>
          <w:delText xml:space="preserve">MSNs as well as CHI’s and MSNs. </w:delText>
        </w:r>
        <w:r w:rsidR="00FC7598" w:rsidRPr="00720B0C" w:rsidDel="001848BC">
          <w:rPr>
            <w:rFonts w:ascii="Arial" w:eastAsia="Times New Roman" w:hAnsi="Arial" w:cs="Arial"/>
            <w:sz w:val="19"/>
            <w:szCs w:val="19"/>
          </w:rPr>
          <w:delText xml:space="preserve">We are uncertain which in vitro studies would be helpful </w:delText>
        </w:r>
        <w:r w:rsidR="007A6D89" w:rsidDel="001848BC">
          <w:rPr>
            <w:rFonts w:ascii="Arial" w:eastAsia="Times New Roman" w:hAnsi="Arial" w:cs="Arial"/>
            <w:sz w:val="19"/>
            <w:szCs w:val="19"/>
          </w:rPr>
          <w:delText xml:space="preserve">as </w:delText>
        </w:r>
        <w:r w:rsidR="00D66492" w:rsidDel="001848BC">
          <w:rPr>
            <w:rFonts w:ascii="Arial" w:eastAsia="Times New Roman" w:hAnsi="Arial" w:cs="Arial"/>
            <w:sz w:val="19"/>
            <w:szCs w:val="19"/>
          </w:rPr>
          <w:delText>such</w:delText>
        </w:r>
        <w:r w:rsidR="00FC7598" w:rsidRPr="00720B0C" w:rsidDel="001848BC">
          <w:rPr>
            <w:rFonts w:ascii="Arial" w:eastAsia="Times New Roman" w:hAnsi="Arial" w:cs="Arial"/>
            <w:sz w:val="19"/>
            <w:szCs w:val="19"/>
          </w:rPr>
          <w:delText xml:space="preserve"> </w:delText>
        </w:r>
        <w:r w:rsidR="002A560A" w:rsidDel="001848BC">
          <w:rPr>
            <w:rFonts w:ascii="Arial" w:eastAsia="Times New Roman" w:hAnsi="Arial" w:cs="Arial"/>
            <w:sz w:val="19"/>
            <w:szCs w:val="19"/>
          </w:rPr>
          <w:delText>“</w:delText>
        </w:r>
        <w:r w:rsidR="00FC7598" w:rsidRPr="00720B0C" w:rsidDel="001848BC">
          <w:rPr>
            <w:rFonts w:ascii="Arial" w:eastAsia="Times New Roman" w:hAnsi="Arial" w:cs="Arial"/>
            <w:sz w:val="19"/>
            <w:szCs w:val="19"/>
          </w:rPr>
          <w:delText>mechanism</w:delText>
        </w:r>
        <w:r w:rsidR="00D66492" w:rsidDel="001848BC">
          <w:rPr>
            <w:rFonts w:ascii="Arial" w:eastAsia="Times New Roman" w:hAnsi="Arial" w:cs="Arial"/>
            <w:sz w:val="19"/>
            <w:szCs w:val="19"/>
          </w:rPr>
          <w:delText>s</w:delText>
        </w:r>
        <w:r w:rsidR="002A560A" w:rsidDel="001848BC">
          <w:rPr>
            <w:rFonts w:ascii="Arial" w:eastAsia="Times New Roman" w:hAnsi="Arial" w:cs="Arial"/>
            <w:sz w:val="19"/>
            <w:szCs w:val="19"/>
          </w:rPr>
          <w:delText>”</w:delText>
        </w:r>
        <w:r w:rsidR="00FC7598" w:rsidRPr="00720B0C" w:rsidDel="001848BC">
          <w:rPr>
            <w:rFonts w:ascii="Arial" w:eastAsia="Times New Roman" w:hAnsi="Arial" w:cs="Arial"/>
            <w:sz w:val="19"/>
            <w:szCs w:val="19"/>
          </w:rPr>
          <w:delText xml:space="preserve"> ha</w:delText>
        </w:r>
        <w:r w:rsidR="00D66492" w:rsidDel="001848BC">
          <w:rPr>
            <w:rFonts w:ascii="Arial" w:eastAsia="Times New Roman" w:hAnsi="Arial" w:cs="Arial"/>
            <w:sz w:val="19"/>
            <w:szCs w:val="19"/>
          </w:rPr>
          <w:delText>ve</w:delText>
        </w:r>
        <w:r w:rsidR="00FC7598" w:rsidRPr="00720B0C" w:rsidDel="001848BC">
          <w:rPr>
            <w:rFonts w:ascii="Arial" w:eastAsia="Times New Roman" w:hAnsi="Arial" w:cs="Arial"/>
            <w:sz w:val="19"/>
            <w:szCs w:val="19"/>
          </w:rPr>
          <w:delText xml:space="preserve"> </w:delText>
        </w:r>
        <w:r w:rsidR="00D66492" w:rsidDel="001848BC">
          <w:rPr>
            <w:rFonts w:ascii="Arial" w:eastAsia="Times New Roman" w:hAnsi="Arial" w:cs="Arial"/>
            <w:sz w:val="19"/>
            <w:szCs w:val="19"/>
          </w:rPr>
          <w:delText xml:space="preserve">already </w:delText>
        </w:r>
        <w:r w:rsidR="00FC7598" w:rsidRPr="00720B0C" w:rsidDel="001848BC">
          <w:rPr>
            <w:rFonts w:ascii="Arial" w:eastAsia="Times New Roman" w:hAnsi="Arial" w:cs="Arial"/>
            <w:sz w:val="19"/>
            <w:szCs w:val="19"/>
          </w:rPr>
          <w:delText xml:space="preserve">been </w:delText>
        </w:r>
        <w:r w:rsidR="005403CA" w:rsidDel="001848BC">
          <w:rPr>
            <w:rFonts w:ascii="Arial" w:eastAsia="Times New Roman" w:hAnsi="Arial" w:cs="Arial"/>
            <w:sz w:val="19"/>
            <w:szCs w:val="19"/>
          </w:rPr>
          <w:delText>exhaus</w:delText>
        </w:r>
        <w:r w:rsidR="00D66492" w:rsidDel="001848BC">
          <w:rPr>
            <w:rFonts w:ascii="Arial" w:eastAsia="Times New Roman" w:hAnsi="Arial" w:cs="Arial"/>
            <w:sz w:val="19"/>
            <w:szCs w:val="19"/>
          </w:rPr>
          <w:delText>tively explored in slices.  Indeed, our work, as well as the results of</w:delText>
        </w:r>
      </w:del>
      <w:del w:id="123" w:author="X Han" w:date="2018-07-31T13:21:00Z">
        <w:r w:rsidR="00D66492" w:rsidDel="001848BC">
          <w:rPr>
            <w:rFonts w:ascii="Arial" w:eastAsia="Times New Roman" w:hAnsi="Arial" w:cs="Arial"/>
            <w:sz w:val="19"/>
            <w:szCs w:val="19"/>
          </w:rPr>
          <w:delText xml:space="preserve"> other calcium imaging studies in genetically defined populations of D1 and D2 MSNs, clearly shows</w:delText>
        </w:r>
        <w:r w:rsidR="005403CA" w:rsidDel="001848BC">
          <w:rPr>
            <w:rFonts w:ascii="Arial" w:eastAsia="Times New Roman" w:hAnsi="Arial" w:cs="Arial"/>
            <w:sz w:val="19"/>
            <w:szCs w:val="19"/>
          </w:rPr>
          <w:delText xml:space="preserve"> that the </w:delText>
        </w:r>
        <w:r w:rsidR="005403CA" w:rsidDel="001848BC">
          <w:rPr>
            <w:rFonts w:ascii="Arial" w:eastAsia="Times New Roman" w:hAnsi="Arial" w:cs="Arial"/>
            <w:i/>
            <w:sz w:val="19"/>
            <w:szCs w:val="19"/>
          </w:rPr>
          <w:delText>in vitro</w:delText>
        </w:r>
        <w:r w:rsidR="005403CA" w:rsidDel="001848BC">
          <w:rPr>
            <w:rFonts w:ascii="Arial" w:eastAsia="Times New Roman" w:hAnsi="Arial" w:cs="Arial"/>
            <w:sz w:val="19"/>
            <w:szCs w:val="19"/>
          </w:rPr>
          <w:delText xml:space="preserve"> manifestation of the interactions between interneurons and MSNs is not </w:delText>
        </w:r>
        <w:r w:rsidR="00D66492" w:rsidDel="001848BC">
          <w:rPr>
            <w:rFonts w:ascii="Arial" w:eastAsia="Times New Roman" w:hAnsi="Arial" w:cs="Arial"/>
            <w:sz w:val="19"/>
            <w:szCs w:val="19"/>
          </w:rPr>
          <w:delText>equivalent to</w:delText>
        </w:r>
        <w:r w:rsidR="005403CA" w:rsidDel="001848BC">
          <w:rPr>
            <w:rFonts w:ascii="Arial" w:eastAsia="Times New Roman" w:hAnsi="Arial" w:cs="Arial"/>
            <w:sz w:val="19"/>
            <w:szCs w:val="19"/>
          </w:rPr>
          <w:delText xml:space="preserve"> the way these neural populations interact when striatal circuitry is being recruited in the service of behavior</w:delText>
        </w:r>
      </w:del>
      <w:r w:rsidR="005403CA">
        <w:rPr>
          <w:rFonts w:ascii="Arial" w:eastAsia="Times New Roman" w:hAnsi="Arial" w:cs="Arial"/>
          <w:sz w:val="19"/>
          <w:szCs w:val="19"/>
        </w:rPr>
        <w:t>.</w:t>
      </w:r>
      <w:del w:id="124" w:author="X Han" w:date="2018-07-31T13:23:00Z">
        <w:r w:rsidR="00D66492" w:rsidDel="001848BC">
          <w:rPr>
            <w:rFonts w:ascii="Arial" w:eastAsia="Times New Roman" w:hAnsi="Arial" w:cs="Arial"/>
            <w:sz w:val="19"/>
            <w:szCs w:val="19"/>
          </w:rPr>
          <w:delText xml:space="preserve"> </w:delText>
        </w:r>
        <w:commentRangeStart w:id="125"/>
        <w:r w:rsidR="00FC7598" w:rsidRPr="00720B0C" w:rsidDel="001848BC">
          <w:rPr>
            <w:rFonts w:ascii="Arial" w:eastAsia="Times New Roman" w:hAnsi="Arial" w:cs="Arial"/>
            <w:sz w:val="19"/>
            <w:szCs w:val="19"/>
          </w:rPr>
          <w:delText xml:space="preserve">In our view, </w:delText>
        </w:r>
        <w:r w:rsidR="00D66492" w:rsidDel="001848BC">
          <w:rPr>
            <w:rFonts w:ascii="Arial" w:eastAsia="Times New Roman" w:hAnsi="Arial" w:cs="Arial"/>
            <w:sz w:val="19"/>
            <w:szCs w:val="19"/>
          </w:rPr>
          <w:delText>using a technique that allows us to begin to</w:delText>
        </w:r>
        <w:r w:rsidR="00FC7598" w:rsidRPr="00720B0C" w:rsidDel="001848BC">
          <w:rPr>
            <w:rFonts w:ascii="Arial" w:eastAsia="Times New Roman" w:hAnsi="Arial" w:cs="Arial"/>
            <w:sz w:val="19"/>
            <w:szCs w:val="19"/>
          </w:rPr>
          <w:delText xml:space="preserve"> understanding how these circuits are working dynamically in a behaving animal</w:delText>
        </w:r>
        <w:r w:rsidR="00D66492" w:rsidDel="001848BC">
          <w:rPr>
            <w:rFonts w:ascii="Arial" w:eastAsia="Times New Roman" w:hAnsi="Arial" w:cs="Arial"/>
            <w:sz w:val="19"/>
            <w:szCs w:val="19"/>
          </w:rPr>
          <w:delText xml:space="preserve"> is the novelty of the current work</w:delText>
        </w:r>
      </w:del>
      <w:r w:rsidR="00FC7598" w:rsidRPr="00720B0C">
        <w:rPr>
          <w:rFonts w:ascii="Arial" w:eastAsia="Times New Roman" w:hAnsi="Arial" w:cs="Arial"/>
          <w:sz w:val="19"/>
          <w:szCs w:val="19"/>
        </w:rPr>
        <w:t>.</w:t>
      </w:r>
      <w:commentRangeEnd w:id="125"/>
      <w:r w:rsidR="001848BC">
        <w:rPr>
          <w:rStyle w:val="CommentReference"/>
        </w:rPr>
        <w:commentReference w:id="125"/>
      </w:r>
      <w:r w:rsidR="00FC7598" w:rsidRPr="00720B0C">
        <w:rPr>
          <w:rFonts w:ascii="Arial" w:eastAsia="Times New Roman" w:hAnsi="Arial" w:cs="Arial"/>
          <w:sz w:val="19"/>
          <w:szCs w:val="19"/>
        </w:rPr>
        <w:t xml:space="preserve"> </w:t>
      </w:r>
      <w:ins w:id="126" w:author="X Han" w:date="2018-07-31T13:23:00Z">
        <w:r w:rsidR="001848BC">
          <w:rPr>
            <w:rFonts w:ascii="Arial" w:eastAsia="Times New Roman" w:hAnsi="Arial" w:cs="Arial"/>
            <w:sz w:val="19"/>
            <w:szCs w:val="19"/>
          </w:rPr>
          <w:t xml:space="preserve">(1) We think that PV cells provide feedforward inhibition, and our data supports this notion. </w:t>
        </w:r>
      </w:ins>
      <w:del w:id="127" w:author="X Han" w:date="2018-07-31T13:24:00Z">
        <w:r w:rsidR="00E655A2" w:rsidRPr="00720B0C" w:rsidDel="001848BC">
          <w:rPr>
            <w:rFonts w:ascii="Arial" w:eastAsia="Times New Roman" w:hAnsi="Arial" w:cs="Arial"/>
            <w:sz w:val="19"/>
            <w:szCs w:val="19"/>
          </w:rPr>
          <w:delText>To date,</w:delText>
        </w:r>
      </w:del>
      <w:r w:rsidR="00E655A2" w:rsidRPr="00720B0C">
        <w:rPr>
          <w:rFonts w:ascii="Arial" w:eastAsia="Times New Roman" w:hAnsi="Arial" w:cs="Arial"/>
          <w:sz w:val="19"/>
          <w:szCs w:val="19"/>
        </w:rPr>
        <w:t xml:space="preserve"> computational modeling </w:t>
      </w:r>
      <w:ins w:id="128" w:author="X Han" w:date="2018-07-31T13:24:00Z">
        <w:r w:rsidR="001848BC" w:rsidRPr="00720B0C">
          <w:rPr>
            <w:rFonts w:ascii="Arial" w:eastAsia="Times New Roman" w:hAnsi="Arial" w:cs="Arial"/>
            <w:sz w:val="19"/>
            <w:szCs w:val="19"/>
          </w:rPr>
          <w:t xml:space="preserve"> </w:t>
        </w:r>
      </w:ins>
      <w:r w:rsidR="00E655A2" w:rsidRPr="00720B0C">
        <w:rPr>
          <w:rFonts w:ascii="Arial" w:eastAsia="Times New Roman" w:hAnsi="Arial" w:cs="Arial"/>
          <w:sz w:val="19"/>
          <w:szCs w:val="19"/>
        </w:rPr>
        <w:t xml:space="preserve">studies </w:t>
      </w:r>
      <w:r w:rsidR="00E655A2">
        <w:rPr>
          <w:rFonts w:ascii="Arial" w:eastAsia="Times New Roman" w:hAnsi="Arial" w:cs="Arial"/>
          <w:sz w:val="19"/>
          <w:szCs w:val="19"/>
        </w:rPr>
        <w:t>have formed the basis of the notion that</w:t>
      </w:r>
      <w:r w:rsidR="00E655A2" w:rsidRPr="00720B0C">
        <w:rPr>
          <w:rFonts w:ascii="Arial" w:eastAsia="Times New Roman" w:hAnsi="Arial" w:cs="Arial"/>
          <w:sz w:val="19"/>
          <w:szCs w:val="19"/>
        </w:rPr>
        <w:t xml:space="preserve"> PV interneuron-mediated feedforward inhibition can shut down active MSNs that are not important for the currently activated motor </w:t>
      </w:r>
      <w:r w:rsidR="00E655A2">
        <w:rPr>
          <w:rFonts w:ascii="Arial" w:eastAsia="Times New Roman" w:hAnsi="Arial" w:cs="Arial"/>
          <w:sz w:val="19"/>
          <w:szCs w:val="19"/>
        </w:rPr>
        <w:t xml:space="preserve">plan (e.g. Moyer et al., 2014); our data provide a </w:t>
      </w:r>
      <w:del w:id="129" w:author="X Han" w:date="2018-07-31T13:22:00Z">
        <w:r w:rsidR="00E655A2" w:rsidDel="001848BC">
          <w:rPr>
            <w:rFonts w:ascii="Arial" w:eastAsia="Times New Roman" w:hAnsi="Arial" w:cs="Arial"/>
            <w:sz w:val="19"/>
            <w:szCs w:val="19"/>
          </w:rPr>
          <w:delText xml:space="preserve">rare </w:delText>
        </w:r>
      </w:del>
      <w:r w:rsidR="00E655A2">
        <w:rPr>
          <w:rFonts w:ascii="Arial" w:eastAsia="Times New Roman" w:hAnsi="Arial" w:cs="Arial"/>
          <w:i/>
          <w:sz w:val="19"/>
          <w:szCs w:val="19"/>
        </w:rPr>
        <w:t xml:space="preserve">in vivo </w:t>
      </w:r>
      <w:r w:rsidR="00E655A2">
        <w:rPr>
          <w:rFonts w:ascii="Arial" w:eastAsia="Times New Roman" w:hAnsi="Arial" w:cs="Arial"/>
          <w:sz w:val="19"/>
          <w:szCs w:val="19"/>
        </w:rPr>
        <w:t>demonstration of this process.</w:t>
      </w:r>
      <w:ins w:id="130" w:author="X Han" w:date="2018-07-31T13:24:00Z">
        <w:r w:rsidR="001848BC">
          <w:rPr>
            <w:rFonts w:ascii="Arial" w:eastAsia="Times New Roman" w:hAnsi="Arial" w:cs="Arial"/>
            <w:sz w:val="19"/>
            <w:szCs w:val="19"/>
          </w:rPr>
          <w:t xml:space="preserve"> (2) we think CHIs</w:t>
        </w:r>
      </w:ins>
      <w:ins w:id="131" w:author="X Han" w:date="2018-07-31T13:25:00Z">
        <w:r w:rsidR="001848BC">
          <w:rPr>
            <w:rFonts w:ascii="Arial" w:eastAsia="Times New Roman" w:hAnsi="Arial" w:cs="Arial"/>
            <w:sz w:val="19"/>
            <w:szCs w:val="19"/>
          </w:rPr>
          <w:t xml:space="preserve"> have complex effect on MSN activity…….</w:t>
        </w:r>
      </w:ins>
    </w:p>
    <w:p w14:paraId="6A5851A9" w14:textId="2CDAA220" w:rsidR="001848BC" w:rsidRPr="001848BC" w:rsidRDefault="001848BC" w:rsidP="001848BC">
      <w:pPr>
        <w:shd w:val="clear" w:color="auto" w:fill="FFFFFF"/>
        <w:spacing w:after="100" w:line="240" w:lineRule="auto"/>
        <w:rPr>
          <w:rFonts w:ascii="Arial" w:eastAsia="Times New Roman" w:hAnsi="Arial" w:cs="Arial"/>
          <w:sz w:val="19"/>
          <w:szCs w:val="19"/>
          <w:rPrChange w:id="132" w:author="X Han" w:date="2018-07-31T13:23:00Z">
            <w:rPr/>
          </w:rPrChange>
        </w:rPr>
      </w:pPr>
    </w:p>
    <w:p w14:paraId="2D4C36F5" w14:textId="33BA3A51" w:rsidR="00FC7598" w:rsidRPr="00720B0C" w:rsidRDefault="00D66492" w:rsidP="005267D9">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lastRenderedPageBreak/>
        <w:t>With respect to the specific comment that “o</w:t>
      </w:r>
      <w:r w:rsidRPr="00720B0C">
        <w:rPr>
          <w:rFonts w:ascii="Arial" w:hAnsi="Arial" w:cs="Arial"/>
          <w:i/>
          <w:sz w:val="19"/>
          <w:szCs w:val="19"/>
        </w:rPr>
        <w:t>verall inhibition of MSNs does not logically result in initiation of movement</w:t>
      </w:r>
      <w:r>
        <w:rPr>
          <w:rFonts w:ascii="Arial" w:eastAsia="Times New Roman" w:hAnsi="Arial" w:cs="Arial"/>
          <w:sz w:val="19"/>
          <w:szCs w:val="19"/>
        </w:rPr>
        <w:t xml:space="preserve"> “, </w:t>
      </w:r>
      <w:commentRangeStart w:id="133"/>
      <w:r>
        <w:rPr>
          <w:rFonts w:ascii="Arial" w:eastAsia="Times New Roman" w:hAnsi="Arial" w:cs="Arial"/>
          <w:sz w:val="19"/>
          <w:szCs w:val="19"/>
        </w:rPr>
        <w:t>w</w:t>
      </w:r>
      <w:r w:rsidR="00FC7598" w:rsidRPr="00720B0C">
        <w:rPr>
          <w:rFonts w:ascii="Arial" w:eastAsia="Times New Roman" w:hAnsi="Arial" w:cs="Arial"/>
          <w:sz w:val="19"/>
          <w:szCs w:val="19"/>
        </w:rPr>
        <w:t xml:space="preserve">e do not believe the activity </w:t>
      </w:r>
      <w:r w:rsidR="00B70EF7" w:rsidRPr="00720B0C">
        <w:rPr>
          <w:rFonts w:ascii="Arial" w:eastAsia="Times New Roman" w:hAnsi="Arial" w:cs="Arial"/>
          <w:sz w:val="19"/>
          <w:szCs w:val="19"/>
        </w:rPr>
        <w:t xml:space="preserve">of particular </w:t>
      </w:r>
      <w:r w:rsidR="00FC7598" w:rsidRPr="00720B0C">
        <w:rPr>
          <w:rFonts w:ascii="Arial" w:eastAsia="Times New Roman" w:hAnsi="Arial" w:cs="Arial"/>
          <w:sz w:val="19"/>
          <w:szCs w:val="19"/>
        </w:rPr>
        <w:t xml:space="preserve">neurons </w:t>
      </w:r>
      <w:r w:rsidR="00B70EF7" w:rsidRPr="00720B0C">
        <w:rPr>
          <w:rFonts w:ascii="Arial" w:eastAsia="Times New Roman" w:hAnsi="Arial" w:cs="Arial"/>
          <w:sz w:val="19"/>
          <w:szCs w:val="19"/>
        </w:rPr>
        <w:t>can be addressed as ‘inhibitory” or “excitatory” components</w:t>
      </w:r>
      <w:r w:rsidR="00FC7598" w:rsidRPr="00720B0C">
        <w:rPr>
          <w:rFonts w:ascii="Arial" w:eastAsia="Times New Roman" w:hAnsi="Arial" w:cs="Arial"/>
          <w:sz w:val="19"/>
          <w:szCs w:val="19"/>
        </w:rPr>
        <w:t xml:space="preserve"> in a dynamical system</w:t>
      </w:r>
      <w:r>
        <w:rPr>
          <w:rFonts w:ascii="Arial" w:eastAsia="Times New Roman" w:hAnsi="Arial" w:cs="Arial"/>
          <w:sz w:val="19"/>
          <w:szCs w:val="19"/>
        </w:rPr>
        <w:t>, nor does our data suggest that PV activation results in general MSN inhibition</w:t>
      </w:r>
      <w:r w:rsidR="00E655A2">
        <w:rPr>
          <w:rFonts w:ascii="Arial" w:eastAsia="Times New Roman" w:hAnsi="Arial" w:cs="Arial"/>
          <w:sz w:val="19"/>
          <w:szCs w:val="19"/>
        </w:rPr>
        <w:t>.</w:t>
      </w:r>
      <w:commentRangeEnd w:id="133"/>
      <w:r w:rsidR="005A2E4E">
        <w:rPr>
          <w:rStyle w:val="CommentReference"/>
        </w:rPr>
        <w:commentReference w:id="133"/>
      </w:r>
      <w:r w:rsidR="00E655A2">
        <w:rPr>
          <w:rFonts w:ascii="Arial" w:eastAsia="Times New Roman" w:hAnsi="Arial" w:cs="Arial"/>
          <w:sz w:val="19"/>
          <w:szCs w:val="19"/>
        </w:rPr>
        <w:t xml:space="preserve"> W</w:t>
      </w:r>
      <w:r w:rsidR="00E655A2" w:rsidRPr="00720B0C">
        <w:rPr>
          <w:rFonts w:ascii="Arial" w:eastAsia="Times New Roman" w:hAnsi="Arial" w:cs="Arial"/>
          <w:sz w:val="19"/>
          <w:szCs w:val="19"/>
        </w:rPr>
        <w:t xml:space="preserve">e have added new supplemental figures that we think addresses the dynamic nature of this inhibition specifically as it relates to PVs (Please also see response to Referee 3, comment 2). This includes a quantification of the populations of MSNs that recruited during optogenetic activation of PV cells, which suggests that not all MSNs are ubiquitously inhibited by their activation. </w:t>
      </w:r>
      <w:r>
        <w:rPr>
          <w:rFonts w:ascii="Arial" w:eastAsia="Times New Roman" w:hAnsi="Arial" w:cs="Arial"/>
          <w:sz w:val="19"/>
          <w:szCs w:val="19"/>
        </w:rPr>
        <w:t xml:space="preserve">Furthermore, reducing the effects of PV-stimulation to “MSN inhibition” ignores decades of data regarding lateral inhibition by MSNs onto MSNs, and the dis-inhibition that would result from PV control of such MSN-MSN interactions.  </w:t>
      </w:r>
      <w:r w:rsidR="00B70EF7" w:rsidRPr="00720B0C">
        <w:rPr>
          <w:rFonts w:ascii="Arial" w:eastAsia="Times New Roman" w:hAnsi="Arial" w:cs="Arial"/>
          <w:sz w:val="19"/>
          <w:szCs w:val="19"/>
        </w:rPr>
        <w:t>As mentioned many times, heterogeneity exists in a behaving animal and reducing this preparation to slices</w:t>
      </w:r>
      <w:r w:rsidR="00484B98" w:rsidRPr="00720B0C">
        <w:rPr>
          <w:rFonts w:ascii="Arial" w:eastAsia="Times New Roman" w:hAnsi="Arial" w:cs="Arial"/>
          <w:sz w:val="19"/>
          <w:szCs w:val="19"/>
        </w:rPr>
        <w:t xml:space="preserve"> removes the dynamic component</w:t>
      </w:r>
      <w:r>
        <w:rPr>
          <w:rFonts w:ascii="Arial" w:eastAsia="Times New Roman" w:hAnsi="Arial" w:cs="Arial"/>
          <w:sz w:val="19"/>
          <w:szCs w:val="19"/>
        </w:rPr>
        <w:t>, fundamentally changing the interpretation of such “mechanistic” data</w:t>
      </w:r>
      <w:r w:rsidR="00484B98" w:rsidRPr="00720B0C">
        <w:rPr>
          <w:rFonts w:ascii="Arial" w:eastAsia="Times New Roman" w:hAnsi="Arial" w:cs="Arial"/>
          <w:sz w:val="19"/>
          <w:szCs w:val="19"/>
        </w:rPr>
        <w:t>.</w:t>
      </w:r>
      <w:r w:rsidR="00E655A2">
        <w:rPr>
          <w:rFonts w:ascii="Arial" w:eastAsia="Times New Roman" w:hAnsi="Arial" w:cs="Arial"/>
          <w:sz w:val="19"/>
          <w:szCs w:val="19"/>
        </w:rPr>
        <w:t xml:space="preserve">  The experimental tools to create the data the Referee </w:t>
      </w:r>
      <w:r w:rsidR="00131C67">
        <w:rPr>
          <w:rFonts w:ascii="Arial" w:eastAsia="Times New Roman" w:hAnsi="Arial" w:cs="Arial"/>
          <w:sz w:val="19"/>
          <w:szCs w:val="19"/>
        </w:rPr>
        <w:t xml:space="preserve">is asking </w:t>
      </w:r>
      <w:r w:rsidR="00E655A2">
        <w:rPr>
          <w:rFonts w:ascii="Arial" w:eastAsia="Times New Roman" w:hAnsi="Arial" w:cs="Arial"/>
          <w:sz w:val="19"/>
          <w:szCs w:val="19"/>
        </w:rPr>
        <w:t>for simply do not exist, and a</w:t>
      </w:r>
      <w:r w:rsidR="00FC7598" w:rsidRPr="00720B0C">
        <w:rPr>
          <w:rFonts w:ascii="Arial" w:eastAsia="Times New Roman" w:hAnsi="Arial" w:cs="Arial"/>
          <w:sz w:val="19"/>
          <w:szCs w:val="19"/>
        </w:rPr>
        <w:t xml:space="preserve">s mentioned below in response to critique 5, to understand this </w:t>
      </w:r>
      <w:r w:rsidR="00484B98" w:rsidRPr="00720B0C">
        <w:rPr>
          <w:rFonts w:ascii="Arial" w:eastAsia="Times New Roman" w:hAnsi="Arial" w:cs="Arial"/>
          <w:sz w:val="19"/>
          <w:szCs w:val="19"/>
        </w:rPr>
        <w:t>mechanism</w:t>
      </w:r>
      <w:r w:rsidR="00FC7598" w:rsidRPr="00720B0C">
        <w:rPr>
          <w:rFonts w:ascii="Arial" w:eastAsia="Times New Roman" w:hAnsi="Arial" w:cs="Arial"/>
          <w:sz w:val="19"/>
          <w:szCs w:val="19"/>
        </w:rPr>
        <w:t xml:space="preserve"> is not </w:t>
      </w:r>
      <w:r w:rsidR="00A53866" w:rsidRPr="00720B0C">
        <w:rPr>
          <w:rFonts w:ascii="Arial" w:eastAsia="Times New Roman" w:hAnsi="Arial" w:cs="Arial"/>
          <w:sz w:val="19"/>
          <w:szCs w:val="19"/>
        </w:rPr>
        <w:t xml:space="preserve">a </w:t>
      </w:r>
      <w:r w:rsidR="00FC7598" w:rsidRPr="00720B0C">
        <w:rPr>
          <w:rFonts w:ascii="Arial" w:eastAsia="Times New Roman" w:hAnsi="Arial" w:cs="Arial"/>
          <w:sz w:val="19"/>
          <w:szCs w:val="19"/>
        </w:rPr>
        <w:t xml:space="preserve">simple question that </w:t>
      </w:r>
      <w:r w:rsidR="00A53866" w:rsidRPr="00720B0C">
        <w:rPr>
          <w:rFonts w:ascii="Arial" w:eastAsia="Times New Roman" w:hAnsi="Arial" w:cs="Arial"/>
          <w:sz w:val="19"/>
          <w:szCs w:val="19"/>
        </w:rPr>
        <w:t xml:space="preserve">a </w:t>
      </w:r>
      <w:r w:rsidR="00484B98" w:rsidRPr="00720B0C">
        <w:rPr>
          <w:rFonts w:ascii="Arial" w:eastAsia="Times New Roman" w:hAnsi="Arial" w:cs="Arial"/>
          <w:sz w:val="19"/>
          <w:szCs w:val="19"/>
        </w:rPr>
        <w:t>single in vivo study</w:t>
      </w:r>
      <w:r w:rsidR="00FC7598" w:rsidRPr="00720B0C">
        <w:rPr>
          <w:rFonts w:ascii="Arial" w:eastAsia="Times New Roman" w:hAnsi="Arial" w:cs="Arial"/>
          <w:sz w:val="19"/>
          <w:szCs w:val="19"/>
        </w:rPr>
        <w:t xml:space="preserve"> is capable of </w:t>
      </w:r>
      <w:r w:rsidR="00484B98" w:rsidRPr="00720B0C">
        <w:rPr>
          <w:rFonts w:ascii="Arial" w:eastAsia="Times New Roman" w:hAnsi="Arial" w:cs="Arial"/>
          <w:sz w:val="19"/>
          <w:szCs w:val="19"/>
        </w:rPr>
        <w:t>uncovering</w:t>
      </w:r>
      <w:r w:rsidR="00FC7598" w:rsidRPr="00720B0C">
        <w:rPr>
          <w:rFonts w:ascii="Arial" w:eastAsia="Times New Roman" w:hAnsi="Arial" w:cs="Arial"/>
          <w:sz w:val="19"/>
          <w:szCs w:val="19"/>
        </w:rPr>
        <w:t>.</w:t>
      </w:r>
      <w:r w:rsidR="00484B98" w:rsidRPr="00720B0C">
        <w:rPr>
          <w:rFonts w:ascii="Arial" w:eastAsia="Times New Roman" w:hAnsi="Arial" w:cs="Arial"/>
          <w:sz w:val="19"/>
          <w:szCs w:val="19"/>
        </w:rPr>
        <w:t xml:space="preserve"> </w:t>
      </w:r>
      <w:r w:rsidR="00E655A2">
        <w:rPr>
          <w:rFonts w:ascii="Arial" w:eastAsia="Times New Roman" w:hAnsi="Arial" w:cs="Arial"/>
          <w:sz w:val="19"/>
          <w:szCs w:val="19"/>
        </w:rPr>
        <w:t>W</w:t>
      </w:r>
      <w:r w:rsidR="00FC7598" w:rsidRPr="00720B0C">
        <w:rPr>
          <w:rFonts w:ascii="Arial" w:eastAsia="Times New Roman" w:hAnsi="Arial" w:cs="Arial"/>
          <w:sz w:val="19"/>
          <w:szCs w:val="19"/>
        </w:rPr>
        <w:t xml:space="preserve">e are currently exploring </w:t>
      </w:r>
      <w:r w:rsidR="00E655A2">
        <w:rPr>
          <w:rFonts w:ascii="Arial" w:eastAsia="Times New Roman" w:hAnsi="Arial" w:cs="Arial"/>
          <w:sz w:val="19"/>
          <w:szCs w:val="19"/>
        </w:rPr>
        <w:t xml:space="preserve">ways </w:t>
      </w:r>
      <w:r w:rsidR="00FC7598" w:rsidRPr="00720B0C">
        <w:rPr>
          <w:rFonts w:ascii="Arial" w:eastAsia="Times New Roman" w:hAnsi="Arial" w:cs="Arial"/>
          <w:sz w:val="19"/>
          <w:szCs w:val="19"/>
        </w:rPr>
        <w:t xml:space="preserve">to better reveal how systems are dynamically gated but </w:t>
      </w:r>
      <w:r w:rsidR="00E655A2">
        <w:rPr>
          <w:rFonts w:ascii="Arial" w:eastAsia="Times New Roman" w:hAnsi="Arial" w:cs="Arial"/>
          <w:sz w:val="19"/>
          <w:szCs w:val="19"/>
        </w:rPr>
        <w:t>this represents a massive, multi-lab and multi-</w:t>
      </w:r>
      <w:r w:rsidR="00FC7598" w:rsidRPr="00720B0C">
        <w:rPr>
          <w:rFonts w:ascii="Arial" w:eastAsia="Times New Roman" w:hAnsi="Arial" w:cs="Arial"/>
          <w:sz w:val="19"/>
          <w:szCs w:val="19"/>
        </w:rPr>
        <w:t>year</w:t>
      </w:r>
      <w:r w:rsidR="00E655A2">
        <w:rPr>
          <w:rFonts w:ascii="Arial" w:eastAsia="Times New Roman" w:hAnsi="Arial" w:cs="Arial"/>
          <w:sz w:val="19"/>
          <w:szCs w:val="19"/>
        </w:rPr>
        <w:t xml:space="preserve"> endeavor </w:t>
      </w:r>
      <w:r w:rsidR="00FC7598" w:rsidRPr="00720B0C">
        <w:rPr>
          <w:rFonts w:ascii="Arial" w:eastAsia="Times New Roman" w:hAnsi="Arial" w:cs="Arial"/>
          <w:sz w:val="19"/>
          <w:szCs w:val="19"/>
        </w:rPr>
        <w:t>that extend</w:t>
      </w:r>
      <w:r w:rsidR="00E655A2">
        <w:rPr>
          <w:rFonts w:ascii="Arial" w:eastAsia="Times New Roman" w:hAnsi="Arial" w:cs="Arial"/>
          <w:sz w:val="19"/>
          <w:szCs w:val="19"/>
        </w:rPr>
        <w:t>s</w:t>
      </w:r>
      <w:r w:rsidR="00FC7598" w:rsidRPr="00720B0C">
        <w:rPr>
          <w:rFonts w:ascii="Arial" w:eastAsia="Times New Roman" w:hAnsi="Arial" w:cs="Arial"/>
          <w:sz w:val="19"/>
          <w:szCs w:val="19"/>
        </w:rPr>
        <w:t xml:space="preserve"> beyond the scope of this </w:t>
      </w:r>
      <w:r w:rsidR="00E655A2">
        <w:rPr>
          <w:rFonts w:ascii="Arial" w:eastAsia="Times New Roman" w:hAnsi="Arial" w:cs="Arial"/>
          <w:sz w:val="19"/>
          <w:szCs w:val="19"/>
        </w:rPr>
        <w:t xml:space="preserve">or any </w:t>
      </w:r>
      <w:r w:rsidR="002A560A">
        <w:rPr>
          <w:rFonts w:ascii="Arial" w:eastAsia="Times New Roman" w:hAnsi="Arial" w:cs="Arial"/>
          <w:sz w:val="19"/>
          <w:szCs w:val="19"/>
        </w:rPr>
        <w:t xml:space="preserve">other </w:t>
      </w:r>
      <w:r w:rsidR="00E655A2">
        <w:rPr>
          <w:rFonts w:ascii="Arial" w:eastAsia="Times New Roman" w:hAnsi="Arial" w:cs="Arial"/>
          <w:sz w:val="19"/>
          <w:szCs w:val="19"/>
        </w:rPr>
        <w:t xml:space="preserve">single </w:t>
      </w:r>
      <w:r w:rsidR="00FC7598" w:rsidRPr="00720B0C">
        <w:rPr>
          <w:rFonts w:ascii="Arial" w:eastAsia="Times New Roman" w:hAnsi="Arial" w:cs="Arial"/>
          <w:sz w:val="19"/>
          <w:szCs w:val="19"/>
        </w:rPr>
        <w:t>paper.</w:t>
      </w:r>
      <w:commentRangeEnd w:id="121"/>
      <w:r w:rsidR="00F03FFD">
        <w:rPr>
          <w:rStyle w:val="CommentReference"/>
        </w:rPr>
        <w:commentReference w:id="121"/>
      </w:r>
    </w:p>
    <w:p w14:paraId="2A7C68C1" w14:textId="4D20FA7F" w:rsidR="003358C5" w:rsidRPr="00720B0C" w:rsidRDefault="007E7328" w:rsidP="005267D9">
      <w:pPr>
        <w:shd w:val="clear" w:color="auto" w:fill="FFFFFF"/>
        <w:spacing w:after="100" w:line="240" w:lineRule="auto"/>
        <w:rPr>
          <w:rFonts w:ascii="Arial" w:hAnsi="Arial" w:cs="Arial"/>
          <w:i/>
          <w:sz w:val="19"/>
          <w:szCs w:val="19"/>
        </w:rPr>
      </w:pPr>
      <w:r w:rsidRPr="00770171">
        <w:rPr>
          <w:rFonts w:ascii="Arial" w:hAnsi="Arial" w:cs="Arial"/>
          <w:sz w:val="19"/>
          <w:szCs w:val="19"/>
        </w:rPr>
        <w:br/>
      </w:r>
      <w:r w:rsidR="003358C5" w:rsidRPr="00720B0C">
        <w:rPr>
          <w:rFonts w:ascii="Arial" w:eastAsia="Times New Roman" w:hAnsi="Arial" w:cs="Arial"/>
          <w:b/>
          <w:i/>
          <w:sz w:val="19"/>
          <w:szCs w:val="19"/>
        </w:rPr>
        <w:t>3.</w:t>
      </w:r>
      <w:r w:rsidR="003358C5" w:rsidRPr="00720B0C">
        <w:rPr>
          <w:rFonts w:ascii="Arial" w:eastAsia="Times New Roman" w:hAnsi="Arial" w:cs="Arial"/>
          <w:i/>
          <w:sz w:val="19"/>
          <w:szCs w:val="19"/>
        </w:rPr>
        <w:t xml:space="preserve"> </w:t>
      </w:r>
      <w:r w:rsidRPr="00720B0C">
        <w:rPr>
          <w:rFonts w:ascii="Arial" w:hAnsi="Arial" w:cs="Arial"/>
          <w:i/>
          <w:sz w:val="19"/>
          <w:szCs w:val="19"/>
        </w:rPr>
        <w:t>Response heterogeneity within a given</w:t>
      </w:r>
      <w:r w:rsidR="0001459B" w:rsidRPr="00720B0C">
        <w:rPr>
          <w:rFonts w:ascii="Arial" w:hAnsi="Arial" w:cs="Arial"/>
          <w:i/>
          <w:sz w:val="19"/>
          <w:szCs w:val="19"/>
        </w:rPr>
        <w:t xml:space="preserve"> population (e.g, Figure 2E and </w:t>
      </w:r>
      <w:r w:rsidRPr="00720B0C">
        <w:rPr>
          <w:rFonts w:ascii="Arial" w:hAnsi="Arial" w:cs="Arial"/>
          <w:i/>
          <w:sz w:val="19"/>
          <w:szCs w:val="19"/>
        </w:rPr>
        <w:t>S4 and others): It was brought u</w:t>
      </w:r>
      <w:r w:rsidR="0001459B" w:rsidRPr="00720B0C">
        <w:rPr>
          <w:rFonts w:ascii="Arial" w:hAnsi="Arial" w:cs="Arial"/>
          <w:i/>
          <w:sz w:val="19"/>
          <w:szCs w:val="19"/>
        </w:rPr>
        <w:t xml:space="preserve">p previously that the responses </w:t>
      </w:r>
      <w:r w:rsidRPr="00720B0C">
        <w:rPr>
          <w:rFonts w:ascii="Arial" w:hAnsi="Arial" w:cs="Arial"/>
          <w:i/>
          <w:sz w:val="19"/>
          <w:szCs w:val="19"/>
        </w:rPr>
        <w:t>observed are heterogeneous within each population. For example, the</w:t>
      </w:r>
      <w:r w:rsidRPr="00720B0C">
        <w:rPr>
          <w:rFonts w:ascii="Arial" w:hAnsi="Arial" w:cs="Arial"/>
          <w:i/>
          <w:sz w:val="19"/>
          <w:szCs w:val="19"/>
        </w:rPr>
        <w:br/>
        <w:t>same Figure 2E, I copied from the previ</w:t>
      </w:r>
      <w:r w:rsidR="0001459B" w:rsidRPr="00720B0C">
        <w:rPr>
          <w:rFonts w:ascii="Arial" w:hAnsi="Arial" w:cs="Arial"/>
          <w:i/>
          <w:sz w:val="19"/>
          <w:szCs w:val="19"/>
        </w:rPr>
        <w:t xml:space="preserve">ous comments: ‘As stated in the </w:t>
      </w:r>
      <w:r w:rsidRPr="00720B0C">
        <w:rPr>
          <w:rFonts w:ascii="Arial" w:hAnsi="Arial" w:cs="Arial"/>
          <w:i/>
          <w:sz w:val="19"/>
          <w:szCs w:val="19"/>
        </w:rPr>
        <w:t>manuscript, the responses are highly he</w:t>
      </w:r>
      <w:r w:rsidR="0001459B" w:rsidRPr="00720B0C">
        <w:rPr>
          <w:rFonts w:ascii="Arial" w:hAnsi="Arial" w:cs="Arial"/>
          <w:i/>
          <w:sz w:val="19"/>
          <w:szCs w:val="19"/>
        </w:rPr>
        <w:t xml:space="preserve">terogeneous. Therefore, lumping </w:t>
      </w:r>
      <w:r w:rsidRPr="00720B0C">
        <w:rPr>
          <w:rFonts w:ascii="Arial" w:hAnsi="Arial" w:cs="Arial"/>
          <w:i/>
          <w:sz w:val="19"/>
          <w:szCs w:val="19"/>
        </w:rPr>
        <w:t>all cells from one type together mi</w:t>
      </w:r>
      <w:r w:rsidR="0001459B" w:rsidRPr="00720B0C">
        <w:rPr>
          <w:rFonts w:ascii="Arial" w:hAnsi="Arial" w:cs="Arial"/>
          <w:i/>
          <w:sz w:val="19"/>
          <w:szCs w:val="19"/>
        </w:rPr>
        <w:t xml:space="preserve">ght bias the ones that just had </w:t>
      </w:r>
      <w:r w:rsidRPr="00720B0C">
        <w:rPr>
          <w:rFonts w:ascii="Arial" w:hAnsi="Arial" w:cs="Arial"/>
          <w:i/>
          <w:sz w:val="19"/>
          <w:szCs w:val="19"/>
        </w:rPr>
        <w:t>bigger responses. For an extreme example, if all cells except one a</w:t>
      </w:r>
      <w:r w:rsidR="0001459B" w:rsidRPr="00720B0C">
        <w:rPr>
          <w:rFonts w:ascii="Arial" w:hAnsi="Arial" w:cs="Arial"/>
          <w:i/>
          <w:sz w:val="19"/>
          <w:szCs w:val="19"/>
        </w:rPr>
        <w:t xml:space="preserve">re </w:t>
      </w:r>
      <w:r w:rsidRPr="00720B0C">
        <w:rPr>
          <w:rFonts w:ascii="Arial" w:hAnsi="Arial" w:cs="Arial"/>
          <w:i/>
          <w:sz w:val="19"/>
          <w:szCs w:val="19"/>
        </w:rPr>
        <w:t xml:space="preserve">silent, this one cell’s activity will </w:t>
      </w:r>
      <w:r w:rsidR="0001459B" w:rsidRPr="00720B0C">
        <w:rPr>
          <w:rFonts w:ascii="Arial" w:hAnsi="Arial" w:cs="Arial"/>
          <w:i/>
          <w:sz w:val="19"/>
          <w:szCs w:val="19"/>
        </w:rPr>
        <w:t xml:space="preserve">dominant the outcome. The other </w:t>
      </w:r>
      <w:r w:rsidRPr="00720B0C">
        <w:rPr>
          <w:rFonts w:ascii="Arial" w:hAnsi="Arial" w:cs="Arial"/>
          <w:i/>
          <w:sz w:val="19"/>
          <w:szCs w:val="19"/>
        </w:rPr>
        <w:t>end of the spectrum is that Chl neur</w:t>
      </w:r>
      <w:r w:rsidR="0001459B" w:rsidRPr="00720B0C">
        <w:rPr>
          <w:rFonts w:ascii="Arial" w:hAnsi="Arial" w:cs="Arial"/>
          <w:i/>
          <w:sz w:val="19"/>
          <w:szCs w:val="19"/>
        </w:rPr>
        <w:t xml:space="preserve">ons have equal numbers of cells </w:t>
      </w:r>
      <w:r w:rsidRPr="00720B0C">
        <w:rPr>
          <w:rFonts w:ascii="Arial" w:hAnsi="Arial" w:cs="Arial"/>
          <w:i/>
          <w:sz w:val="19"/>
          <w:szCs w:val="19"/>
        </w:rPr>
        <w:t>that were positively (41%) and negative</w:t>
      </w:r>
      <w:r w:rsidR="0001459B" w:rsidRPr="00720B0C">
        <w:rPr>
          <w:rFonts w:ascii="Arial" w:hAnsi="Arial" w:cs="Arial"/>
          <w:i/>
          <w:sz w:val="19"/>
          <w:szCs w:val="19"/>
        </w:rPr>
        <w:t xml:space="preserve">ly (37%) regulated. So they are </w:t>
      </w:r>
      <w:r w:rsidRPr="00720B0C">
        <w:rPr>
          <w:rFonts w:ascii="Arial" w:hAnsi="Arial" w:cs="Arial"/>
          <w:i/>
          <w:sz w:val="19"/>
          <w:szCs w:val="19"/>
        </w:rPr>
        <w:t>effectively different population of cells. I</w:t>
      </w:r>
      <w:r w:rsidR="0001459B" w:rsidRPr="00720B0C">
        <w:rPr>
          <w:rFonts w:ascii="Arial" w:hAnsi="Arial" w:cs="Arial"/>
          <w:i/>
          <w:sz w:val="19"/>
          <w:szCs w:val="19"/>
        </w:rPr>
        <w:t xml:space="preserve">t is hard to see how to </w:t>
      </w:r>
      <w:r w:rsidRPr="00720B0C">
        <w:rPr>
          <w:rFonts w:ascii="Arial" w:hAnsi="Arial" w:cs="Arial"/>
          <w:i/>
          <w:sz w:val="19"/>
          <w:szCs w:val="19"/>
        </w:rPr>
        <w:t>fit things in when all the conclusi</w:t>
      </w:r>
      <w:r w:rsidR="0001459B" w:rsidRPr="00720B0C">
        <w:rPr>
          <w:rFonts w:ascii="Arial" w:hAnsi="Arial" w:cs="Arial"/>
          <w:i/>
          <w:sz w:val="19"/>
          <w:szCs w:val="19"/>
        </w:rPr>
        <w:t xml:space="preserve">ons are based on the average of </w:t>
      </w:r>
      <w:r w:rsidRPr="00720B0C">
        <w:rPr>
          <w:rFonts w:ascii="Arial" w:hAnsi="Arial" w:cs="Arial"/>
          <w:i/>
          <w:sz w:val="19"/>
          <w:szCs w:val="19"/>
        </w:rPr>
        <w:t>appositely responded neurons.’ Unless</w:t>
      </w:r>
      <w:r w:rsidR="0001459B" w:rsidRPr="00720B0C">
        <w:rPr>
          <w:rFonts w:ascii="Arial" w:hAnsi="Arial" w:cs="Arial"/>
          <w:i/>
          <w:sz w:val="19"/>
          <w:szCs w:val="19"/>
        </w:rPr>
        <w:t xml:space="preserve"> I missed something, instead of </w:t>
      </w:r>
      <w:r w:rsidRPr="00720B0C">
        <w:rPr>
          <w:rFonts w:ascii="Arial" w:hAnsi="Arial" w:cs="Arial"/>
          <w:i/>
          <w:sz w:val="19"/>
          <w:szCs w:val="19"/>
        </w:rPr>
        <w:t>analyzing different response groups,</w:t>
      </w:r>
      <w:r w:rsidR="0001459B" w:rsidRPr="00720B0C">
        <w:rPr>
          <w:rFonts w:ascii="Arial" w:hAnsi="Arial" w:cs="Arial"/>
          <w:i/>
          <w:sz w:val="19"/>
          <w:szCs w:val="19"/>
        </w:rPr>
        <w:t xml:space="preserve"> the authors just removed those descriptions and get around </w:t>
      </w:r>
      <w:r w:rsidRPr="00720B0C">
        <w:rPr>
          <w:rFonts w:ascii="Arial" w:hAnsi="Arial" w:cs="Arial"/>
          <w:i/>
          <w:sz w:val="19"/>
          <w:szCs w:val="19"/>
        </w:rPr>
        <w:t xml:space="preserve">the problem. </w:t>
      </w:r>
    </w:p>
    <w:p w14:paraId="4763655A" w14:textId="332F1023" w:rsidR="005A2E4E" w:rsidRDefault="003358C5" w:rsidP="002955A1">
      <w:pPr>
        <w:shd w:val="clear" w:color="auto" w:fill="FFFFFF"/>
        <w:spacing w:after="0" w:line="240" w:lineRule="auto"/>
        <w:rPr>
          <w:ins w:id="134" w:author="X Han" w:date="2018-07-31T13:33:00Z"/>
          <w:rFonts w:ascii="Arial" w:eastAsia="Times New Roman" w:hAnsi="Arial" w:cs="Arial"/>
          <w:sz w:val="19"/>
          <w:szCs w:val="19"/>
        </w:rPr>
      </w:pPr>
      <w:r w:rsidRPr="00720B0C">
        <w:rPr>
          <w:rFonts w:ascii="Arial" w:eastAsia="Times New Roman" w:hAnsi="Arial" w:cs="Arial"/>
          <w:b/>
          <w:sz w:val="19"/>
          <w:szCs w:val="19"/>
        </w:rPr>
        <w:t>Response:</w:t>
      </w:r>
      <w:r w:rsidR="002955A1" w:rsidRPr="002955A1">
        <w:rPr>
          <w:rFonts w:ascii="Arial" w:eastAsia="Times New Roman" w:hAnsi="Arial" w:cs="Arial"/>
          <w:sz w:val="19"/>
          <w:szCs w:val="19"/>
        </w:rPr>
        <w:t xml:space="preserve"> </w:t>
      </w:r>
      <w:moveToRangeStart w:id="135" w:author="X Han" w:date="2018-07-31T13:30:00Z" w:name="move520807147"/>
      <w:moveTo w:id="136" w:author="X Han" w:date="2018-07-31T13:30:00Z">
        <w:r w:rsidR="005A2E4E" w:rsidRPr="00720B0C">
          <w:rPr>
            <w:rFonts w:ascii="Arial" w:eastAsia="Times New Roman" w:hAnsi="Arial" w:cs="Arial"/>
            <w:sz w:val="19"/>
            <w:szCs w:val="19"/>
          </w:rPr>
          <w:t>As requested by the reviewer in the previous submission, we did include several new analysis and figures specifically related to the critique of a combined dataset specifically for cholinergic cells where the populations separated into two distinct groups (41% and 37%). This includes Supplemental Figure 9 related to CHIs and their relationship to behavior and MSN populations.</w:t>
        </w:r>
        <w:r w:rsidR="005A2E4E">
          <w:rPr>
            <w:rFonts w:ascii="Arial" w:eastAsia="Times New Roman" w:hAnsi="Arial" w:cs="Arial"/>
            <w:sz w:val="19"/>
            <w:szCs w:val="19"/>
          </w:rPr>
          <w:t xml:space="preserve">  Although an interesting observation, our optogenetic manipulations support the more parsimonious explanation that CHIs act as a population to inhibit or terminate motor bouts; a point which is supported clearly by our population-level analyses.  </w:t>
        </w:r>
      </w:moveTo>
      <w:moveToRangeEnd w:id="135"/>
      <w:ins w:id="137" w:author="X Han" w:date="2018-07-31T13:30:00Z">
        <w:r w:rsidR="005A2E4E">
          <w:rPr>
            <w:rFonts w:ascii="Arial" w:eastAsia="Times New Roman" w:hAnsi="Arial" w:cs="Arial"/>
            <w:sz w:val="19"/>
            <w:szCs w:val="19"/>
          </w:rPr>
          <w:t xml:space="preserve">We did not further break down other cell type, </w:t>
        </w:r>
      </w:ins>
      <w:ins w:id="138" w:author="X Han" w:date="2018-07-31T13:34:00Z">
        <w:r w:rsidR="005A2E4E">
          <w:rPr>
            <w:rFonts w:ascii="Arial" w:eastAsia="Times New Roman" w:hAnsi="Arial" w:cs="Arial"/>
            <w:sz w:val="19"/>
            <w:szCs w:val="19"/>
          </w:rPr>
          <w:t xml:space="preserve">because most PV and MSN </w:t>
        </w:r>
      </w:ins>
      <w:moveToRangeStart w:id="139" w:author="X Han" w:date="2018-07-31T13:34:00Z" w:name="move520807375"/>
      <w:moveTo w:id="140" w:author="X Han" w:date="2018-07-31T13:34:00Z">
        <w:del w:id="141" w:author="X Han" w:date="2018-07-31T13:34:00Z">
          <w:r w:rsidR="005A2E4E" w:rsidRPr="00720B0C" w:rsidDel="005A2E4E">
            <w:rPr>
              <w:rFonts w:ascii="Arial" w:eastAsia="Times New Roman" w:hAnsi="Arial" w:cs="Arial"/>
              <w:sz w:val="19"/>
              <w:szCs w:val="19"/>
            </w:rPr>
            <w:delText xml:space="preserve">the vast majority of </w:delText>
          </w:r>
        </w:del>
        <w:r w:rsidR="005A2E4E" w:rsidRPr="00720B0C">
          <w:rPr>
            <w:rFonts w:ascii="Arial" w:eastAsia="Times New Roman" w:hAnsi="Arial" w:cs="Arial"/>
            <w:sz w:val="19"/>
            <w:szCs w:val="19"/>
          </w:rPr>
          <w:t>cells positively encoded movement (</w:t>
        </w:r>
        <w:del w:id="142" w:author="X Han" w:date="2018-07-31T13:34:00Z">
          <w:r w:rsidR="005A2E4E" w:rsidRPr="00720B0C" w:rsidDel="005A2E4E">
            <w:rPr>
              <w:rFonts w:ascii="Arial" w:eastAsia="Times New Roman" w:hAnsi="Arial" w:cs="Arial"/>
              <w:sz w:val="19"/>
              <w:szCs w:val="19"/>
            </w:rPr>
            <w:delText xml:space="preserve">less than </w:delText>
          </w:r>
        </w:del>
      </w:moveTo>
      <w:ins w:id="143" w:author="X Han" w:date="2018-07-31T13:34:00Z">
        <w:r w:rsidR="005A2E4E">
          <w:rPr>
            <w:rFonts w:ascii="Arial" w:eastAsia="Times New Roman" w:hAnsi="Arial" w:cs="Arial"/>
            <w:sz w:val="19"/>
            <w:szCs w:val="19"/>
          </w:rPr>
          <w:t>&lt;</w:t>
        </w:r>
      </w:ins>
      <w:moveTo w:id="144" w:author="X Han" w:date="2018-07-31T13:34:00Z">
        <w:r w:rsidR="005A2E4E" w:rsidRPr="00720B0C">
          <w:rPr>
            <w:rFonts w:ascii="Arial" w:eastAsia="Times New Roman" w:hAnsi="Arial" w:cs="Arial"/>
            <w:sz w:val="19"/>
            <w:szCs w:val="19"/>
          </w:rPr>
          <w:t xml:space="preserve">20% of either population </w:t>
        </w:r>
      </w:moveTo>
      <w:ins w:id="145" w:author="X Han" w:date="2018-07-31T13:34:00Z">
        <w:r w:rsidR="005A2E4E">
          <w:rPr>
            <w:rFonts w:ascii="Arial" w:eastAsia="Times New Roman" w:hAnsi="Arial" w:cs="Arial"/>
            <w:sz w:val="19"/>
            <w:szCs w:val="19"/>
          </w:rPr>
          <w:t>were negatively modulated</w:t>
        </w:r>
      </w:ins>
      <w:moveTo w:id="146" w:author="X Han" w:date="2018-07-31T13:34:00Z">
        <w:del w:id="147" w:author="X Han" w:date="2018-07-31T13:34:00Z">
          <w:r w:rsidR="005A2E4E" w:rsidRPr="00720B0C" w:rsidDel="005A2E4E">
            <w:rPr>
              <w:rFonts w:ascii="Arial" w:eastAsia="Times New Roman" w:hAnsi="Arial" w:cs="Arial"/>
              <w:sz w:val="19"/>
              <w:szCs w:val="19"/>
            </w:rPr>
            <w:delText>showed negative correlations) and thus remained combined within the main manuscript</w:delText>
          </w:r>
        </w:del>
        <w:r w:rsidR="005A2E4E" w:rsidRPr="00720B0C">
          <w:rPr>
            <w:rFonts w:ascii="Arial" w:eastAsia="Times New Roman" w:hAnsi="Arial" w:cs="Arial"/>
            <w:sz w:val="19"/>
            <w:szCs w:val="19"/>
          </w:rPr>
          <w:t xml:space="preserve">. </w:t>
        </w:r>
      </w:moveTo>
      <w:ins w:id="148" w:author="X Han" w:date="2018-07-31T13:37:00Z">
        <w:r w:rsidR="005A2E4E">
          <w:rPr>
            <w:rFonts w:ascii="Arial" w:eastAsia="Times New Roman" w:hAnsi="Arial" w:cs="Arial"/>
            <w:sz w:val="19"/>
            <w:szCs w:val="19"/>
          </w:rPr>
          <w:t>G</w:t>
        </w:r>
        <w:r w:rsidR="005A2E4E" w:rsidRPr="00720B0C">
          <w:rPr>
            <w:rFonts w:ascii="Arial" w:eastAsia="Times New Roman" w:hAnsi="Arial" w:cs="Arial"/>
            <w:sz w:val="19"/>
            <w:szCs w:val="19"/>
          </w:rPr>
          <w:t xml:space="preserve">iven that </w:t>
        </w:r>
        <w:r w:rsidR="005A2E4E">
          <w:rPr>
            <w:rFonts w:ascii="Arial" w:eastAsia="Times New Roman" w:hAnsi="Arial" w:cs="Arial"/>
            <w:sz w:val="19"/>
            <w:szCs w:val="19"/>
          </w:rPr>
          <w:t xml:space="preserve">PV </w:t>
        </w:r>
        <w:r w:rsidR="005A2E4E" w:rsidRPr="00720B0C">
          <w:rPr>
            <w:rFonts w:ascii="Arial" w:eastAsia="Times New Roman" w:hAnsi="Arial" w:cs="Arial"/>
            <w:sz w:val="19"/>
            <w:szCs w:val="19"/>
          </w:rPr>
          <w:t>interneurons account for 2-3% of cells within the striatum, selecting the 15% of PV cells that are negatively modulated by movement for separate analysis is not be viable for any technique in neuroscience presently</w:t>
        </w:r>
        <w:r w:rsidR="005A2E4E">
          <w:rPr>
            <w:rFonts w:ascii="Arial" w:eastAsia="Times New Roman" w:hAnsi="Arial" w:cs="Arial"/>
            <w:sz w:val="19"/>
            <w:szCs w:val="19"/>
          </w:rPr>
          <w:t xml:space="preserve">. </w:t>
        </w:r>
      </w:ins>
      <w:ins w:id="149" w:author="X Han" w:date="2018-07-31T13:34:00Z">
        <w:r w:rsidR="005A2E4E">
          <w:rPr>
            <w:rFonts w:ascii="Arial" w:eastAsia="Times New Roman" w:hAnsi="Arial" w:cs="Arial"/>
            <w:sz w:val="19"/>
            <w:szCs w:val="19"/>
          </w:rPr>
          <w:t xml:space="preserve">We </w:t>
        </w:r>
      </w:ins>
      <w:moveTo w:id="150" w:author="X Han" w:date="2018-07-31T13:34:00Z">
        <w:del w:id="151" w:author="X Han" w:date="2018-07-31T13:35:00Z">
          <w:r w:rsidR="005A2E4E" w:rsidRPr="00720B0C" w:rsidDel="005A2E4E">
            <w:rPr>
              <w:rFonts w:ascii="Arial" w:eastAsia="Times New Roman" w:hAnsi="Arial" w:cs="Arial"/>
              <w:sz w:val="19"/>
              <w:szCs w:val="19"/>
            </w:rPr>
            <w:delText>This point was acknowledged</w:delText>
          </w:r>
          <w:r w:rsidR="005A2E4E" w:rsidDel="005A2E4E">
            <w:rPr>
              <w:rFonts w:ascii="Arial" w:eastAsia="Times New Roman" w:hAnsi="Arial" w:cs="Arial"/>
              <w:sz w:val="19"/>
              <w:szCs w:val="19"/>
            </w:rPr>
            <w:delText>,</w:delText>
          </w:r>
          <w:r w:rsidR="005A2E4E" w:rsidRPr="00720B0C" w:rsidDel="005A2E4E">
            <w:rPr>
              <w:rFonts w:ascii="Arial" w:eastAsia="Times New Roman" w:hAnsi="Arial" w:cs="Arial"/>
              <w:sz w:val="19"/>
              <w:szCs w:val="19"/>
            </w:rPr>
            <w:delText xml:space="preserve"> as well as the </w:delText>
          </w:r>
        </w:del>
        <w:r w:rsidR="005A2E4E" w:rsidRPr="00720B0C">
          <w:rPr>
            <w:rFonts w:ascii="Arial" w:eastAsia="Times New Roman" w:hAnsi="Arial" w:cs="Arial"/>
            <w:sz w:val="19"/>
            <w:szCs w:val="19"/>
          </w:rPr>
          <w:t>justifi</w:t>
        </w:r>
      </w:moveTo>
      <w:ins w:id="152" w:author="X Han" w:date="2018-07-31T13:35:00Z">
        <w:r w:rsidR="005A2E4E">
          <w:rPr>
            <w:rFonts w:ascii="Arial" w:eastAsia="Times New Roman" w:hAnsi="Arial" w:cs="Arial"/>
            <w:sz w:val="19"/>
            <w:szCs w:val="19"/>
          </w:rPr>
          <w:t xml:space="preserve">ed this in the revised manuscript, but we recognize that this may not have been obvious. We will </w:t>
        </w:r>
      </w:ins>
      <w:moveTo w:id="153" w:author="X Han" w:date="2018-07-31T13:34:00Z">
        <w:del w:id="154" w:author="X Han" w:date="2018-07-31T13:35:00Z">
          <w:r w:rsidR="005A2E4E" w:rsidRPr="00720B0C" w:rsidDel="005A2E4E">
            <w:rPr>
              <w:rFonts w:ascii="Arial" w:eastAsia="Times New Roman" w:hAnsi="Arial" w:cs="Arial"/>
              <w:sz w:val="19"/>
              <w:szCs w:val="19"/>
            </w:rPr>
            <w:delText xml:space="preserve">cation for keeping </w:delText>
          </w:r>
          <w:r w:rsidR="005A2E4E" w:rsidDel="005A2E4E">
            <w:rPr>
              <w:rFonts w:ascii="Arial" w:eastAsia="Times New Roman" w:hAnsi="Arial" w:cs="Arial"/>
              <w:sz w:val="19"/>
              <w:szCs w:val="19"/>
            </w:rPr>
            <w:delText xml:space="preserve">neuron populations lumped together for analysis, and discussed at length in </w:delText>
          </w:r>
          <w:r w:rsidR="005A2E4E" w:rsidRPr="00720B0C" w:rsidDel="005A2E4E">
            <w:rPr>
              <w:rFonts w:ascii="Arial" w:eastAsia="Times New Roman" w:hAnsi="Arial" w:cs="Arial"/>
              <w:sz w:val="19"/>
              <w:szCs w:val="19"/>
            </w:rPr>
            <w:delText>the supplemental results section entitled “Heterogeneity of calcium activity-behavioral relationships in MSNs and interneurons”</w:delText>
          </w:r>
          <w:r w:rsidR="005A2E4E" w:rsidDel="005A2E4E">
            <w:rPr>
              <w:rFonts w:ascii="Arial" w:eastAsia="Times New Roman" w:hAnsi="Arial" w:cs="Arial"/>
              <w:sz w:val="19"/>
              <w:szCs w:val="19"/>
            </w:rPr>
            <w:delText xml:space="preserve">, the last rebuttal letter, and will be </w:delText>
          </w:r>
        </w:del>
        <w:r w:rsidR="005A2E4E">
          <w:rPr>
            <w:rFonts w:ascii="Arial" w:eastAsia="Times New Roman" w:hAnsi="Arial" w:cs="Arial"/>
            <w:sz w:val="19"/>
            <w:szCs w:val="19"/>
          </w:rPr>
          <w:t xml:space="preserve">further emphasized </w:t>
        </w:r>
      </w:moveTo>
      <w:ins w:id="155" w:author="X Han" w:date="2018-07-31T13:36:00Z">
        <w:r w:rsidR="005A2E4E">
          <w:rPr>
            <w:rFonts w:ascii="Arial" w:eastAsia="Times New Roman" w:hAnsi="Arial" w:cs="Arial"/>
            <w:sz w:val="19"/>
            <w:szCs w:val="19"/>
          </w:rPr>
          <w:t xml:space="preserve">this in a revision. </w:t>
        </w:r>
      </w:ins>
      <w:moveTo w:id="156" w:author="X Han" w:date="2018-07-31T13:34:00Z">
        <w:del w:id="157" w:author="X Han" w:date="2018-07-31T13:36:00Z">
          <w:r w:rsidR="005A2E4E" w:rsidDel="005A2E4E">
            <w:rPr>
              <w:rFonts w:ascii="Arial" w:eastAsia="Times New Roman" w:hAnsi="Arial" w:cs="Arial"/>
              <w:sz w:val="19"/>
              <w:szCs w:val="19"/>
            </w:rPr>
            <w:delText>in future versions of this manuscript.</w:delText>
          </w:r>
          <w:r w:rsidR="005A2E4E" w:rsidRPr="00720B0C" w:rsidDel="005A2E4E">
            <w:rPr>
              <w:rFonts w:ascii="Arial" w:eastAsia="Times New Roman" w:hAnsi="Arial" w:cs="Arial"/>
              <w:sz w:val="19"/>
              <w:szCs w:val="19"/>
            </w:rPr>
            <w:delText xml:space="preserve"> </w:delText>
          </w:r>
          <w:r w:rsidR="005A2E4E" w:rsidDel="005A2E4E">
            <w:rPr>
              <w:rFonts w:ascii="Arial" w:eastAsia="Times New Roman" w:hAnsi="Arial" w:cs="Arial"/>
              <w:sz w:val="19"/>
              <w:szCs w:val="19"/>
            </w:rPr>
            <w:delText xml:space="preserve"> </w:delText>
          </w:r>
        </w:del>
        <w:del w:id="158" w:author="X Han" w:date="2018-07-31T13:37:00Z">
          <w:r w:rsidR="005A2E4E" w:rsidRPr="00720B0C" w:rsidDel="005A2E4E">
            <w:rPr>
              <w:rFonts w:ascii="Arial" w:eastAsia="Times New Roman" w:hAnsi="Arial" w:cs="Arial"/>
              <w:sz w:val="19"/>
              <w:szCs w:val="19"/>
            </w:rPr>
            <w:delText xml:space="preserve">Finally, given that </w:delText>
          </w:r>
          <w:r w:rsidR="005A2E4E" w:rsidDel="005A2E4E">
            <w:rPr>
              <w:rFonts w:ascii="Arial" w:eastAsia="Times New Roman" w:hAnsi="Arial" w:cs="Arial"/>
              <w:sz w:val="19"/>
              <w:szCs w:val="19"/>
            </w:rPr>
            <w:delText xml:space="preserve">PV </w:delText>
          </w:r>
          <w:r w:rsidR="005A2E4E" w:rsidRPr="00720B0C" w:rsidDel="005A2E4E">
            <w:rPr>
              <w:rFonts w:ascii="Arial" w:eastAsia="Times New Roman" w:hAnsi="Arial" w:cs="Arial"/>
              <w:sz w:val="19"/>
              <w:szCs w:val="19"/>
            </w:rPr>
            <w:delText>interneurons account for 2-3% of cells within the striatum, selecting the 15% of PV cells that are negatively modulated by movement for separate analysis is not be viable for any technique in neuroscience presently.</w:delText>
          </w:r>
        </w:del>
      </w:moveTo>
      <w:moveToRangeEnd w:id="139"/>
    </w:p>
    <w:p w14:paraId="40EEE899" w14:textId="487B0F40" w:rsidR="002955A1" w:rsidRPr="00720B0C" w:rsidDel="005A2E4E" w:rsidRDefault="005A2E4E" w:rsidP="005A2E4E">
      <w:pPr>
        <w:shd w:val="clear" w:color="auto" w:fill="FFFFFF"/>
        <w:spacing w:after="0" w:line="240" w:lineRule="auto"/>
        <w:rPr>
          <w:del w:id="159" w:author="X Han" w:date="2018-07-31T13:36:00Z"/>
          <w:rFonts w:ascii="Arial" w:eastAsia="Times New Roman" w:hAnsi="Arial" w:cs="Arial"/>
          <w:sz w:val="19"/>
          <w:szCs w:val="19"/>
        </w:rPr>
      </w:pPr>
      <w:commentRangeStart w:id="160"/>
      <w:ins w:id="161" w:author="X Han" w:date="2018-07-31T13:32:00Z">
        <w:r>
          <w:rPr>
            <w:rFonts w:ascii="Arial" w:eastAsia="Times New Roman" w:hAnsi="Arial" w:cs="Arial"/>
            <w:sz w:val="19"/>
            <w:szCs w:val="19"/>
          </w:rPr>
          <w:t xml:space="preserve">….” </w:t>
        </w:r>
      </w:ins>
      <w:ins w:id="162" w:author="X Han" w:date="2018-07-31T13:30:00Z">
        <w:r>
          <w:rPr>
            <w:rFonts w:ascii="Arial" w:eastAsia="Times New Roman" w:hAnsi="Arial" w:cs="Arial"/>
            <w:sz w:val="19"/>
            <w:szCs w:val="19"/>
          </w:rPr>
          <w:t xml:space="preserve"> </w:t>
        </w:r>
      </w:ins>
      <w:del w:id="163" w:author="X Han" w:date="2018-07-31T13:36:00Z">
        <w:r w:rsidR="002955A1" w:rsidRPr="00720B0C" w:rsidDel="005A2E4E">
          <w:rPr>
            <w:rFonts w:ascii="Arial" w:eastAsia="Times New Roman" w:hAnsi="Arial" w:cs="Arial"/>
            <w:sz w:val="19"/>
            <w:szCs w:val="19"/>
          </w:rPr>
          <w:delText xml:space="preserve">The majority of our analysis (modeling and correlation) presented in the study remains agnostic to the directionality (+/- responses) of individual neurons, and instead informs us about single cell encoding related to movement and its predictability independent of the sign. We apply both predictive modeling of cell populations presented in parallel to traditional population level descriptive statistics in this manuscript. </w:delText>
        </w:r>
      </w:del>
    </w:p>
    <w:p w14:paraId="285DFE6A" w14:textId="1B12AA4A" w:rsidR="002955A1" w:rsidRPr="00720B0C" w:rsidDel="005A2E4E" w:rsidRDefault="002955A1" w:rsidP="005A2E4E">
      <w:pPr>
        <w:shd w:val="clear" w:color="auto" w:fill="FFFFFF"/>
        <w:spacing w:after="0" w:line="240" w:lineRule="auto"/>
        <w:rPr>
          <w:del w:id="164" w:author="X Han" w:date="2018-07-31T13:36:00Z"/>
          <w:rFonts w:ascii="Arial" w:eastAsia="Times New Roman" w:hAnsi="Arial" w:cs="Arial"/>
          <w:sz w:val="19"/>
          <w:szCs w:val="19"/>
        </w:rPr>
      </w:pPr>
      <w:del w:id="165" w:author="X Han" w:date="2018-07-31T13:36:00Z">
        <w:r w:rsidRPr="00720B0C" w:rsidDel="005A2E4E">
          <w:rPr>
            <w:rFonts w:ascii="Arial" w:eastAsia="Times New Roman" w:hAnsi="Arial" w:cs="Arial"/>
            <w:sz w:val="19"/>
            <w:szCs w:val="19"/>
          </w:rPr>
          <w:delText xml:space="preserve">Although variability within each neuron-type is undoubtedly important and interesting, our explicit intention was not to focus on variation within the population. The inclusion of population responses is consistent with all other calcium imaging data published within the striatum and the ability to draw direct relationships and similarity between studies involves </w:delText>
        </w:r>
        <w:r w:rsidR="00131C67" w:rsidDel="005A2E4E">
          <w:rPr>
            <w:rFonts w:ascii="Arial" w:eastAsia="Times New Roman" w:hAnsi="Arial" w:cs="Arial"/>
            <w:sz w:val="19"/>
            <w:szCs w:val="19"/>
          </w:rPr>
          <w:delText>reporting</w:delText>
        </w:r>
        <w:r w:rsidRPr="00720B0C" w:rsidDel="005A2E4E">
          <w:rPr>
            <w:rFonts w:ascii="Arial" w:eastAsia="Times New Roman" w:hAnsi="Arial" w:cs="Arial"/>
            <w:sz w:val="19"/>
            <w:szCs w:val="19"/>
          </w:rPr>
          <w:delText xml:space="preserve"> the bulk signal. </w:delText>
        </w:r>
      </w:del>
    </w:p>
    <w:p w14:paraId="2FCE1D30" w14:textId="5E3FC4EA" w:rsidR="002955A1" w:rsidDel="005A2E4E" w:rsidRDefault="003358C5">
      <w:pPr>
        <w:shd w:val="clear" w:color="auto" w:fill="FFFFFF"/>
        <w:spacing w:after="0" w:line="240" w:lineRule="auto"/>
        <w:rPr>
          <w:del w:id="166" w:author="X Han" w:date="2018-07-31T13:36:00Z"/>
          <w:rFonts w:ascii="Arial" w:eastAsia="Times New Roman" w:hAnsi="Arial" w:cs="Arial"/>
          <w:b/>
          <w:sz w:val="19"/>
          <w:szCs w:val="19"/>
        </w:rPr>
        <w:pPrChange w:id="167" w:author="X Han" w:date="2018-07-31T13:36:00Z">
          <w:pPr>
            <w:shd w:val="clear" w:color="auto" w:fill="FFFFFF"/>
            <w:spacing w:after="100" w:line="240" w:lineRule="auto"/>
          </w:pPr>
        </w:pPrChange>
      </w:pPr>
      <w:del w:id="168" w:author="X Han" w:date="2018-07-31T13:36:00Z">
        <w:r w:rsidRPr="00720B0C" w:rsidDel="005A2E4E">
          <w:rPr>
            <w:rFonts w:ascii="Arial" w:eastAsia="Times New Roman" w:hAnsi="Arial" w:cs="Arial"/>
            <w:b/>
            <w:sz w:val="19"/>
            <w:szCs w:val="19"/>
          </w:rPr>
          <w:delText xml:space="preserve"> </w:delText>
        </w:r>
      </w:del>
    </w:p>
    <w:p w14:paraId="6A4610B3" w14:textId="11985B37" w:rsidR="00A217A4" w:rsidRDefault="002955A1" w:rsidP="005A2E4E">
      <w:pPr>
        <w:shd w:val="clear" w:color="auto" w:fill="FFFFFF"/>
        <w:spacing w:after="0" w:line="240" w:lineRule="auto"/>
        <w:rPr>
          <w:rFonts w:ascii="Arial" w:eastAsia="Times New Roman" w:hAnsi="Arial" w:cs="Arial"/>
          <w:sz w:val="19"/>
          <w:szCs w:val="19"/>
        </w:rPr>
      </w:pPr>
      <w:del w:id="169" w:author="X Han" w:date="2018-07-31T13:36:00Z">
        <w:r w:rsidRPr="00720B0C" w:rsidDel="005A2E4E">
          <w:rPr>
            <w:rFonts w:ascii="Arial" w:eastAsia="Times New Roman" w:hAnsi="Arial" w:cs="Arial"/>
            <w:sz w:val="19"/>
            <w:szCs w:val="19"/>
          </w:rPr>
          <w:delText>Our acknowledgment of heterogeneity was to be cognizant of the enormous amount of variability from cell to cell, and from animal to animal, within studies of any brain region</w:delText>
        </w:r>
        <w:commentRangeEnd w:id="160"/>
        <w:r w:rsidR="005A2E4E" w:rsidDel="005A2E4E">
          <w:rPr>
            <w:rStyle w:val="CommentReference"/>
          </w:rPr>
          <w:commentReference w:id="160"/>
        </w:r>
        <w:r w:rsidRPr="00720B0C" w:rsidDel="005A2E4E">
          <w:rPr>
            <w:rFonts w:ascii="Arial" w:eastAsia="Times New Roman" w:hAnsi="Arial" w:cs="Arial"/>
            <w:sz w:val="19"/>
            <w:szCs w:val="19"/>
          </w:rPr>
          <w:delText xml:space="preserve">. </w:delText>
        </w:r>
      </w:del>
      <w:moveFromRangeStart w:id="170" w:author="X Han" w:date="2018-07-31T13:30:00Z" w:name="move520807147"/>
      <w:moveFrom w:id="171" w:author="X Han" w:date="2018-07-31T13:30:00Z">
        <w:del w:id="172" w:author="X Han" w:date="2018-07-31T13:36:00Z">
          <w:r w:rsidR="003358C5" w:rsidRPr="00720B0C" w:rsidDel="005A2E4E">
            <w:rPr>
              <w:rFonts w:ascii="Arial" w:eastAsia="Times New Roman" w:hAnsi="Arial" w:cs="Arial"/>
              <w:sz w:val="19"/>
              <w:szCs w:val="19"/>
            </w:rPr>
            <w:delText xml:space="preserve">As requested by the reviewer in the previous submission, we </w:delText>
          </w:r>
          <w:r w:rsidR="00A217A4" w:rsidRPr="00720B0C" w:rsidDel="005A2E4E">
            <w:rPr>
              <w:rFonts w:ascii="Arial" w:eastAsia="Times New Roman" w:hAnsi="Arial" w:cs="Arial"/>
              <w:sz w:val="19"/>
              <w:szCs w:val="19"/>
            </w:rPr>
            <w:delText>did include</w:delText>
          </w:r>
          <w:r w:rsidR="003358C5" w:rsidRPr="00720B0C" w:rsidDel="005A2E4E">
            <w:rPr>
              <w:rFonts w:ascii="Arial" w:eastAsia="Times New Roman" w:hAnsi="Arial" w:cs="Arial"/>
              <w:sz w:val="19"/>
              <w:szCs w:val="19"/>
            </w:rPr>
            <w:delText xml:space="preserve"> several new analysis and figur</w:delText>
          </w:r>
          <w:r w:rsidR="00A217A4" w:rsidRPr="00720B0C" w:rsidDel="005A2E4E">
            <w:rPr>
              <w:rFonts w:ascii="Arial" w:eastAsia="Times New Roman" w:hAnsi="Arial" w:cs="Arial"/>
              <w:sz w:val="19"/>
              <w:szCs w:val="19"/>
            </w:rPr>
            <w:delText xml:space="preserve">es </w:delText>
          </w:r>
        </w:del>
        <w:r w:rsidR="00A217A4" w:rsidRPr="00720B0C" w:rsidDel="005A2E4E">
          <w:rPr>
            <w:rFonts w:ascii="Arial" w:eastAsia="Times New Roman" w:hAnsi="Arial" w:cs="Arial"/>
            <w:sz w:val="19"/>
            <w:szCs w:val="19"/>
          </w:rPr>
          <w:t>specifically related to the critique of a combined dataset specifically for cholinergic cells where the populations separated into two distinct groups (41% and 37%).</w:t>
        </w:r>
        <w:r w:rsidR="003C6EF3" w:rsidRPr="00720B0C" w:rsidDel="005A2E4E">
          <w:rPr>
            <w:rFonts w:ascii="Arial" w:eastAsia="Times New Roman" w:hAnsi="Arial" w:cs="Arial"/>
            <w:sz w:val="19"/>
            <w:szCs w:val="19"/>
          </w:rPr>
          <w:t xml:space="preserve"> </w:t>
        </w:r>
        <w:r w:rsidR="00A217A4" w:rsidRPr="00720B0C" w:rsidDel="005A2E4E">
          <w:rPr>
            <w:rFonts w:ascii="Arial" w:eastAsia="Times New Roman" w:hAnsi="Arial" w:cs="Arial"/>
            <w:sz w:val="19"/>
            <w:szCs w:val="19"/>
          </w:rPr>
          <w:t xml:space="preserve">This includes </w:t>
        </w:r>
        <w:r w:rsidR="003358C5" w:rsidRPr="00720B0C" w:rsidDel="005A2E4E">
          <w:rPr>
            <w:rFonts w:ascii="Arial" w:eastAsia="Times New Roman" w:hAnsi="Arial" w:cs="Arial"/>
            <w:sz w:val="19"/>
            <w:szCs w:val="19"/>
          </w:rPr>
          <w:t xml:space="preserve">Supplemental Figure 9 related to CHIs and their relationship to behavior and MSN </w:t>
        </w:r>
        <w:r w:rsidR="003358C5" w:rsidRPr="00720B0C" w:rsidDel="005A2E4E">
          <w:rPr>
            <w:rFonts w:ascii="Arial" w:eastAsia="Times New Roman" w:hAnsi="Arial" w:cs="Arial"/>
            <w:sz w:val="19"/>
            <w:szCs w:val="19"/>
          </w:rPr>
          <w:lastRenderedPageBreak/>
          <w:t>populations.</w:t>
        </w:r>
        <w:r w:rsidR="00011C93" w:rsidDel="005A2E4E">
          <w:rPr>
            <w:rFonts w:ascii="Arial" w:eastAsia="Times New Roman" w:hAnsi="Arial" w:cs="Arial"/>
            <w:sz w:val="19"/>
            <w:szCs w:val="19"/>
          </w:rPr>
          <w:t xml:space="preserve">  Although an interesting observation, our opt</w:t>
        </w:r>
        <w:r w:rsidR="00923967" w:rsidDel="005A2E4E">
          <w:rPr>
            <w:rFonts w:ascii="Arial" w:eastAsia="Times New Roman" w:hAnsi="Arial" w:cs="Arial"/>
            <w:sz w:val="19"/>
            <w:szCs w:val="19"/>
          </w:rPr>
          <w:t>ogenetic manipulations support t</w:t>
        </w:r>
        <w:r w:rsidR="00011C93" w:rsidDel="005A2E4E">
          <w:rPr>
            <w:rFonts w:ascii="Arial" w:eastAsia="Times New Roman" w:hAnsi="Arial" w:cs="Arial"/>
            <w:sz w:val="19"/>
            <w:szCs w:val="19"/>
          </w:rPr>
          <w:t>he more parsimonious explanation that CHIs act as a population to inhibit or terminate motor bouts</w:t>
        </w:r>
        <w:r w:rsidR="00923967" w:rsidDel="005A2E4E">
          <w:rPr>
            <w:rFonts w:ascii="Arial" w:eastAsia="Times New Roman" w:hAnsi="Arial" w:cs="Arial"/>
            <w:sz w:val="19"/>
            <w:szCs w:val="19"/>
          </w:rPr>
          <w:t>; a point which is supported clearly by our population-level analyses</w:t>
        </w:r>
        <w:r w:rsidR="00011C93" w:rsidDel="005A2E4E">
          <w:rPr>
            <w:rFonts w:ascii="Arial" w:eastAsia="Times New Roman" w:hAnsi="Arial" w:cs="Arial"/>
            <w:sz w:val="19"/>
            <w:szCs w:val="19"/>
          </w:rPr>
          <w:t xml:space="preserve">.  </w:t>
        </w:r>
      </w:moveFrom>
      <w:moveFromRangeEnd w:id="170"/>
      <w:del w:id="173" w:author="X Han" w:date="2018-07-31T13:33:00Z">
        <w:r w:rsidR="00011C93" w:rsidDel="005A2E4E">
          <w:rPr>
            <w:rFonts w:ascii="Arial" w:eastAsia="Times New Roman" w:hAnsi="Arial" w:cs="Arial"/>
            <w:sz w:val="19"/>
            <w:szCs w:val="19"/>
          </w:rPr>
          <w:delText>This is just one example of why we chose to use the combined weight of our entire neural populations to make inferences about function, and focused upon these results for interpretation.</w:delText>
        </w:r>
      </w:del>
    </w:p>
    <w:p w14:paraId="534B4DC4" w14:textId="2F8AEAA7" w:rsidR="002955A1" w:rsidRPr="00720B0C" w:rsidDel="005A2E4E" w:rsidRDefault="002955A1" w:rsidP="002955A1">
      <w:pPr>
        <w:shd w:val="clear" w:color="auto" w:fill="FFFFFF"/>
        <w:spacing w:after="0" w:line="240" w:lineRule="auto"/>
        <w:rPr>
          <w:del w:id="174" w:author="X Han" w:date="2018-07-31T13:37:00Z"/>
          <w:rFonts w:ascii="Arial" w:eastAsia="Times New Roman" w:hAnsi="Arial" w:cs="Arial"/>
          <w:sz w:val="19"/>
          <w:szCs w:val="19"/>
        </w:rPr>
      </w:pPr>
    </w:p>
    <w:p w14:paraId="3D5162D3" w14:textId="0F3B8F4F" w:rsidR="002955A1" w:rsidRPr="00720B0C" w:rsidRDefault="003C6EF3" w:rsidP="002955A1">
      <w:pPr>
        <w:shd w:val="clear" w:color="auto" w:fill="FFFFFF"/>
        <w:spacing w:after="100" w:line="240" w:lineRule="auto"/>
        <w:rPr>
          <w:rFonts w:ascii="Arial" w:eastAsia="Times New Roman" w:hAnsi="Arial" w:cs="Arial"/>
          <w:sz w:val="19"/>
          <w:szCs w:val="19"/>
        </w:rPr>
      </w:pPr>
      <w:del w:id="175" w:author="X Han" w:date="2018-07-31T13:37:00Z">
        <w:r w:rsidRPr="00720B0C" w:rsidDel="005A2E4E">
          <w:rPr>
            <w:rFonts w:ascii="Arial" w:eastAsia="Times New Roman" w:hAnsi="Arial" w:cs="Arial"/>
            <w:sz w:val="19"/>
            <w:szCs w:val="19"/>
          </w:rPr>
          <w:delText xml:space="preserve">For MSNs and PVs, </w:delText>
        </w:r>
      </w:del>
      <w:moveFromRangeStart w:id="176" w:author="X Han" w:date="2018-07-31T13:34:00Z" w:name="move520807375"/>
      <w:moveFrom w:id="177" w:author="X Han" w:date="2018-07-31T13:34:00Z">
        <w:del w:id="178" w:author="X Han" w:date="2018-07-31T13:37:00Z">
          <w:r w:rsidRPr="00720B0C" w:rsidDel="005A2E4E">
            <w:rPr>
              <w:rFonts w:ascii="Arial" w:eastAsia="Times New Roman" w:hAnsi="Arial" w:cs="Arial"/>
              <w:sz w:val="19"/>
              <w:szCs w:val="19"/>
            </w:rPr>
            <w:delText xml:space="preserve">the </w:delText>
          </w:r>
        </w:del>
        <w:r w:rsidRPr="00720B0C" w:rsidDel="005A2E4E">
          <w:rPr>
            <w:rFonts w:ascii="Arial" w:eastAsia="Times New Roman" w:hAnsi="Arial" w:cs="Arial"/>
            <w:sz w:val="19"/>
            <w:szCs w:val="19"/>
          </w:rPr>
          <w:t>vast majority of cells positively encoded movement (less than 20% of either population showed negative correlations) and thus remained combined within the main manuscript.</w:t>
        </w:r>
        <w:r w:rsidR="00E149DB" w:rsidRPr="00720B0C" w:rsidDel="005A2E4E">
          <w:rPr>
            <w:rFonts w:ascii="Arial" w:eastAsia="Times New Roman" w:hAnsi="Arial" w:cs="Arial"/>
            <w:sz w:val="19"/>
            <w:szCs w:val="19"/>
          </w:rPr>
          <w:t xml:space="preserve"> This point was acknowledged</w:t>
        </w:r>
        <w:r w:rsidR="00011C93" w:rsidDel="005A2E4E">
          <w:rPr>
            <w:rFonts w:ascii="Arial" w:eastAsia="Times New Roman" w:hAnsi="Arial" w:cs="Arial"/>
            <w:sz w:val="19"/>
            <w:szCs w:val="19"/>
          </w:rPr>
          <w:t>,</w:t>
        </w:r>
        <w:r w:rsidR="00E149DB" w:rsidRPr="00720B0C" w:rsidDel="005A2E4E">
          <w:rPr>
            <w:rFonts w:ascii="Arial" w:eastAsia="Times New Roman" w:hAnsi="Arial" w:cs="Arial"/>
            <w:sz w:val="19"/>
            <w:szCs w:val="19"/>
          </w:rPr>
          <w:t xml:space="preserve"> as well as the justification for keeping </w:t>
        </w:r>
        <w:r w:rsidR="00011C93" w:rsidDel="005A2E4E">
          <w:rPr>
            <w:rFonts w:ascii="Arial" w:eastAsia="Times New Roman" w:hAnsi="Arial" w:cs="Arial"/>
            <w:sz w:val="19"/>
            <w:szCs w:val="19"/>
          </w:rPr>
          <w:t>neuron populations lumped together for analysis</w:t>
        </w:r>
        <w:r w:rsidR="002955A1" w:rsidDel="005A2E4E">
          <w:rPr>
            <w:rFonts w:ascii="Arial" w:eastAsia="Times New Roman" w:hAnsi="Arial" w:cs="Arial"/>
            <w:sz w:val="19"/>
            <w:szCs w:val="19"/>
          </w:rPr>
          <w:t xml:space="preserve">, and discussed at length in </w:t>
        </w:r>
        <w:r w:rsidR="00E149DB" w:rsidRPr="00720B0C" w:rsidDel="005A2E4E">
          <w:rPr>
            <w:rFonts w:ascii="Arial" w:eastAsia="Times New Roman" w:hAnsi="Arial" w:cs="Arial"/>
            <w:sz w:val="19"/>
            <w:szCs w:val="19"/>
          </w:rPr>
          <w:t>the supplemental results section entitled “Heterogeneity of calcium activity-behavioral relationships in MSNs and interneurons”</w:t>
        </w:r>
        <w:r w:rsidR="002955A1" w:rsidDel="005A2E4E">
          <w:rPr>
            <w:rFonts w:ascii="Arial" w:eastAsia="Times New Roman" w:hAnsi="Arial" w:cs="Arial"/>
            <w:sz w:val="19"/>
            <w:szCs w:val="19"/>
          </w:rPr>
          <w:t>, the last rebuttal letter, and will be further emphasized in future versions of this manuscript.</w:t>
        </w:r>
        <w:r w:rsidR="00E149DB" w:rsidRPr="00720B0C" w:rsidDel="005A2E4E">
          <w:rPr>
            <w:rFonts w:ascii="Arial" w:eastAsia="Times New Roman" w:hAnsi="Arial" w:cs="Arial"/>
            <w:sz w:val="19"/>
            <w:szCs w:val="19"/>
          </w:rPr>
          <w:t xml:space="preserve"> </w:t>
        </w:r>
        <w:r w:rsidR="002955A1" w:rsidDel="005A2E4E">
          <w:rPr>
            <w:rFonts w:ascii="Arial" w:eastAsia="Times New Roman" w:hAnsi="Arial" w:cs="Arial"/>
            <w:sz w:val="19"/>
            <w:szCs w:val="19"/>
          </w:rPr>
          <w:t xml:space="preserve"> </w:t>
        </w:r>
        <w:r w:rsidR="002955A1" w:rsidRPr="00720B0C" w:rsidDel="005A2E4E">
          <w:rPr>
            <w:rFonts w:ascii="Arial" w:eastAsia="Times New Roman" w:hAnsi="Arial" w:cs="Arial"/>
            <w:sz w:val="19"/>
            <w:szCs w:val="19"/>
          </w:rPr>
          <w:t xml:space="preserve">Finally, given that </w:t>
        </w:r>
        <w:r w:rsidR="002955A1" w:rsidDel="005A2E4E">
          <w:rPr>
            <w:rFonts w:ascii="Arial" w:eastAsia="Times New Roman" w:hAnsi="Arial" w:cs="Arial"/>
            <w:sz w:val="19"/>
            <w:szCs w:val="19"/>
          </w:rPr>
          <w:t xml:space="preserve">PV </w:t>
        </w:r>
        <w:r w:rsidR="002955A1" w:rsidRPr="00720B0C" w:rsidDel="005A2E4E">
          <w:rPr>
            <w:rFonts w:ascii="Arial" w:eastAsia="Times New Roman" w:hAnsi="Arial" w:cs="Arial"/>
            <w:sz w:val="19"/>
            <w:szCs w:val="19"/>
          </w:rPr>
          <w:t>interneurons account for 2-3% of cells within the striatum, selecting the 15% of PV cells that are negatively modulated by movement for separate analysis is not be viable for any technique in neuroscience presently.</w:t>
        </w:r>
      </w:moveFrom>
      <w:moveFromRangeEnd w:id="176"/>
    </w:p>
    <w:p w14:paraId="20E9B9E4" w14:textId="7A2D7794" w:rsidR="003C6EF3" w:rsidRPr="00720B0C" w:rsidRDefault="003C6EF3" w:rsidP="005267D9">
      <w:pPr>
        <w:shd w:val="clear" w:color="auto" w:fill="FFFFFF"/>
        <w:spacing w:after="100" w:line="240" w:lineRule="auto"/>
        <w:rPr>
          <w:rFonts w:ascii="Arial" w:eastAsia="Times New Roman" w:hAnsi="Arial" w:cs="Arial"/>
          <w:sz w:val="19"/>
          <w:szCs w:val="19"/>
        </w:rPr>
      </w:pPr>
    </w:p>
    <w:p w14:paraId="46AA9DBE" w14:textId="77777777" w:rsidR="003358C5" w:rsidRPr="00720B0C" w:rsidRDefault="003358C5" w:rsidP="005267D9">
      <w:pPr>
        <w:shd w:val="clear" w:color="auto" w:fill="FFFFFF"/>
        <w:spacing w:after="100" w:line="240" w:lineRule="auto"/>
        <w:rPr>
          <w:rFonts w:ascii="Arial" w:hAnsi="Arial" w:cs="Arial"/>
          <w:i/>
          <w:sz w:val="19"/>
          <w:szCs w:val="19"/>
        </w:rPr>
      </w:pPr>
      <w:r w:rsidRPr="00720B0C">
        <w:rPr>
          <w:rFonts w:ascii="Arial" w:eastAsia="Times New Roman" w:hAnsi="Arial" w:cs="Arial"/>
          <w:b/>
          <w:i/>
          <w:sz w:val="19"/>
          <w:szCs w:val="19"/>
        </w:rPr>
        <w:t>4.</w:t>
      </w:r>
      <w:r w:rsidRPr="00720B0C">
        <w:rPr>
          <w:rFonts w:ascii="Arial" w:eastAsia="Times New Roman" w:hAnsi="Arial" w:cs="Arial"/>
          <w:i/>
          <w:sz w:val="19"/>
          <w:szCs w:val="19"/>
        </w:rPr>
        <w:t xml:space="preserve"> </w:t>
      </w:r>
      <w:r w:rsidR="007E7328" w:rsidRPr="00720B0C">
        <w:rPr>
          <w:rFonts w:ascii="Arial" w:hAnsi="Arial" w:cs="Arial"/>
          <w:i/>
          <w:sz w:val="19"/>
          <w:szCs w:val="19"/>
        </w:rPr>
        <w:t>A related issue is that</w:t>
      </w:r>
      <w:r w:rsidR="0001459B" w:rsidRPr="00720B0C">
        <w:rPr>
          <w:rFonts w:ascii="Arial" w:hAnsi="Arial" w:cs="Arial"/>
          <w:i/>
          <w:sz w:val="19"/>
          <w:szCs w:val="19"/>
        </w:rPr>
        <w:t xml:space="preserve"> it is really hard to interpret </w:t>
      </w:r>
      <w:r w:rsidR="007E7328" w:rsidRPr="00720B0C">
        <w:rPr>
          <w:rFonts w:ascii="Arial" w:hAnsi="Arial" w:cs="Arial"/>
          <w:i/>
          <w:sz w:val="19"/>
          <w:szCs w:val="19"/>
        </w:rPr>
        <w:t xml:space="preserve">MSN results in the striatum if one lumps D1 and D2 neurons </w:t>
      </w:r>
      <w:r w:rsidR="0001459B" w:rsidRPr="00720B0C">
        <w:rPr>
          <w:rFonts w:ascii="Arial" w:hAnsi="Arial" w:cs="Arial"/>
          <w:i/>
          <w:sz w:val="19"/>
          <w:szCs w:val="19"/>
        </w:rPr>
        <w:t xml:space="preserve">together. </w:t>
      </w:r>
      <w:commentRangeStart w:id="179"/>
      <w:r w:rsidR="007E7328" w:rsidRPr="00720B0C">
        <w:rPr>
          <w:rFonts w:ascii="Arial" w:hAnsi="Arial" w:cs="Arial"/>
          <w:i/>
          <w:sz w:val="19"/>
          <w:szCs w:val="19"/>
        </w:rPr>
        <w:t>It is important to take D1/D2 i</w:t>
      </w:r>
      <w:r w:rsidR="0001459B" w:rsidRPr="00720B0C">
        <w:rPr>
          <w:rFonts w:ascii="Arial" w:hAnsi="Arial" w:cs="Arial"/>
          <w:i/>
          <w:sz w:val="19"/>
          <w:szCs w:val="19"/>
        </w:rPr>
        <w:t xml:space="preserve">dentify into consideration both </w:t>
      </w:r>
      <w:r w:rsidR="007E7328" w:rsidRPr="00720B0C">
        <w:rPr>
          <w:rFonts w:ascii="Arial" w:hAnsi="Arial" w:cs="Arial"/>
          <w:i/>
          <w:sz w:val="19"/>
          <w:szCs w:val="19"/>
        </w:rPr>
        <w:t>experime</w:t>
      </w:r>
      <w:r w:rsidR="0001459B" w:rsidRPr="00720B0C">
        <w:rPr>
          <w:rFonts w:ascii="Arial" w:hAnsi="Arial" w:cs="Arial"/>
          <w:i/>
          <w:sz w:val="19"/>
          <w:szCs w:val="19"/>
        </w:rPr>
        <w:t xml:space="preserve">ntally and data interpretation. </w:t>
      </w:r>
      <w:commentRangeEnd w:id="179"/>
      <w:r w:rsidR="005B31C7">
        <w:rPr>
          <w:rStyle w:val="CommentReference"/>
        </w:rPr>
        <w:commentReference w:id="179"/>
      </w:r>
      <w:r w:rsidR="007E7328" w:rsidRPr="00720B0C">
        <w:rPr>
          <w:rFonts w:ascii="Arial" w:hAnsi="Arial" w:cs="Arial"/>
          <w:i/>
          <w:sz w:val="19"/>
          <w:szCs w:val="19"/>
        </w:rPr>
        <w:t>Manipulation experiments: the added</w:t>
      </w:r>
      <w:r w:rsidR="0001459B" w:rsidRPr="00720B0C">
        <w:rPr>
          <w:rFonts w:ascii="Arial" w:hAnsi="Arial" w:cs="Arial"/>
          <w:i/>
          <w:sz w:val="19"/>
          <w:szCs w:val="19"/>
        </w:rPr>
        <w:t xml:space="preserve"> channelrhodopsin activation as </w:t>
      </w:r>
      <w:r w:rsidR="007E7328" w:rsidRPr="00720B0C">
        <w:rPr>
          <w:rFonts w:ascii="Arial" w:hAnsi="Arial" w:cs="Arial"/>
          <w:i/>
          <w:sz w:val="19"/>
          <w:szCs w:val="19"/>
        </w:rPr>
        <w:t>gain-of-function does strength</w:t>
      </w:r>
      <w:r w:rsidR="0001459B" w:rsidRPr="00720B0C">
        <w:rPr>
          <w:rFonts w:ascii="Arial" w:hAnsi="Arial" w:cs="Arial"/>
          <w:i/>
          <w:sz w:val="19"/>
          <w:szCs w:val="19"/>
        </w:rPr>
        <w:t xml:space="preserve">en the manuscript. </w:t>
      </w:r>
      <w:commentRangeStart w:id="180"/>
      <w:r w:rsidR="0001459B" w:rsidRPr="00720B0C">
        <w:rPr>
          <w:rFonts w:ascii="Arial" w:hAnsi="Arial" w:cs="Arial"/>
          <w:i/>
          <w:sz w:val="19"/>
          <w:szCs w:val="19"/>
        </w:rPr>
        <w:t xml:space="preserve">However, the </w:t>
      </w:r>
      <w:r w:rsidR="007E7328" w:rsidRPr="00720B0C">
        <w:rPr>
          <w:rFonts w:ascii="Arial" w:hAnsi="Arial" w:cs="Arial"/>
          <w:i/>
          <w:sz w:val="19"/>
          <w:szCs w:val="19"/>
        </w:rPr>
        <w:t>loss-of-function experiments are also</w:t>
      </w:r>
      <w:r w:rsidR="0001459B" w:rsidRPr="00720B0C">
        <w:rPr>
          <w:rFonts w:ascii="Arial" w:hAnsi="Arial" w:cs="Arial"/>
          <w:i/>
          <w:sz w:val="19"/>
          <w:szCs w:val="19"/>
        </w:rPr>
        <w:t xml:space="preserve"> important. I am surprised this is not done here</w:t>
      </w:r>
      <w:commentRangeEnd w:id="180"/>
      <w:r w:rsidR="005B31C7">
        <w:rPr>
          <w:rStyle w:val="CommentReference"/>
        </w:rPr>
        <w:commentReference w:id="180"/>
      </w:r>
      <w:r w:rsidR="0001459B" w:rsidRPr="00720B0C">
        <w:rPr>
          <w:rFonts w:ascii="Arial" w:hAnsi="Arial" w:cs="Arial"/>
          <w:i/>
          <w:sz w:val="19"/>
          <w:szCs w:val="19"/>
        </w:rPr>
        <w:t xml:space="preserve">. </w:t>
      </w:r>
    </w:p>
    <w:p w14:paraId="46E8CE16" w14:textId="472ED541" w:rsidR="00007710" w:rsidRPr="00720B0C" w:rsidRDefault="00C76598" w:rsidP="005267D9">
      <w:pPr>
        <w:shd w:val="clear" w:color="auto" w:fill="FFFFFF"/>
        <w:spacing w:after="100" w:line="240" w:lineRule="auto"/>
        <w:rPr>
          <w:rFonts w:ascii="Arial" w:eastAsia="Times New Roman" w:hAnsi="Arial" w:cs="Arial"/>
          <w:sz w:val="19"/>
          <w:szCs w:val="19"/>
        </w:rPr>
      </w:pPr>
      <w:r w:rsidRPr="00720B0C">
        <w:rPr>
          <w:rFonts w:ascii="Arial" w:hAnsi="Arial" w:cs="Arial"/>
          <w:b/>
          <w:sz w:val="19"/>
          <w:szCs w:val="19"/>
        </w:rPr>
        <w:t>Response:</w:t>
      </w:r>
      <w:r w:rsidRPr="00720B0C">
        <w:rPr>
          <w:rFonts w:ascii="Arial" w:eastAsia="Times New Roman" w:hAnsi="Arial" w:cs="Arial"/>
          <w:sz w:val="19"/>
          <w:szCs w:val="19"/>
        </w:rPr>
        <w:t xml:space="preserve"> Again, we thank the Referee for drawing attention to this important point</w:t>
      </w:r>
      <w:r w:rsidR="00D95054" w:rsidRPr="00720B0C">
        <w:rPr>
          <w:rFonts w:ascii="Arial" w:eastAsia="Times New Roman" w:hAnsi="Arial" w:cs="Arial"/>
          <w:sz w:val="19"/>
          <w:szCs w:val="19"/>
        </w:rPr>
        <w:t xml:space="preserve"> that we have acknowledged and expanded </w:t>
      </w:r>
      <w:r w:rsidRPr="00720B0C">
        <w:rPr>
          <w:rFonts w:ascii="Arial" w:eastAsia="Times New Roman" w:hAnsi="Arial" w:cs="Arial"/>
          <w:sz w:val="19"/>
          <w:szCs w:val="19"/>
        </w:rPr>
        <w:t>on significantly in the revised manuscript.</w:t>
      </w:r>
      <w:r w:rsidR="00007710" w:rsidRPr="00720B0C">
        <w:rPr>
          <w:rFonts w:ascii="Arial" w:eastAsia="Times New Roman" w:hAnsi="Arial" w:cs="Arial"/>
          <w:sz w:val="19"/>
          <w:szCs w:val="19"/>
        </w:rPr>
        <w:t xml:space="preserve"> Please also see response to Referee 3, comment 9 below. This specific point was brought up in the previous submission and we will reiterate our response here:</w:t>
      </w:r>
    </w:p>
    <w:p w14:paraId="30D7DEC8" w14:textId="3B3B5D31" w:rsidR="00E51311" w:rsidRPr="00720B0C" w:rsidRDefault="00764339" w:rsidP="005267D9">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We acknowledge that a</w:t>
      </w:r>
      <w:r w:rsidR="00007710" w:rsidRPr="00720B0C">
        <w:rPr>
          <w:rFonts w:ascii="Arial" w:eastAsia="Times New Roman" w:hAnsi="Arial" w:cs="Arial"/>
          <w:sz w:val="19"/>
          <w:szCs w:val="19"/>
        </w:rPr>
        <w:t xml:space="preserve"> limitation of this study is that we cannot independently monitor more than two neuron types at once but to date no one has </w:t>
      </w:r>
      <w:r w:rsidR="00422290" w:rsidRPr="00720B0C">
        <w:rPr>
          <w:rFonts w:ascii="Arial" w:eastAsia="Times New Roman" w:hAnsi="Arial" w:cs="Arial"/>
          <w:sz w:val="19"/>
          <w:szCs w:val="19"/>
        </w:rPr>
        <w:t xml:space="preserve">specifically addressed </w:t>
      </w:r>
      <w:r w:rsidR="00E63D60" w:rsidRPr="00720B0C">
        <w:rPr>
          <w:rFonts w:ascii="Arial" w:eastAsia="Times New Roman" w:hAnsi="Arial" w:cs="Arial"/>
          <w:sz w:val="19"/>
          <w:szCs w:val="19"/>
        </w:rPr>
        <w:t>the influence of</w:t>
      </w:r>
      <w:r w:rsidR="00007710" w:rsidRPr="00720B0C">
        <w:rPr>
          <w:rFonts w:ascii="Arial" w:eastAsia="Times New Roman" w:hAnsi="Arial" w:cs="Arial"/>
          <w:sz w:val="19"/>
          <w:szCs w:val="19"/>
        </w:rPr>
        <w:t xml:space="preserve"> interneurons </w:t>
      </w:r>
      <w:r w:rsidR="00422290" w:rsidRPr="00720B0C">
        <w:rPr>
          <w:rFonts w:ascii="Arial" w:eastAsia="Times New Roman" w:hAnsi="Arial" w:cs="Arial"/>
          <w:sz w:val="19"/>
          <w:szCs w:val="19"/>
        </w:rPr>
        <w:t>on MSNs in freely moving animals.</w:t>
      </w:r>
      <w:r>
        <w:rPr>
          <w:rFonts w:ascii="Arial" w:eastAsia="Times New Roman" w:hAnsi="Arial" w:cs="Arial"/>
          <w:sz w:val="19"/>
          <w:szCs w:val="19"/>
        </w:rPr>
        <w:t xml:space="preserve"> However, a</w:t>
      </w:r>
      <w:r w:rsidR="00007710" w:rsidRPr="00720B0C">
        <w:rPr>
          <w:rFonts w:ascii="Arial" w:eastAsia="Times New Roman" w:hAnsi="Arial" w:cs="Arial"/>
          <w:sz w:val="19"/>
          <w:szCs w:val="19"/>
        </w:rPr>
        <w:t xml:space="preserve">t the time of submission, five recent studies: (Barbera et al., Neuron; Cui et al., Nature; Klaus et al., Neuron; Meng et al., Neuron; Parker et al., Nature) employing optical imaging to monitor activity in genetically defined D1 versus D2 MSN populations have revealed </w:t>
      </w:r>
      <w:r w:rsidR="00007710" w:rsidRPr="00720B0C">
        <w:rPr>
          <w:rFonts w:ascii="Arial" w:eastAsia="Times New Roman" w:hAnsi="Arial" w:cs="Arial"/>
          <w:b/>
          <w:sz w:val="19"/>
          <w:szCs w:val="19"/>
        </w:rPr>
        <w:t>entirely indistinguishable and overlapping activity-behavior relationships between D1 and D2 cells</w:t>
      </w:r>
      <w:r w:rsidR="00131C67">
        <w:rPr>
          <w:rFonts w:ascii="Arial" w:eastAsia="Times New Roman" w:hAnsi="Arial" w:cs="Arial"/>
          <w:b/>
          <w:sz w:val="19"/>
          <w:szCs w:val="19"/>
        </w:rPr>
        <w:t xml:space="preserve"> using GCaMP activity.</w:t>
      </w:r>
      <w:r w:rsidR="00007710" w:rsidRPr="00720B0C">
        <w:rPr>
          <w:rFonts w:ascii="Arial" w:eastAsia="Times New Roman" w:hAnsi="Arial" w:cs="Arial"/>
          <w:sz w:val="19"/>
          <w:szCs w:val="19"/>
        </w:rPr>
        <w:t xml:space="preserve"> </w:t>
      </w:r>
    </w:p>
    <w:p w14:paraId="2EDF2E9B" w14:textId="7BB1A977" w:rsidR="003358C5" w:rsidRPr="00720B0C" w:rsidRDefault="00923967" w:rsidP="005267D9">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Baring in mind</w:t>
      </w:r>
      <w:r w:rsidR="00E51311" w:rsidRPr="00720B0C">
        <w:rPr>
          <w:rFonts w:ascii="Arial" w:eastAsia="Times New Roman" w:hAnsi="Arial" w:cs="Arial"/>
          <w:sz w:val="19"/>
          <w:szCs w:val="19"/>
        </w:rPr>
        <w:t xml:space="preserve"> that D1 and D2 populations cannot be differentiated from one another during normal behavior – </w:t>
      </w:r>
      <w:r w:rsidR="00764339">
        <w:rPr>
          <w:rFonts w:ascii="Arial" w:eastAsia="Times New Roman" w:hAnsi="Arial" w:cs="Arial"/>
          <w:sz w:val="19"/>
          <w:szCs w:val="19"/>
        </w:rPr>
        <w:t xml:space="preserve">though </w:t>
      </w:r>
      <w:r w:rsidR="00E51311" w:rsidRPr="00720B0C">
        <w:rPr>
          <w:rFonts w:ascii="Arial" w:eastAsia="Times New Roman" w:hAnsi="Arial" w:cs="Arial"/>
          <w:sz w:val="19"/>
          <w:szCs w:val="19"/>
        </w:rPr>
        <w:t xml:space="preserve">there is </w:t>
      </w:r>
      <w:r w:rsidR="00764339">
        <w:rPr>
          <w:rFonts w:ascii="Arial" w:eastAsia="Times New Roman" w:hAnsi="Arial" w:cs="Arial"/>
          <w:sz w:val="19"/>
          <w:szCs w:val="19"/>
        </w:rPr>
        <w:t>evidence these neuron populations</w:t>
      </w:r>
      <w:r w:rsidR="00E51311" w:rsidRPr="00720B0C">
        <w:rPr>
          <w:rFonts w:ascii="Arial" w:eastAsia="Times New Roman" w:hAnsi="Arial" w:cs="Arial"/>
          <w:sz w:val="19"/>
          <w:szCs w:val="19"/>
        </w:rPr>
        <w:t xml:space="preserve"> </w:t>
      </w:r>
      <w:r w:rsidR="00764339">
        <w:rPr>
          <w:rFonts w:ascii="Arial" w:eastAsia="Times New Roman" w:hAnsi="Arial" w:cs="Arial"/>
          <w:sz w:val="19"/>
          <w:szCs w:val="19"/>
        </w:rPr>
        <w:t xml:space="preserve">are differentially impacted in a perfectly predictable way following </w:t>
      </w:r>
      <w:r w:rsidR="009875C4">
        <w:rPr>
          <w:rFonts w:ascii="Arial" w:eastAsia="Times New Roman" w:hAnsi="Arial" w:cs="Arial"/>
          <w:sz w:val="19"/>
          <w:szCs w:val="19"/>
        </w:rPr>
        <w:t>dopamine depletion</w:t>
      </w:r>
      <w:r>
        <w:rPr>
          <w:rFonts w:ascii="Arial" w:eastAsia="Times New Roman" w:hAnsi="Arial" w:cs="Arial"/>
          <w:sz w:val="19"/>
          <w:szCs w:val="19"/>
        </w:rPr>
        <w:t xml:space="preserve"> (e.g. Parker et al., 2018)</w:t>
      </w:r>
      <w:r w:rsidR="00131C67">
        <w:rPr>
          <w:rFonts w:ascii="Arial" w:eastAsia="Times New Roman" w:hAnsi="Arial" w:cs="Arial"/>
          <w:sz w:val="19"/>
          <w:szCs w:val="19"/>
        </w:rPr>
        <w:t xml:space="preserve"> </w:t>
      </w:r>
      <w:r w:rsidR="009875C4" w:rsidRPr="00720B0C">
        <w:rPr>
          <w:rFonts w:ascii="Arial" w:eastAsia="Times New Roman" w:hAnsi="Arial" w:cs="Arial"/>
          <w:sz w:val="19"/>
          <w:szCs w:val="19"/>
        </w:rPr>
        <w:t>–</w:t>
      </w:r>
      <w:r w:rsidR="009875C4">
        <w:rPr>
          <w:rFonts w:ascii="Arial" w:eastAsia="Times New Roman" w:hAnsi="Arial" w:cs="Arial"/>
          <w:sz w:val="19"/>
          <w:szCs w:val="19"/>
        </w:rPr>
        <w:t xml:space="preserve"> </w:t>
      </w:r>
      <w:r w:rsidR="00D361F7" w:rsidRPr="00720B0C">
        <w:rPr>
          <w:rFonts w:ascii="Arial" w:eastAsia="Times New Roman" w:hAnsi="Arial" w:cs="Arial"/>
          <w:sz w:val="19"/>
          <w:szCs w:val="19"/>
        </w:rPr>
        <w:t xml:space="preserve">we </w:t>
      </w:r>
      <w:r w:rsidR="00764339">
        <w:rPr>
          <w:rFonts w:ascii="Arial" w:eastAsia="Times New Roman" w:hAnsi="Arial" w:cs="Arial"/>
          <w:sz w:val="19"/>
          <w:szCs w:val="19"/>
        </w:rPr>
        <w:t>have no reason to</w:t>
      </w:r>
      <w:r w:rsidR="00D361F7" w:rsidRPr="00720B0C">
        <w:rPr>
          <w:rFonts w:ascii="Arial" w:eastAsia="Times New Roman" w:hAnsi="Arial" w:cs="Arial"/>
          <w:sz w:val="19"/>
          <w:szCs w:val="19"/>
        </w:rPr>
        <w:t xml:space="preserve"> believe </w:t>
      </w:r>
      <w:r w:rsidR="00764339">
        <w:rPr>
          <w:rFonts w:ascii="Arial" w:eastAsia="Times New Roman" w:hAnsi="Arial" w:cs="Arial"/>
          <w:sz w:val="19"/>
          <w:szCs w:val="19"/>
        </w:rPr>
        <w:t>this distinction would change the conclusions based upon our analyses</w:t>
      </w:r>
      <w:r w:rsidR="00D361F7" w:rsidRPr="00720B0C">
        <w:rPr>
          <w:rFonts w:ascii="Arial" w:eastAsia="Times New Roman" w:hAnsi="Arial" w:cs="Arial"/>
          <w:sz w:val="19"/>
          <w:szCs w:val="19"/>
        </w:rPr>
        <w:t xml:space="preserve">. </w:t>
      </w:r>
      <w:r w:rsidR="00764339">
        <w:rPr>
          <w:rFonts w:ascii="Arial" w:eastAsia="Times New Roman" w:hAnsi="Arial" w:cs="Arial"/>
          <w:sz w:val="19"/>
          <w:szCs w:val="19"/>
        </w:rPr>
        <w:t xml:space="preserve"> </w:t>
      </w:r>
      <w:r w:rsidR="00D361F7" w:rsidRPr="00720B0C">
        <w:rPr>
          <w:rFonts w:ascii="Arial" w:eastAsia="Times New Roman" w:hAnsi="Arial" w:cs="Arial"/>
          <w:sz w:val="19"/>
          <w:szCs w:val="19"/>
        </w:rPr>
        <w:t xml:space="preserve">While </w:t>
      </w:r>
      <w:r w:rsidR="00E63D60" w:rsidRPr="00720B0C">
        <w:rPr>
          <w:rFonts w:ascii="Arial" w:eastAsia="Times New Roman" w:hAnsi="Arial" w:cs="Arial"/>
          <w:sz w:val="19"/>
          <w:szCs w:val="19"/>
        </w:rPr>
        <w:t>the similarity between D</w:t>
      </w:r>
      <w:r w:rsidR="00D361F7" w:rsidRPr="00720B0C">
        <w:rPr>
          <w:rFonts w:ascii="Arial" w:eastAsia="Times New Roman" w:hAnsi="Arial" w:cs="Arial"/>
          <w:sz w:val="19"/>
          <w:szCs w:val="19"/>
        </w:rPr>
        <w:t>1 and D2 studies was mentioned in the opening of the discussion, w</w:t>
      </w:r>
      <w:r w:rsidR="00007710" w:rsidRPr="00720B0C">
        <w:rPr>
          <w:rFonts w:ascii="Arial" w:eastAsia="Times New Roman" w:hAnsi="Arial" w:cs="Arial"/>
          <w:sz w:val="19"/>
          <w:szCs w:val="19"/>
        </w:rPr>
        <w:t xml:space="preserve">e have </w:t>
      </w:r>
      <w:r w:rsidR="00D361F7" w:rsidRPr="00720B0C">
        <w:rPr>
          <w:rFonts w:ascii="Arial" w:eastAsia="Times New Roman" w:hAnsi="Arial" w:cs="Arial"/>
          <w:sz w:val="19"/>
          <w:szCs w:val="19"/>
        </w:rPr>
        <w:t>now added a detailed</w:t>
      </w:r>
      <w:r w:rsidR="00007710" w:rsidRPr="00720B0C">
        <w:rPr>
          <w:rFonts w:ascii="Arial" w:eastAsia="Times New Roman" w:hAnsi="Arial" w:cs="Arial"/>
          <w:sz w:val="19"/>
          <w:szCs w:val="19"/>
        </w:rPr>
        <w:t xml:space="preserve"> </w:t>
      </w:r>
      <w:r w:rsidR="00E63D60" w:rsidRPr="00720B0C">
        <w:rPr>
          <w:rFonts w:ascii="Arial" w:eastAsia="Times New Roman" w:hAnsi="Arial" w:cs="Arial"/>
          <w:sz w:val="19"/>
          <w:szCs w:val="19"/>
        </w:rPr>
        <w:t>characterization</w:t>
      </w:r>
      <w:r w:rsidR="00007710" w:rsidRPr="00720B0C">
        <w:rPr>
          <w:rFonts w:ascii="Arial" w:eastAsia="Times New Roman" w:hAnsi="Arial" w:cs="Arial"/>
          <w:sz w:val="19"/>
          <w:szCs w:val="19"/>
        </w:rPr>
        <w:t xml:space="preserve"> of this issue in the rev</w:t>
      </w:r>
      <w:r w:rsidR="00D361F7" w:rsidRPr="00720B0C">
        <w:rPr>
          <w:rFonts w:ascii="Arial" w:eastAsia="Times New Roman" w:hAnsi="Arial" w:cs="Arial"/>
          <w:sz w:val="19"/>
          <w:szCs w:val="19"/>
        </w:rPr>
        <w:t>ised text to clarify why the MSN populations</w:t>
      </w:r>
      <w:r w:rsidR="00E63D60" w:rsidRPr="00720B0C">
        <w:rPr>
          <w:rFonts w:ascii="Arial" w:eastAsia="Times New Roman" w:hAnsi="Arial" w:cs="Arial"/>
          <w:sz w:val="19"/>
          <w:szCs w:val="19"/>
        </w:rPr>
        <w:t xml:space="preserve"> w</w:t>
      </w:r>
      <w:r w:rsidR="00CD4E3F">
        <w:rPr>
          <w:rFonts w:ascii="Arial" w:eastAsia="Times New Roman" w:hAnsi="Arial" w:cs="Arial"/>
          <w:sz w:val="19"/>
          <w:szCs w:val="19"/>
        </w:rPr>
        <w:t>ere</w:t>
      </w:r>
      <w:r w:rsidR="00E63D60" w:rsidRPr="00720B0C">
        <w:rPr>
          <w:rFonts w:ascii="Arial" w:eastAsia="Times New Roman" w:hAnsi="Arial" w:cs="Arial"/>
          <w:sz w:val="19"/>
          <w:szCs w:val="19"/>
        </w:rPr>
        <w:t xml:space="preserve"> treated as a combined population</w:t>
      </w:r>
      <w:r w:rsidR="00D361F7" w:rsidRPr="00720B0C">
        <w:rPr>
          <w:rFonts w:ascii="Arial" w:eastAsia="Times New Roman" w:hAnsi="Arial" w:cs="Arial"/>
          <w:sz w:val="19"/>
          <w:szCs w:val="19"/>
        </w:rPr>
        <w:t xml:space="preserve"> and </w:t>
      </w:r>
      <w:r w:rsidR="00E63D60" w:rsidRPr="00720B0C">
        <w:rPr>
          <w:rFonts w:ascii="Arial" w:eastAsia="Times New Roman" w:hAnsi="Arial" w:cs="Arial"/>
          <w:sz w:val="19"/>
          <w:szCs w:val="19"/>
        </w:rPr>
        <w:t xml:space="preserve">the </w:t>
      </w:r>
      <w:r w:rsidR="00D361F7" w:rsidRPr="00720B0C">
        <w:rPr>
          <w:rFonts w:ascii="Arial" w:eastAsia="Times New Roman" w:hAnsi="Arial" w:cs="Arial"/>
          <w:sz w:val="19"/>
          <w:szCs w:val="19"/>
        </w:rPr>
        <w:t>potential limitations that could arise from doing so.</w:t>
      </w:r>
    </w:p>
    <w:p w14:paraId="569C0658" w14:textId="168DC9A4" w:rsidR="00613D3E" w:rsidRPr="00720B0C" w:rsidRDefault="00764339" w:rsidP="005267D9">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Furthermore, w</w:t>
      </w:r>
      <w:r w:rsidR="00613D3E" w:rsidRPr="00720B0C">
        <w:rPr>
          <w:rFonts w:ascii="Arial" w:eastAsia="Times New Roman" w:hAnsi="Arial" w:cs="Arial"/>
          <w:sz w:val="19"/>
          <w:szCs w:val="19"/>
        </w:rPr>
        <w:t>e acknowledge that loss of function experiment</w:t>
      </w:r>
      <w:r w:rsidR="00EE386C" w:rsidRPr="00720B0C">
        <w:rPr>
          <w:rFonts w:ascii="Arial" w:eastAsia="Times New Roman" w:hAnsi="Arial" w:cs="Arial"/>
          <w:sz w:val="19"/>
          <w:szCs w:val="19"/>
        </w:rPr>
        <w:t>s with silencing could be useful, particularly as it relates to behavior</w:t>
      </w:r>
      <w:r w:rsidR="00613D3E" w:rsidRPr="00720B0C">
        <w:rPr>
          <w:rFonts w:ascii="Arial" w:eastAsia="Times New Roman" w:hAnsi="Arial" w:cs="Arial"/>
          <w:sz w:val="19"/>
          <w:szCs w:val="19"/>
        </w:rPr>
        <w:t xml:space="preserve">, </w:t>
      </w:r>
      <w:r w:rsidR="00EE386C" w:rsidRPr="00720B0C">
        <w:rPr>
          <w:rFonts w:ascii="Arial" w:eastAsia="Times New Roman" w:hAnsi="Arial" w:cs="Arial"/>
          <w:sz w:val="19"/>
          <w:szCs w:val="19"/>
        </w:rPr>
        <w:t xml:space="preserve">but </w:t>
      </w:r>
      <w:r w:rsidR="00613D3E" w:rsidRPr="00720B0C">
        <w:rPr>
          <w:rFonts w:ascii="Arial" w:eastAsia="Times New Roman" w:hAnsi="Arial" w:cs="Arial"/>
          <w:sz w:val="19"/>
          <w:szCs w:val="19"/>
        </w:rPr>
        <w:t xml:space="preserve">since we can only </w:t>
      </w:r>
      <w:r w:rsidR="00EE386C" w:rsidRPr="00720B0C">
        <w:rPr>
          <w:rFonts w:ascii="Arial" w:eastAsia="Times New Roman" w:hAnsi="Arial" w:cs="Arial"/>
          <w:sz w:val="19"/>
          <w:szCs w:val="19"/>
        </w:rPr>
        <w:t>track</w:t>
      </w:r>
      <w:r w:rsidR="00613D3E" w:rsidRPr="00720B0C">
        <w:rPr>
          <w:rFonts w:ascii="Arial" w:eastAsia="Times New Roman" w:hAnsi="Arial" w:cs="Arial"/>
          <w:sz w:val="19"/>
          <w:szCs w:val="19"/>
        </w:rPr>
        <w:t xml:space="preserve"> increases of activity with calcium sensors, we would not be able to relate loss of activity </w:t>
      </w:r>
      <w:r w:rsidR="00EE386C" w:rsidRPr="00720B0C">
        <w:rPr>
          <w:rFonts w:ascii="Arial" w:eastAsia="Times New Roman" w:hAnsi="Arial" w:cs="Arial"/>
          <w:sz w:val="19"/>
          <w:szCs w:val="19"/>
        </w:rPr>
        <w:t xml:space="preserve">to an underlying calcium signal within the neural network. Given one of the strengths of this manuscript is our ability to relate behavior to neural activity, such optogenetic silencing experiments would not be fruitful in that regard. However, we </w:t>
      </w:r>
      <w:r>
        <w:rPr>
          <w:rFonts w:ascii="Arial" w:eastAsia="Times New Roman" w:hAnsi="Arial" w:cs="Arial"/>
          <w:sz w:val="19"/>
          <w:szCs w:val="19"/>
        </w:rPr>
        <w:t xml:space="preserve">have the tools and </w:t>
      </w:r>
      <w:r w:rsidR="00EE386C" w:rsidRPr="00720B0C">
        <w:rPr>
          <w:rFonts w:ascii="Arial" w:eastAsia="Times New Roman" w:hAnsi="Arial" w:cs="Arial"/>
          <w:sz w:val="19"/>
          <w:szCs w:val="19"/>
        </w:rPr>
        <w:t xml:space="preserve">could add them if the editors deemed such experiments as necessary. </w:t>
      </w:r>
    </w:p>
    <w:p w14:paraId="3642C662" w14:textId="2E856EBA" w:rsidR="003358C5" w:rsidRPr="00720B0C" w:rsidRDefault="003358C5" w:rsidP="005267D9">
      <w:pPr>
        <w:shd w:val="clear" w:color="auto" w:fill="FFFFFF"/>
        <w:spacing w:after="100" w:line="240" w:lineRule="auto"/>
        <w:rPr>
          <w:rFonts w:ascii="Arial" w:hAnsi="Arial" w:cs="Arial"/>
          <w:i/>
          <w:sz w:val="19"/>
          <w:szCs w:val="19"/>
        </w:rPr>
      </w:pPr>
      <w:r w:rsidRPr="00720B0C">
        <w:rPr>
          <w:rFonts w:ascii="Arial" w:hAnsi="Arial" w:cs="Arial"/>
          <w:b/>
          <w:i/>
          <w:sz w:val="19"/>
          <w:szCs w:val="19"/>
        </w:rPr>
        <w:t>5.</w:t>
      </w:r>
      <w:r w:rsidRPr="00720B0C">
        <w:rPr>
          <w:rFonts w:ascii="Arial" w:hAnsi="Arial" w:cs="Arial"/>
          <w:i/>
          <w:sz w:val="19"/>
          <w:szCs w:val="19"/>
        </w:rPr>
        <w:t xml:space="preserve"> </w:t>
      </w:r>
      <w:r w:rsidR="007E7328" w:rsidRPr="00720B0C">
        <w:rPr>
          <w:rFonts w:ascii="Arial" w:hAnsi="Arial" w:cs="Arial"/>
          <w:i/>
          <w:sz w:val="19"/>
          <w:szCs w:val="19"/>
        </w:rPr>
        <w:t>One technical point is also unaddressed from previous ve</w:t>
      </w:r>
      <w:r w:rsidR="0001459B" w:rsidRPr="00720B0C">
        <w:rPr>
          <w:rFonts w:ascii="Arial" w:hAnsi="Arial" w:cs="Arial"/>
          <w:i/>
          <w:sz w:val="19"/>
          <w:szCs w:val="19"/>
        </w:rPr>
        <w:t>rsion.</w:t>
      </w:r>
      <w:ins w:id="181" w:author="X Han" w:date="2018-07-31T13:45:00Z">
        <w:r w:rsidR="005B31C7">
          <w:rPr>
            <w:rFonts w:ascii="Arial" w:hAnsi="Arial" w:cs="Arial"/>
            <w:i/>
            <w:sz w:val="19"/>
            <w:szCs w:val="19"/>
          </w:rPr>
          <w:t>(1)</w:t>
        </w:r>
      </w:ins>
      <w:r w:rsidR="0001459B" w:rsidRPr="00720B0C">
        <w:rPr>
          <w:rFonts w:ascii="Arial" w:hAnsi="Arial" w:cs="Arial"/>
          <w:i/>
          <w:sz w:val="19"/>
          <w:szCs w:val="19"/>
        </w:rPr>
        <w:t xml:space="preserve"> </w:t>
      </w:r>
      <w:r w:rsidR="007E7328" w:rsidRPr="00720B0C">
        <w:rPr>
          <w:rFonts w:ascii="Arial" w:hAnsi="Arial" w:cs="Arial"/>
          <w:i/>
          <w:sz w:val="19"/>
          <w:szCs w:val="19"/>
        </w:rPr>
        <w:t>Instead, the authors just removed the p</w:t>
      </w:r>
      <w:r w:rsidR="0001459B" w:rsidRPr="00720B0C">
        <w:rPr>
          <w:rFonts w:ascii="Arial" w:hAnsi="Arial" w:cs="Arial"/>
          <w:i/>
          <w:sz w:val="19"/>
          <w:szCs w:val="19"/>
        </w:rPr>
        <w:t xml:space="preserve">art related to cortical inputs. But the same criticism stands </w:t>
      </w:r>
      <w:r w:rsidR="007E7328" w:rsidRPr="00720B0C">
        <w:rPr>
          <w:rFonts w:ascii="Arial" w:hAnsi="Arial" w:cs="Arial"/>
          <w:i/>
          <w:sz w:val="19"/>
          <w:szCs w:val="19"/>
        </w:rPr>
        <w:t>regardi</w:t>
      </w:r>
      <w:r w:rsidR="0001459B" w:rsidRPr="00720B0C">
        <w:rPr>
          <w:rFonts w:ascii="Arial" w:hAnsi="Arial" w:cs="Arial"/>
          <w:i/>
          <w:sz w:val="19"/>
          <w:szCs w:val="19"/>
        </w:rPr>
        <w:t xml:space="preserve">ng the procedures used required </w:t>
      </w:r>
      <w:r w:rsidR="007E7328" w:rsidRPr="00720B0C">
        <w:rPr>
          <w:rFonts w:ascii="Arial" w:hAnsi="Arial" w:cs="Arial"/>
          <w:i/>
          <w:sz w:val="19"/>
          <w:szCs w:val="19"/>
        </w:rPr>
        <w:t>removing the cortical tissue above</w:t>
      </w:r>
      <w:r w:rsidR="0001459B" w:rsidRPr="00720B0C">
        <w:rPr>
          <w:rFonts w:ascii="Arial" w:hAnsi="Arial" w:cs="Arial"/>
          <w:i/>
          <w:sz w:val="19"/>
          <w:szCs w:val="19"/>
        </w:rPr>
        <w:t xml:space="preserve"> the ROIs. </w:t>
      </w:r>
      <w:commentRangeStart w:id="182"/>
      <w:r w:rsidR="0001459B" w:rsidRPr="00720B0C">
        <w:rPr>
          <w:rFonts w:ascii="Arial" w:hAnsi="Arial" w:cs="Arial"/>
          <w:i/>
          <w:sz w:val="19"/>
          <w:szCs w:val="19"/>
        </w:rPr>
        <w:t xml:space="preserve">I understand this is </w:t>
      </w:r>
      <w:r w:rsidR="007E7328" w:rsidRPr="00720B0C">
        <w:rPr>
          <w:rFonts w:ascii="Arial" w:hAnsi="Arial" w:cs="Arial"/>
          <w:i/>
          <w:sz w:val="19"/>
          <w:szCs w:val="19"/>
        </w:rPr>
        <w:t>necessary for these experiments. But this s</w:t>
      </w:r>
      <w:r w:rsidR="0001459B" w:rsidRPr="00720B0C">
        <w:rPr>
          <w:rFonts w:ascii="Arial" w:hAnsi="Arial" w:cs="Arial"/>
          <w:i/>
          <w:sz w:val="19"/>
          <w:szCs w:val="19"/>
        </w:rPr>
        <w:t xml:space="preserve">hould be at least mentioned </w:t>
      </w:r>
      <w:r w:rsidR="007E7328" w:rsidRPr="00720B0C">
        <w:rPr>
          <w:rFonts w:ascii="Arial" w:hAnsi="Arial" w:cs="Arial"/>
          <w:i/>
          <w:sz w:val="19"/>
          <w:szCs w:val="19"/>
        </w:rPr>
        <w:t xml:space="preserve">in the discussion. </w:t>
      </w:r>
      <w:commentRangeEnd w:id="182"/>
      <w:r w:rsidR="005B31C7">
        <w:rPr>
          <w:rStyle w:val="CommentReference"/>
        </w:rPr>
        <w:commentReference w:id="182"/>
      </w:r>
      <w:ins w:id="183" w:author="X Han" w:date="2018-07-31T13:45:00Z">
        <w:r w:rsidR="005B31C7">
          <w:rPr>
            <w:rFonts w:ascii="Arial" w:hAnsi="Arial" w:cs="Arial"/>
            <w:i/>
            <w:sz w:val="19"/>
            <w:szCs w:val="19"/>
          </w:rPr>
          <w:t xml:space="preserve"> (2) </w:t>
        </w:r>
      </w:ins>
      <w:r w:rsidR="007E7328" w:rsidRPr="00720B0C">
        <w:rPr>
          <w:rFonts w:ascii="Arial" w:hAnsi="Arial" w:cs="Arial"/>
          <w:i/>
          <w:sz w:val="19"/>
          <w:szCs w:val="19"/>
        </w:rPr>
        <w:t>As mentioned by t</w:t>
      </w:r>
      <w:r w:rsidR="0001459B" w:rsidRPr="00720B0C">
        <w:rPr>
          <w:rFonts w:ascii="Arial" w:hAnsi="Arial" w:cs="Arial"/>
          <w:i/>
          <w:sz w:val="19"/>
          <w:szCs w:val="19"/>
        </w:rPr>
        <w:t xml:space="preserve">he authors previously different </w:t>
      </w:r>
      <w:r w:rsidR="007E7328" w:rsidRPr="00720B0C">
        <w:rPr>
          <w:rFonts w:ascii="Arial" w:hAnsi="Arial" w:cs="Arial"/>
          <w:i/>
          <w:sz w:val="19"/>
          <w:szCs w:val="19"/>
        </w:rPr>
        <w:t xml:space="preserve">cortical inputs might differentially </w:t>
      </w:r>
      <w:r w:rsidR="0001459B" w:rsidRPr="00720B0C">
        <w:rPr>
          <w:rFonts w:ascii="Arial" w:hAnsi="Arial" w:cs="Arial"/>
          <w:i/>
          <w:sz w:val="19"/>
          <w:szCs w:val="19"/>
        </w:rPr>
        <w:t xml:space="preserve">affects different cells or cell </w:t>
      </w:r>
      <w:r w:rsidR="007E7328" w:rsidRPr="00720B0C">
        <w:rPr>
          <w:rFonts w:ascii="Arial" w:hAnsi="Arial" w:cs="Arial"/>
          <w:i/>
          <w:sz w:val="19"/>
          <w:szCs w:val="19"/>
        </w:rPr>
        <w:t xml:space="preserve">types. </w:t>
      </w:r>
      <w:commentRangeStart w:id="184"/>
      <w:r w:rsidR="007E7328" w:rsidRPr="00720B0C">
        <w:rPr>
          <w:rFonts w:ascii="Arial" w:hAnsi="Arial" w:cs="Arial"/>
          <w:i/>
          <w:sz w:val="19"/>
          <w:szCs w:val="19"/>
        </w:rPr>
        <w:t>Such surgical procedure might wo</w:t>
      </w:r>
      <w:r w:rsidR="0001459B" w:rsidRPr="00720B0C">
        <w:rPr>
          <w:rFonts w:ascii="Arial" w:hAnsi="Arial" w:cs="Arial"/>
          <w:i/>
          <w:sz w:val="19"/>
          <w:szCs w:val="19"/>
        </w:rPr>
        <w:t xml:space="preserve">rk well in other brain regions, </w:t>
      </w:r>
      <w:r w:rsidR="007E7328" w:rsidRPr="00720B0C">
        <w:rPr>
          <w:rFonts w:ascii="Arial" w:hAnsi="Arial" w:cs="Arial"/>
          <w:i/>
          <w:sz w:val="19"/>
          <w:szCs w:val="19"/>
        </w:rPr>
        <w:t>for example. hippocampus, but pose pot</w:t>
      </w:r>
      <w:r w:rsidR="0001459B" w:rsidRPr="00720B0C">
        <w:rPr>
          <w:rFonts w:ascii="Arial" w:hAnsi="Arial" w:cs="Arial"/>
          <w:i/>
          <w:sz w:val="19"/>
          <w:szCs w:val="19"/>
        </w:rPr>
        <w:t xml:space="preserve">ential main caveat here. </w:t>
      </w:r>
      <w:commentRangeEnd w:id="184"/>
      <w:r w:rsidR="005B31C7">
        <w:rPr>
          <w:rStyle w:val="CommentReference"/>
        </w:rPr>
        <w:commentReference w:id="184"/>
      </w:r>
      <w:ins w:id="185" w:author="X Han" w:date="2018-07-31T13:46:00Z">
        <w:r w:rsidR="005B31C7">
          <w:rPr>
            <w:rFonts w:ascii="Arial" w:hAnsi="Arial" w:cs="Arial"/>
            <w:i/>
            <w:sz w:val="19"/>
            <w:szCs w:val="19"/>
          </w:rPr>
          <w:t xml:space="preserve">(3) </w:t>
        </w:r>
      </w:ins>
      <w:commentRangeStart w:id="186"/>
      <w:r w:rsidR="0001459B" w:rsidRPr="00720B0C">
        <w:rPr>
          <w:rFonts w:ascii="Arial" w:hAnsi="Arial" w:cs="Arial"/>
          <w:i/>
          <w:sz w:val="19"/>
          <w:szCs w:val="19"/>
        </w:rPr>
        <w:t xml:space="preserve">Simply </w:t>
      </w:r>
      <w:r w:rsidR="007E7328" w:rsidRPr="00720B0C">
        <w:rPr>
          <w:rFonts w:ascii="Arial" w:hAnsi="Arial" w:cs="Arial"/>
          <w:i/>
          <w:sz w:val="19"/>
          <w:szCs w:val="19"/>
        </w:rPr>
        <w:t>histology should be carried out at th</w:t>
      </w:r>
      <w:r w:rsidR="0001459B" w:rsidRPr="00720B0C">
        <w:rPr>
          <w:rFonts w:ascii="Arial" w:hAnsi="Arial" w:cs="Arial"/>
          <w:i/>
          <w:sz w:val="19"/>
          <w:szCs w:val="19"/>
        </w:rPr>
        <w:t xml:space="preserve">e end of experiments to see how </w:t>
      </w:r>
      <w:r w:rsidR="007E7328" w:rsidRPr="00720B0C">
        <w:rPr>
          <w:rFonts w:ascii="Arial" w:hAnsi="Arial" w:cs="Arial"/>
          <w:i/>
          <w:sz w:val="19"/>
          <w:szCs w:val="19"/>
        </w:rPr>
        <w:t>much of the inputs to that piece of the striatum is compromi</w:t>
      </w:r>
      <w:r w:rsidR="0001459B" w:rsidRPr="00720B0C">
        <w:rPr>
          <w:rFonts w:ascii="Arial" w:hAnsi="Arial" w:cs="Arial"/>
          <w:i/>
          <w:sz w:val="19"/>
          <w:szCs w:val="19"/>
        </w:rPr>
        <w:t xml:space="preserve">sed and to evalatue the impact. </w:t>
      </w:r>
      <w:commentRangeEnd w:id="186"/>
      <w:r w:rsidR="005B31C7">
        <w:rPr>
          <w:rStyle w:val="CommentReference"/>
        </w:rPr>
        <w:commentReference w:id="186"/>
      </w:r>
      <w:r w:rsidR="007E7328" w:rsidRPr="00720B0C">
        <w:rPr>
          <w:rFonts w:ascii="Arial" w:hAnsi="Arial" w:cs="Arial"/>
          <w:i/>
          <w:sz w:val="19"/>
          <w:szCs w:val="19"/>
        </w:rPr>
        <w:t>Along the above line and as brought up previo</w:t>
      </w:r>
      <w:r w:rsidR="0001459B" w:rsidRPr="00720B0C">
        <w:rPr>
          <w:rFonts w:ascii="Arial" w:hAnsi="Arial" w:cs="Arial"/>
          <w:i/>
          <w:sz w:val="19"/>
          <w:szCs w:val="19"/>
        </w:rPr>
        <w:t xml:space="preserve">usly, it would be good to </w:t>
      </w:r>
      <w:r w:rsidR="007E7328" w:rsidRPr="00720B0C">
        <w:rPr>
          <w:rFonts w:ascii="Arial" w:hAnsi="Arial" w:cs="Arial"/>
          <w:i/>
          <w:sz w:val="19"/>
          <w:szCs w:val="19"/>
        </w:rPr>
        <w:t xml:space="preserve">have optogenetic activation of </w:t>
      </w:r>
      <w:commentRangeStart w:id="187"/>
      <w:r w:rsidR="007E7328" w:rsidRPr="00720B0C">
        <w:rPr>
          <w:rFonts w:ascii="Arial" w:hAnsi="Arial" w:cs="Arial"/>
          <w:i/>
          <w:sz w:val="19"/>
          <w:szCs w:val="19"/>
        </w:rPr>
        <w:t>motor</w:t>
      </w:r>
      <w:r w:rsidR="0001459B" w:rsidRPr="00720B0C">
        <w:rPr>
          <w:rFonts w:ascii="Arial" w:hAnsi="Arial" w:cs="Arial"/>
          <w:i/>
          <w:sz w:val="19"/>
          <w:szCs w:val="19"/>
        </w:rPr>
        <w:t xml:space="preserve"> inputs to the striatum and see </w:t>
      </w:r>
      <w:r w:rsidR="007E7328" w:rsidRPr="00720B0C">
        <w:rPr>
          <w:rFonts w:ascii="Arial" w:hAnsi="Arial" w:cs="Arial"/>
          <w:i/>
          <w:sz w:val="19"/>
          <w:szCs w:val="19"/>
        </w:rPr>
        <w:t>how the GCaMP activity in the diff</w:t>
      </w:r>
      <w:r w:rsidR="0001459B" w:rsidRPr="00720B0C">
        <w:rPr>
          <w:rFonts w:ascii="Arial" w:hAnsi="Arial" w:cs="Arial"/>
          <w:i/>
          <w:sz w:val="19"/>
          <w:szCs w:val="19"/>
        </w:rPr>
        <w:t xml:space="preserve">erent subpopulations line up in </w:t>
      </w:r>
      <w:r w:rsidR="007E7328" w:rsidRPr="00720B0C">
        <w:rPr>
          <w:rFonts w:ascii="Arial" w:hAnsi="Arial" w:cs="Arial"/>
          <w:i/>
          <w:sz w:val="19"/>
          <w:szCs w:val="19"/>
        </w:rPr>
        <w:t>onset time.</w:t>
      </w:r>
      <w:commentRangeEnd w:id="187"/>
      <w:r w:rsidR="005B31C7">
        <w:rPr>
          <w:rStyle w:val="CommentReference"/>
        </w:rPr>
        <w:commentReference w:id="187"/>
      </w:r>
      <w:r w:rsidR="007E7328" w:rsidRPr="00720B0C">
        <w:rPr>
          <w:rFonts w:ascii="Arial" w:hAnsi="Arial" w:cs="Arial"/>
          <w:i/>
          <w:sz w:val="19"/>
          <w:szCs w:val="19"/>
        </w:rPr>
        <w:t xml:space="preserve"> </w:t>
      </w:r>
      <w:commentRangeStart w:id="188"/>
      <w:r w:rsidR="007E7328" w:rsidRPr="00720B0C">
        <w:rPr>
          <w:rFonts w:ascii="Arial" w:hAnsi="Arial" w:cs="Arial"/>
          <w:i/>
          <w:sz w:val="19"/>
          <w:szCs w:val="19"/>
        </w:rPr>
        <w:t>In another word, is the d</w:t>
      </w:r>
      <w:r w:rsidR="0001459B" w:rsidRPr="00720B0C">
        <w:rPr>
          <w:rFonts w:ascii="Arial" w:hAnsi="Arial" w:cs="Arial"/>
          <w:i/>
          <w:sz w:val="19"/>
          <w:szCs w:val="19"/>
        </w:rPr>
        <w:t xml:space="preserve">ifference in GCaMP onset timing </w:t>
      </w:r>
      <w:r w:rsidR="007E7328" w:rsidRPr="00720B0C">
        <w:rPr>
          <w:rFonts w:ascii="Arial" w:hAnsi="Arial" w:cs="Arial"/>
          <w:i/>
          <w:sz w:val="19"/>
          <w:szCs w:val="19"/>
        </w:rPr>
        <w:t>between cell types dictated by th</w:t>
      </w:r>
      <w:r w:rsidR="0001459B" w:rsidRPr="00720B0C">
        <w:rPr>
          <w:rFonts w:ascii="Arial" w:hAnsi="Arial" w:cs="Arial"/>
          <w:i/>
          <w:sz w:val="19"/>
          <w:szCs w:val="19"/>
        </w:rPr>
        <w:t xml:space="preserve">e same input and does the local </w:t>
      </w:r>
      <w:r w:rsidR="007E7328" w:rsidRPr="00720B0C">
        <w:rPr>
          <w:rFonts w:ascii="Arial" w:hAnsi="Arial" w:cs="Arial"/>
          <w:i/>
          <w:sz w:val="19"/>
          <w:szCs w:val="19"/>
        </w:rPr>
        <w:t>circuit, i.e., PV inhibiting MSN, ChI p</w:t>
      </w:r>
      <w:r w:rsidR="0001459B" w:rsidRPr="00720B0C">
        <w:rPr>
          <w:rFonts w:ascii="Arial" w:hAnsi="Arial" w:cs="Arial"/>
          <w:i/>
          <w:sz w:val="19"/>
          <w:szCs w:val="19"/>
        </w:rPr>
        <w:t xml:space="preserve">otentiating MSN, indeed line up </w:t>
      </w:r>
      <w:r w:rsidR="007E7328" w:rsidRPr="00720B0C">
        <w:rPr>
          <w:rFonts w:ascii="Arial" w:hAnsi="Arial" w:cs="Arial"/>
          <w:i/>
          <w:sz w:val="19"/>
          <w:szCs w:val="19"/>
        </w:rPr>
        <w:t>relatively to the excitatory inputs from the motor cortex?</w:t>
      </w:r>
      <w:commentRangeEnd w:id="188"/>
      <w:r w:rsidR="005B31C7">
        <w:rPr>
          <w:rStyle w:val="CommentReference"/>
        </w:rPr>
        <w:commentReference w:id="188"/>
      </w:r>
    </w:p>
    <w:p w14:paraId="5AA79522" w14:textId="2C24EDE7" w:rsidR="0085038B" w:rsidRPr="00720B0C" w:rsidRDefault="003358C5" w:rsidP="0085038B">
      <w:pPr>
        <w:shd w:val="clear" w:color="auto" w:fill="FFFFFF"/>
        <w:spacing w:after="100" w:line="240" w:lineRule="auto"/>
        <w:rPr>
          <w:rFonts w:ascii="Arial" w:eastAsia="Times New Roman" w:hAnsi="Arial" w:cs="Arial"/>
          <w:sz w:val="19"/>
          <w:szCs w:val="19"/>
        </w:rPr>
      </w:pPr>
      <w:r w:rsidRPr="00720B0C">
        <w:rPr>
          <w:rFonts w:ascii="Arial" w:eastAsia="Times New Roman" w:hAnsi="Arial" w:cs="Arial"/>
          <w:b/>
          <w:sz w:val="19"/>
          <w:szCs w:val="19"/>
        </w:rPr>
        <w:lastRenderedPageBreak/>
        <w:t>Response:</w:t>
      </w:r>
      <w:r w:rsidR="00C76598" w:rsidRPr="00720B0C">
        <w:rPr>
          <w:rFonts w:ascii="Arial" w:eastAsia="Times New Roman" w:hAnsi="Arial" w:cs="Arial"/>
          <w:b/>
          <w:sz w:val="19"/>
          <w:szCs w:val="19"/>
        </w:rPr>
        <w:t xml:space="preserve"> </w:t>
      </w:r>
      <w:ins w:id="189" w:author="X Han" w:date="2018-07-31T13:46:00Z">
        <w:r w:rsidR="005B31C7">
          <w:rPr>
            <w:rFonts w:ascii="Arial" w:eastAsia="Times New Roman" w:hAnsi="Arial" w:cs="Arial"/>
            <w:b/>
            <w:sz w:val="19"/>
            <w:szCs w:val="19"/>
          </w:rPr>
          <w:t xml:space="preserve">(1) </w:t>
        </w:r>
      </w:ins>
      <w:del w:id="190" w:author="X Han" w:date="2018-07-31T13:46:00Z">
        <w:r w:rsidR="00C76598" w:rsidRPr="00720B0C" w:rsidDel="005B31C7">
          <w:rPr>
            <w:rFonts w:ascii="Arial" w:eastAsia="Times New Roman" w:hAnsi="Arial" w:cs="Arial"/>
            <w:sz w:val="19"/>
            <w:szCs w:val="19"/>
          </w:rPr>
          <w:delText xml:space="preserve">The Referee makes an important point </w:delText>
        </w:r>
        <w:r w:rsidR="00347D4C" w:rsidRPr="00720B0C" w:rsidDel="005B31C7">
          <w:rPr>
            <w:rFonts w:ascii="Arial" w:eastAsia="Times New Roman" w:hAnsi="Arial" w:cs="Arial"/>
            <w:sz w:val="19"/>
            <w:szCs w:val="19"/>
          </w:rPr>
          <w:delText>which we acknowledged</w:delText>
        </w:r>
        <w:r w:rsidR="00E63D60" w:rsidRPr="00720B0C" w:rsidDel="005B31C7">
          <w:rPr>
            <w:rFonts w:ascii="Arial" w:eastAsia="Times New Roman" w:hAnsi="Arial" w:cs="Arial"/>
            <w:sz w:val="19"/>
            <w:szCs w:val="19"/>
          </w:rPr>
          <w:delText xml:space="preserve"> in the manuscript</w:delText>
        </w:r>
        <w:r w:rsidR="00347D4C" w:rsidRPr="00720B0C" w:rsidDel="005B31C7">
          <w:rPr>
            <w:rFonts w:ascii="Arial" w:eastAsia="Times New Roman" w:hAnsi="Arial" w:cs="Arial"/>
            <w:sz w:val="19"/>
            <w:szCs w:val="19"/>
          </w:rPr>
          <w:delText xml:space="preserve"> as</w:delText>
        </w:r>
        <w:r w:rsidR="00C76598" w:rsidRPr="00720B0C" w:rsidDel="005B31C7">
          <w:rPr>
            <w:rFonts w:ascii="Arial" w:eastAsia="Times New Roman" w:hAnsi="Arial" w:cs="Arial"/>
            <w:sz w:val="19"/>
            <w:szCs w:val="19"/>
          </w:rPr>
          <w:delText xml:space="preserve"> a caveat that applies to all imaging techniques and studies of structures ventral to the cortical surface</w:delText>
        </w:r>
        <w:r w:rsidR="00347D4C" w:rsidRPr="00720B0C" w:rsidDel="005B31C7">
          <w:rPr>
            <w:rFonts w:ascii="Arial" w:eastAsia="Times New Roman" w:hAnsi="Arial" w:cs="Arial"/>
            <w:sz w:val="19"/>
            <w:szCs w:val="19"/>
          </w:rPr>
          <w:delText xml:space="preserve"> in the previous rebuttal.</w:delText>
        </w:r>
        <w:r w:rsidR="00C76598" w:rsidRPr="00720B0C" w:rsidDel="005B31C7">
          <w:rPr>
            <w:rFonts w:ascii="Arial" w:eastAsia="Times New Roman" w:hAnsi="Arial" w:cs="Arial"/>
            <w:sz w:val="19"/>
            <w:szCs w:val="19"/>
          </w:rPr>
          <w:delText xml:space="preserve"> </w:delText>
        </w:r>
      </w:del>
      <w:r w:rsidR="0085038B" w:rsidRPr="00720B0C">
        <w:rPr>
          <w:rFonts w:ascii="Arial" w:eastAsia="Times New Roman" w:hAnsi="Arial" w:cs="Arial"/>
          <w:sz w:val="19"/>
          <w:szCs w:val="19"/>
        </w:rPr>
        <w:t xml:space="preserve">As requested by the reviewer in the previous submission, we added </w:t>
      </w:r>
      <w:r w:rsidR="0085038B">
        <w:rPr>
          <w:rFonts w:ascii="Arial" w:eastAsia="Times New Roman" w:hAnsi="Arial" w:cs="Arial"/>
          <w:sz w:val="19"/>
          <w:szCs w:val="19"/>
        </w:rPr>
        <w:t>this</w:t>
      </w:r>
      <w:r w:rsidR="0085038B" w:rsidRPr="00720B0C">
        <w:rPr>
          <w:rFonts w:ascii="Arial" w:eastAsia="Times New Roman" w:hAnsi="Arial" w:cs="Arial"/>
          <w:sz w:val="19"/>
          <w:szCs w:val="19"/>
        </w:rPr>
        <w:t xml:space="preserve"> acknowledgement to the revised text in </w:t>
      </w:r>
      <w:r w:rsidR="0085038B">
        <w:rPr>
          <w:rFonts w:ascii="Arial" w:eastAsia="Times New Roman" w:hAnsi="Arial" w:cs="Arial"/>
          <w:sz w:val="19"/>
          <w:szCs w:val="19"/>
        </w:rPr>
        <w:t>the M</w:t>
      </w:r>
      <w:r w:rsidR="0085038B" w:rsidRPr="00720B0C">
        <w:rPr>
          <w:rFonts w:ascii="Arial" w:eastAsia="Times New Roman" w:hAnsi="Arial" w:cs="Arial"/>
          <w:sz w:val="19"/>
          <w:szCs w:val="19"/>
        </w:rPr>
        <w:t xml:space="preserve">ethods and </w:t>
      </w:r>
      <w:r w:rsidR="0085038B">
        <w:rPr>
          <w:rFonts w:ascii="Arial" w:eastAsia="Times New Roman" w:hAnsi="Arial" w:cs="Arial"/>
          <w:sz w:val="19"/>
          <w:szCs w:val="19"/>
        </w:rPr>
        <w:t>S</w:t>
      </w:r>
      <w:r w:rsidR="0085038B" w:rsidRPr="00720B0C">
        <w:rPr>
          <w:rFonts w:ascii="Arial" w:eastAsia="Times New Roman" w:hAnsi="Arial" w:cs="Arial"/>
          <w:sz w:val="19"/>
          <w:szCs w:val="19"/>
        </w:rPr>
        <w:t xml:space="preserve">upplemental results but this point </w:t>
      </w:r>
      <w:r w:rsidR="0085038B">
        <w:rPr>
          <w:rFonts w:ascii="Arial" w:eastAsia="Times New Roman" w:hAnsi="Arial" w:cs="Arial"/>
          <w:sz w:val="19"/>
          <w:szCs w:val="19"/>
        </w:rPr>
        <w:t>can</w:t>
      </w:r>
      <w:r w:rsidR="0085038B" w:rsidRPr="00720B0C">
        <w:rPr>
          <w:rFonts w:ascii="Arial" w:eastAsia="Times New Roman" w:hAnsi="Arial" w:cs="Arial"/>
          <w:sz w:val="19"/>
          <w:szCs w:val="19"/>
        </w:rPr>
        <w:t xml:space="preserve"> be moved to the discussion in the next revision. </w:t>
      </w:r>
    </w:p>
    <w:p w14:paraId="10032A50" w14:textId="1F48CDC7" w:rsidR="00347D4C" w:rsidRPr="00720B0C" w:rsidRDefault="005B31C7" w:rsidP="005267D9">
      <w:pPr>
        <w:shd w:val="clear" w:color="auto" w:fill="FFFFFF"/>
        <w:spacing w:after="100" w:line="240" w:lineRule="auto"/>
        <w:rPr>
          <w:rFonts w:ascii="Arial" w:eastAsia="Times New Roman" w:hAnsi="Arial" w:cs="Arial"/>
          <w:sz w:val="19"/>
          <w:szCs w:val="19"/>
        </w:rPr>
      </w:pPr>
      <w:ins w:id="191" w:author="X Han" w:date="2018-07-31T13:46:00Z">
        <w:r>
          <w:rPr>
            <w:rFonts w:ascii="Arial" w:eastAsia="Times New Roman" w:hAnsi="Arial" w:cs="Arial"/>
            <w:sz w:val="19"/>
            <w:szCs w:val="19"/>
          </w:rPr>
          <w:t xml:space="preserve">(2) </w:t>
        </w:r>
      </w:ins>
      <w:r w:rsidR="00347D4C" w:rsidRPr="00720B0C">
        <w:rPr>
          <w:rFonts w:ascii="Arial" w:eastAsia="Times New Roman" w:hAnsi="Arial" w:cs="Arial"/>
          <w:sz w:val="19"/>
          <w:szCs w:val="19"/>
        </w:rPr>
        <w:t>G</w:t>
      </w:r>
      <w:r w:rsidR="00C76598" w:rsidRPr="00720B0C">
        <w:rPr>
          <w:rFonts w:ascii="Arial" w:eastAsia="Times New Roman" w:hAnsi="Arial" w:cs="Arial"/>
          <w:sz w:val="19"/>
          <w:szCs w:val="19"/>
        </w:rPr>
        <w:t>iven that our results share many key similarities with other published striatal imaging studies (</w:t>
      </w:r>
      <w:r w:rsidR="00347D4C" w:rsidRPr="00720B0C">
        <w:rPr>
          <w:rFonts w:ascii="Arial" w:eastAsia="Times New Roman" w:hAnsi="Arial" w:cs="Arial"/>
          <w:sz w:val="19"/>
          <w:szCs w:val="19"/>
        </w:rPr>
        <w:t>Cui et al., 2013; Klaus et al., 2017, Meng et al., 2018, Parker et al., 2018, Barbera et al, 2016</w:t>
      </w:r>
      <w:r w:rsidR="00C76598" w:rsidRPr="00720B0C">
        <w:rPr>
          <w:rFonts w:ascii="Arial" w:eastAsia="Times New Roman" w:hAnsi="Arial" w:cs="Arial"/>
          <w:sz w:val="19"/>
          <w:szCs w:val="19"/>
        </w:rPr>
        <w:t xml:space="preserve">, Owen et al., 2018; each employing cortical aspirations of various size), we believe that the findings are very relevant within this growing literature and reflect major as well as previously undescribed patterns of MSN-interneuron interactions. </w:t>
      </w:r>
      <w:r w:rsidR="00347D4C" w:rsidRPr="00720B0C">
        <w:rPr>
          <w:rFonts w:ascii="Arial" w:eastAsia="Times New Roman" w:hAnsi="Arial" w:cs="Arial"/>
          <w:sz w:val="19"/>
          <w:szCs w:val="19"/>
        </w:rPr>
        <w:t>With regards to measurements of reduced cortical input to the striatum related to this study, we are not sure how that “measure” will change the interpretation of the results.</w:t>
      </w:r>
      <w:r w:rsidR="004F0F25" w:rsidRPr="00720B0C">
        <w:rPr>
          <w:rFonts w:ascii="Arial" w:eastAsia="Times New Roman" w:hAnsi="Arial" w:cs="Arial"/>
          <w:sz w:val="19"/>
          <w:szCs w:val="19"/>
        </w:rPr>
        <w:t xml:space="preserve"> The only </w:t>
      </w:r>
      <w:r w:rsidR="00202D54" w:rsidRPr="00720B0C">
        <w:rPr>
          <w:rFonts w:ascii="Arial" w:eastAsia="Times New Roman" w:hAnsi="Arial" w:cs="Arial"/>
          <w:sz w:val="19"/>
          <w:szCs w:val="19"/>
        </w:rPr>
        <w:t xml:space="preserve">possible </w:t>
      </w:r>
      <w:r w:rsidR="004F0F25" w:rsidRPr="00720B0C">
        <w:rPr>
          <w:rFonts w:ascii="Arial" w:eastAsia="Times New Roman" w:hAnsi="Arial" w:cs="Arial"/>
          <w:sz w:val="19"/>
          <w:szCs w:val="19"/>
        </w:rPr>
        <w:t xml:space="preserve">comparison would be to imaging without cortical aspirations which is not currently possible. In general our results should be interpreted in comparison to </w:t>
      </w:r>
      <w:r w:rsidR="00347D4C" w:rsidRPr="00720B0C">
        <w:rPr>
          <w:rFonts w:ascii="Arial" w:eastAsia="Times New Roman" w:hAnsi="Arial" w:cs="Arial"/>
          <w:sz w:val="19"/>
          <w:szCs w:val="19"/>
        </w:rPr>
        <w:t xml:space="preserve">other imaging studies </w:t>
      </w:r>
      <w:r w:rsidR="004F0F25" w:rsidRPr="00720B0C">
        <w:rPr>
          <w:rFonts w:ascii="Arial" w:eastAsia="Times New Roman" w:hAnsi="Arial" w:cs="Arial"/>
          <w:sz w:val="19"/>
          <w:szCs w:val="19"/>
        </w:rPr>
        <w:t xml:space="preserve">where this approach is shared and all rely on common cortical aspirations to reveal the striatum. </w:t>
      </w:r>
      <w:r w:rsidR="00347D4C" w:rsidRPr="00720B0C">
        <w:rPr>
          <w:rFonts w:ascii="Arial" w:eastAsia="Times New Roman" w:hAnsi="Arial" w:cs="Arial"/>
          <w:sz w:val="19"/>
          <w:szCs w:val="19"/>
        </w:rPr>
        <w:t xml:space="preserve"> </w:t>
      </w:r>
    </w:p>
    <w:p w14:paraId="2B13B5DA" w14:textId="470B0EF4" w:rsidR="00347D4C" w:rsidRDefault="004F0F25" w:rsidP="005267D9">
      <w:pPr>
        <w:shd w:val="clear" w:color="auto" w:fill="FFFFFF"/>
        <w:spacing w:after="100" w:line="240" w:lineRule="auto"/>
        <w:rPr>
          <w:ins w:id="192" w:author="X Han" w:date="2018-07-31T13:46:00Z"/>
          <w:rFonts w:ascii="Arial" w:eastAsia="Times New Roman" w:hAnsi="Arial" w:cs="Arial"/>
          <w:sz w:val="19"/>
          <w:szCs w:val="19"/>
        </w:rPr>
      </w:pPr>
      <w:r w:rsidRPr="00720B0C">
        <w:rPr>
          <w:rFonts w:ascii="Arial" w:eastAsia="Times New Roman" w:hAnsi="Arial" w:cs="Arial"/>
          <w:sz w:val="19"/>
          <w:szCs w:val="19"/>
        </w:rPr>
        <w:t xml:space="preserve">Additionally, although we </w:t>
      </w:r>
      <w:r w:rsidR="00347D4C" w:rsidRPr="00720B0C">
        <w:rPr>
          <w:rFonts w:ascii="Arial" w:eastAsia="Times New Roman" w:hAnsi="Arial" w:cs="Arial"/>
          <w:sz w:val="19"/>
          <w:szCs w:val="19"/>
        </w:rPr>
        <w:t xml:space="preserve">mentioned </w:t>
      </w:r>
      <w:r w:rsidRPr="00720B0C">
        <w:rPr>
          <w:rFonts w:ascii="Arial" w:eastAsia="Times New Roman" w:hAnsi="Arial" w:cs="Arial"/>
          <w:sz w:val="19"/>
          <w:szCs w:val="19"/>
        </w:rPr>
        <w:t>this point in the previous response</w:t>
      </w:r>
      <w:r w:rsidR="00347D4C" w:rsidRPr="00720B0C">
        <w:rPr>
          <w:rFonts w:ascii="Arial" w:eastAsia="Times New Roman" w:hAnsi="Arial" w:cs="Arial"/>
          <w:sz w:val="19"/>
          <w:szCs w:val="19"/>
        </w:rPr>
        <w:t>,</w:t>
      </w:r>
      <w:r w:rsidR="00C76598" w:rsidRPr="00720B0C">
        <w:rPr>
          <w:rFonts w:ascii="Arial" w:eastAsia="Times New Roman" w:hAnsi="Arial" w:cs="Arial"/>
          <w:sz w:val="19"/>
          <w:szCs w:val="19"/>
        </w:rPr>
        <w:t xml:space="preserve"> we did not observe any directional neglect (Figure S3D) in animals within our study, which might be expected with profound loss of input. Such hemi-specific neglect has been noted in experiments with lesions to striatal inputs limited to only one hemisphere (Whishaw et al., 1986). </w:t>
      </w:r>
    </w:p>
    <w:p w14:paraId="5130C93F" w14:textId="799CD1B5" w:rsidR="005B31C7" w:rsidRPr="00720B0C" w:rsidRDefault="005B31C7" w:rsidP="005267D9">
      <w:pPr>
        <w:shd w:val="clear" w:color="auto" w:fill="FFFFFF"/>
        <w:spacing w:after="100" w:line="240" w:lineRule="auto"/>
        <w:rPr>
          <w:rFonts w:ascii="Arial" w:eastAsia="Times New Roman" w:hAnsi="Arial" w:cs="Arial"/>
          <w:sz w:val="19"/>
          <w:szCs w:val="19"/>
        </w:rPr>
      </w:pPr>
      <w:ins w:id="193" w:author="X Han" w:date="2018-07-31T13:46:00Z">
        <w:r>
          <w:rPr>
            <w:rFonts w:ascii="Arial" w:eastAsia="Times New Roman" w:hAnsi="Arial" w:cs="Arial"/>
            <w:sz w:val="19"/>
            <w:szCs w:val="19"/>
          </w:rPr>
          <w:t>(3) We have carefully considered the possibility of histology, but it is difficult to conclusively characterize</w:t>
        </w:r>
      </w:ins>
      <w:ins w:id="194" w:author="X Han" w:date="2018-07-31T13:47:00Z">
        <w:r>
          <w:rPr>
            <w:rFonts w:ascii="Arial" w:eastAsia="Times New Roman" w:hAnsi="Arial" w:cs="Arial"/>
            <w:sz w:val="19"/>
            <w:szCs w:val="19"/>
          </w:rPr>
          <w:t xml:space="preserve">…we acknowledge that by the end of the day, there will definitely be plasticity changes, but how would that impact our </w:t>
        </w:r>
      </w:ins>
      <w:ins w:id="195" w:author="X Han" w:date="2018-07-31T13:48:00Z">
        <w:r>
          <w:rPr>
            <w:rFonts w:ascii="Arial" w:eastAsia="Times New Roman" w:hAnsi="Arial" w:cs="Arial"/>
            <w:sz w:val="19"/>
            <w:szCs w:val="19"/>
          </w:rPr>
          <w:t>interpretation</w:t>
        </w:r>
      </w:ins>
      <w:ins w:id="196" w:author="X Han" w:date="2018-07-31T13:47:00Z">
        <w:r>
          <w:rPr>
            <w:rFonts w:ascii="Arial" w:eastAsia="Times New Roman" w:hAnsi="Arial" w:cs="Arial"/>
            <w:sz w:val="19"/>
            <w:szCs w:val="19"/>
          </w:rPr>
          <w:t xml:space="preserve"> </w:t>
        </w:r>
      </w:ins>
      <w:ins w:id="197" w:author="X Han" w:date="2018-07-31T13:48:00Z">
        <w:r>
          <w:rPr>
            <w:rFonts w:ascii="Arial" w:eastAsia="Times New Roman" w:hAnsi="Arial" w:cs="Arial"/>
            <w:sz w:val="19"/>
            <w:szCs w:val="19"/>
          </w:rPr>
          <w:t>of the results? We can also cite the papers that examined PD motor cortex?</w:t>
        </w:r>
      </w:ins>
    </w:p>
    <w:p w14:paraId="191EF575" w14:textId="11B489CB" w:rsidR="00347D4C" w:rsidRPr="00720B0C" w:rsidRDefault="00380097" w:rsidP="005267D9">
      <w:pPr>
        <w:shd w:val="clear" w:color="auto" w:fill="FFFFFF"/>
        <w:spacing w:after="100" w:line="240" w:lineRule="auto"/>
        <w:rPr>
          <w:rFonts w:ascii="Arial" w:eastAsia="Times New Roman" w:hAnsi="Arial" w:cs="Arial"/>
          <w:sz w:val="19"/>
          <w:szCs w:val="19"/>
        </w:rPr>
      </w:pPr>
      <w:ins w:id="198" w:author="X Han" w:date="2018-07-31T13:48:00Z">
        <w:r>
          <w:rPr>
            <w:rFonts w:ascii="Arial" w:eastAsia="Times New Roman" w:hAnsi="Arial" w:cs="Arial"/>
            <w:sz w:val="19"/>
            <w:szCs w:val="19"/>
          </w:rPr>
          <w:t>Finally, we also think it is extremely important to examine cortical inputs to the striatum, but it is beyond the scope of current study.</w:t>
        </w:r>
      </w:ins>
      <w:del w:id="199" w:author="X Han" w:date="2018-07-31T13:49:00Z">
        <w:r w:rsidR="00347D4C" w:rsidRPr="00720B0C" w:rsidDel="00380097">
          <w:rPr>
            <w:rFonts w:ascii="Arial" w:eastAsia="Times New Roman" w:hAnsi="Arial" w:cs="Arial"/>
            <w:sz w:val="19"/>
            <w:szCs w:val="19"/>
          </w:rPr>
          <w:delText>We agree with the Referee that the</w:delText>
        </w:r>
        <w:r w:rsidR="004F0F25" w:rsidRPr="00720B0C" w:rsidDel="00380097">
          <w:rPr>
            <w:rFonts w:ascii="Arial" w:eastAsia="Times New Roman" w:hAnsi="Arial" w:cs="Arial"/>
            <w:sz w:val="19"/>
            <w:szCs w:val="19"/>
          </w:rPr>
          <w:delText xml:space="preserve"> heterogeneity </w:delText>
        </w:r>
        <w:r w:rsidR="00347D4C" w:rsidRPr="00720B0C" w:rsidDel="00380097">
          <w:rPr>
            <w:rFonts w:ascii="Arial" w:eastAsia="Times New Roman" w:hAnsi="Arial" w:cs="Arial"/>
            <w:sz w:val="19"/>
            <w:szCs w:val="19"/>
          </w:rPr>
          <w:delText xml:space="preserve">of input </w:delText>
        </w:r>
        <w:r w:rsidR="004F0F25" w:rsidRPr="00720B0C" w:rsidDel="00380097">
          <w:rPr>
            <w:rFonts w:ascii="Arial" w:eastAsia="Times New Roman" w:hAnsi="Arial" w:cs="Arial"/>
            <w:sz w:val="19"/>
            <w:szCs w:val="19"/>
          </w:rPr>
          <w:delText>is interesting and specifically</w:delText>
        </w:r>
        <w:r w:rsidR="00347D4C" w:rsidRPr="00720B0C" w:rsidDel="00380097">
          <w:rPr>
            <w:rFonts w:ascii="Arial" w:eastAsia="Times New Roman" w:hAnsi="Arial" w:cs="Arial"/>
            <w:sz w:val="19"/>
            <w:szCs w:val="19"/>
          </w:rPr>
          <w:delText xml:space="preserve"> the timing of C</w:delText>
        </w:r>
        <w:r w:rsidR="004F0F25" w:rsidRPr="00720B0C" w:rsidDel="00380097">
          <w:rPr>
            <w:rFonts w:ascii="Arial" w:eastAsia="Times New Roman" w:hAnsi="Arial" w:cs="Arial"/>
            <w:sz w:val="19"/>
            <w:szCs w:val="19"/>
          </w:rPr>
          <w:delText>H</w:delText>
        </w:r>
        <w:r w:rsidR="00347D4C" w:rsidRPr="00720B0C" w:rsidDel="00380097">
          <w:rPr>
            <w:rFonts w:ascii="Arial" w:eastAsia="Times New Roman" w:hAnsi="Arial" w:cs="Arial"/>
            <w:sz w:val="19"/>
            <w:szCs w:val="19"/>
          </w:rPr>
          <w:delText>I or PV responses</w:delText>
        </w:r>
        <w:r w:rsidR="004F0F25" w:rsidRPr="00720B0C" w:rsidDel="00380097">
          <w:rPr>
            <w:rFonts w:ascii="Arial" w:eastAsia="Times New Roman" w:hAnsi="Arial" w:cs="Arial"/>
            <w:sz w:val="19"/>
            <w:szCs w:val="19"/>
          </w:rPr>
          <w:delText xml:space="preserve"> relative to that input. </w:delText>
        </w:r>
        <w:r w:rsidR="00923967" w:rsidDel="00380097">
          <w:rPr>
            <w:rFonts w:ascii="Arial" w:eastAsia="Times New Roman" w:hAnsi="Arial" w:cs="Arial"/>
            <w:sz w:val="19"/>
            <w:szCs w:val="19"/>
          </w:rPr>
          <w:delText>W</w:delText>
        </w:r>
        <w:r w:rsidR="004F0F25" w:rsidRPr="00720B0C" w:rsidDel="00380097">
          <w:rPr>
            <w:rFonts w:ascii="Arial" w:eastAsia="Times New Roman" w:hAnsi="Arial" w:cs="Arial"/>
            <w:sz w:val="19"/>
            <w:szCs w:val="19"/>
          </w:rPr>
          <w:delText>e are currently exploring the</w:delText>
        </w:r>
        <w:r w:rsidR="00923967" w:rsidDel="00380097">
          <w:rPr>
            <w:rFonts w:ascii="Arial" w:eastAsia="Times New Roman" w:hAnsi="Arial" w:cs="Arial"/>
            <w:sz w:val="19"/>
            <w:szCs w:val="19"/>
          </w:rPr>
          <w:delText>se</w:delText>
        </w:r>
        <w:r w:rsidR="004F0F25" w:rsidRPr="00720B0C" w:rsidDel="00380097">
          <w:rPr>
            <w:rFonts w:ascii="Arial" w:eastAsia="Times New Roman" w:hAnsi="Arial" w:cs="Arial"/>
            <w:sz w:val="19"/>
            <w:szCs w:val="19"/>
          </w:rPr>
          <w:delText xml:space="preserve"> mechanisms but believe those additional years of work extend beyond the scope of this paper which presents novel and important i</w:delText>
        </w:r>
        <w:r w:rsidR="00202D54" w:rsidRPr="00720B0C" w:rsidDel="00380097">
          <w:rPr>
            <w:rFonts w:ascii="Arial" w:eastAsia="Times New Roman" w:hAnsi="Arial" w:cs="Arial"/>
            <w:sz w:val="19"/>
            <w:szCs w:val="19"/>
          </w:rPr>
          <w:delText>nsights to interneuron function without the requested details</w:delText>
        </w:r>
        <w:r w:rsidR="0085038B" w:rsidDel="00380097">
          <w:rPr>
            <w:rFonts w:ascii="Arial" w:eastAsia="Times New Roman" w:hAnsi="Arial" w:cs="Arial"/>
            <w:sz w:val="19"/>
            <w:szCs w:val="19"/>
          </w:rPr>
          <w:delText>, and would also hinge on the development of a number of technologies that do not currently exist in any form</w:delText>
        </w:r>
        <w:r w:rsidR="00202D54" w:rsidRPr="00720B0C" w:rsidDel="00380097">
          <w:rPr>
            <w:rFonts w:ascii="Arial" w:eastAsia="Times New Roman" w:hAnsi="Arial" w:cs="Arial"/>
            <w:sz w:val="19"/>
            <w:szCs w:val="19"/>
          </w:rPr>
          <w:delText>.</w:delText>
        </w:r>
      </w:del>
      <w:r w:rsidR="004F0F25" w:rsidRPr="00720B0C">
        <w:rPr>
          <w:rFonts w:ascii="Arial" w:eastAsia="Times New Roman" w:hAnsi="Arial" w:cs="Arial"/>
          <w:sz w:val="19"/>
          <w:szCs w:val="19"/>
        </w:rPr>
        <w:t xml:space="preserve">    </w:t>
      </w:r>
      <w:r w:rsidR="00347D4C" w:rsidRPr="00720B0C">
        <w:rPr>
          <w:rFonts w:ascii="Arial" w:eastAsia="Times New Roman" w:hAnsi="Arial" w:cs="Arial"/>
          <w:sz w:val="19"/>
          <w:szCs w:val="19"/>
        </w:rPr>
        <w:t xml:space="preserve"> </w:t>
      </w:r>
    </w:p>
    <w:p w14:paraId="2B83D762" w14:textId="77777777" w:rsidR="003358C5" w:rsidRPr="00720B0C" w:rsidRDefault="003358C5" w:rsidP="005267D9">
      <w:pPr>
        <w:shd w:val="clear" w:color="auto" w:fill="FFFFFF"/>
        <w:spacing w:after="100" w:line="240" w:lineRule="auto"/>
        <w:rPr>
          <w:rFonts w:ascii="Arial" w:hAnsi="Arial" w:cs="Arial"/>
          <w:i/>
          <w:sz w:val="19"/>
          <w:szCs w:val="19"/>
        </w:rPr>
      </w:pPr>
      <w:r w:rsidRPr="00720B0C">
        <w:rPr>
          <w:rFonts w:ascii="Arial" w:hAnsi="Arial" w:cs="Arial"/>
          <w:b/>
          <w:i/>
          <w:sz w:val="19"/>
          <w:szCs w:val="19"/>
        </w:rPr>
        <w:t>6.</w:t>
      </w:r>
      <w:r w:rsidRPr="00720B0C">
        <w:rPr>
          <w:rFonts w:ascii="Arial" w:hAnsi="Arial" w:cs="Arial"/>
          <w:i/>
          <w:sz w:val="19"/>
          <w:szCs w:val="19"/>
        </w:rPr>
        <w:t xml:space="preserve"> </w:t>
      </w:r>
      <w:r w:rsidR="007E7328" w:rsidRPr="00720B0C">
        <w:rPr>
          <w:rFonts w:ascii="Arial" w:hAnsi="Arial" w:cs="Arial"/>
          <w:i/>
          <w:sz w:val="19"/>
          <w:szCs w:val="19"/>
        </w:rPr>
        <w:t xml:space="preserve">Cell numbers and cell identify: PV and </w:t>
      </w:r>
      <w:r w:rsidR="0001459B" w:rsidRPr="00720B0C">
        <w:rPr>
          <w:rFonts w:ascii="Arial" w:hAnsi="Arial" w:cs="Arial"/>
          <w:i/>
          <w:sz w:val="19"/>
          <w:szCs w:val="19"/>
        </w:rPr>
        <w:t xml:space="preserve">CHI are very rare in numbers in </w:t>
      </w:r>
      <w:r w:rsidR="007E7328" w:rsidRPr="00720B0C">
        <w:rPr>
          <w:rFonts w:ascii="Arial" w:hAnsi="Arial" w:cs="Arial"/>
          <w:i/>
          <w:sz w:val="19"/>
          <w:szCs w:val="19"/>
        </w:rPr>
        <w:t>the striatum. This brings up two issu</w:t>
      </w:r>
      <w:r w:rsidR="0001459B" w:rsidRPr="00720B0C">
        <w:rPr>
          <w:rFonts w:ascii="Arial" w:hAnsi="Arial" w:cs="Arial"/>
          <w:i/>
          <w:sz w:val="19"/>
          <w:szCs w:val="19"/>
        </w:rPr>
        <w:t xml:space="preserve">es: first, when the results are </w:t>
      </w:r>
      <w:r w:rsidR="007E7328" w:rsidRPr="00720B0C">
        <w:rPr>
          <w:rFonts w:ascii="Arial" w:hAnsi="Arial" w:cs="Arial"/>
          <w:i/>
          <w:sz w:val="19"/>
          <w:szCs w:val="19"/>
        </w:rPr>
        <w:t>normalized to totally number, the small neuron number of PV and CHI</w:t>
      </w:r>
      <w:r w:rsidR="007E7328" w:rsidRPr="00720B0C">
        <w:rPr>
          <w:rFonts w:ascii="Arial" w:hAnsi="Arial" w:cs="Arial"/>
          <w:i/>
          <w:sz w:val="19"/>
          <w:szCs w:val="19"/>
        </w:rPr>
        <w:br/>
        <w:t>might change the percentage significant</w:t>
      </w:r>
      <w:r w:rsidR="0001459B" w:rsidRPr="00720B0C">
        <w:rPr>
          <w:rFonts w:ascii="Arial" w:hAnsi="Arial" w:cs="Arial"/>
          <w:i/>
          <w:sz w:val="19"/>
          <w:szCs w:val="19"/>
        </w:rPr>
        <w:t xml:space="preserve">ly. Therefore, it is crucial to </w:t>
      </w:r>
      <w:r w:rsidR="007E7328" w:rsidRPr="00720B0C">
        <w:rPr>
          <w:rFonts w:ascii="Arial" w:hAnsi="Arial" w:cs="Arial"/>
          <w:i/>
          <w:sz w:val="19"/>
          <w:szCs w:val="19"/>
        </w:rPr>
        <w:t>put cell numbers in prominent places. There are several places I</w:t>
      </w:r>
      <w:r w:rsidR="0001459B" w:rsidRPr="00720B0C">
        <w:rPr>
          <w:rFonts w:ascii="Arial" w:hAnsi="Arial" w:cs="Arial"/>
          <w:i/>
          <w:sz w:val="19"/>
          <w:szCs w:val="19"/>
        </w:rPr>
        <w:t xml:space="preserve"> can’t </w:t>
      </w:r>
      <w:r w:rsidR="007E7328" w:rsidRPr="00720B0C">
        <w:rPr>
          <w:rFonts w:ascii="Arial" w:hAnsi="Arial" w:cs="Arial"/>
          <w:i/>
          <w:sz w:val="19"/>
          <w:szCs w:val="19"/>
        </w:rPr>
        <w:t>find exact cell numbers and the</w:t>
      </w:r>
      <w:r w:rsidR="0001459B" w:rsidRPr="00720B0C">
        <w:rPr>
          <w:rFonts w:ascii="Arial" w:hAnsi="Arial" w:cs="Arial"/>
          <w:i/>
          <w:sz w:val="19"/>
          <w:szCs w:val="19"/>
        </w:rPr>
        <w:t xml:space="preserve">re are places these numbers are </w:t>
      </w:r>
      <w:r w:rsidR="007E7328" w:rsidRPr="00720B0C">
        <w:rPr>
          <w:rFonts w:ascii="Arial" w:hAnsi="Arial" w:cs="Arial"/>
          <w:i/>
          <w:sz w:val="19"/>
          <w:szCs w:val="19"/>
        </w:rPr>
        <w:t xml:space="preserve">relatively low; </w:t>
      </w:r>
    </w:p>
    <w:p w14:paraId="154CEA7D" w14:textId="429CF4CD" w:rsidR="003358C5" w:rsidRPr="00720B0C" w:rsidRDefault="003358C5" w:rsidP="005267D9">
      <w:pPr>
        <w:shd w:val="clear" w:color="auto" w:fill="FFFFFF"/>
        <w:spacing w:after="100" w:line="240" w:lineRule="auto"/>
        <w:rPr>
          <w:rFonts w:ascii="Arial" w:hAnsi="Arial" w:cs="Arial"/>
          <w:sz w:val="19"/>
          <w:szCs w:val="19"/>
        </w:rPr>
      </w:pPr>
      <w:r w:rsidRPr="00720B0C">
        <w:rPr>
          <w:rFonts w:ascii="Arial" w:eastAsia="Times New Roman" w:hAnsi="Arial" w:cs="Arial"/>
          <w:b/>
          <w:sz w:val="19"/>
          <w:szCs w:val="19"/>
        </w:rPr>
        <w:t>Response:</w:t>
      </w:r>
      <w:r w:rsidR="00202D54" w:rsidRPr="00720B0C">
        <w:rPr>
          <w:rFonts w:ascii="Arial" w:eastAsia="Times New Roman" w:hAnsi="Arial" w:cs="Arial"/>
          <w:b/>
          <w:sz w:val="19"/>
          <w:szCs w:val="19"/>
        </w:rPr>
        <w:t xml:space="preserve"> </w:t>
      </w:r>
      <w:r w:rsidR="00202D54" w:rsidRPr="00720B0C">
        <w:rPr>
          <w:rFonts w:ascii="Arial" w:eastAsia="Times New Roman" w:hAnsi="Arial" w:cs="Arial"/>
          <w:sz w:val="19"/>
          <w:szCs w:val="19"/>
        </w:rPr>
        <w:t xml:space="preserve">We made a concerted effort to include within every figure and every analysis the total number of interneurons that were included if it deviated from the total number interneurons recorded in the study (i.e., representative animal figures). In instances where individual animals are used, these numbers are expected to be low </w:t>
      </w:r>
      <w:r w:rsidR="001B47BD" w:rsidRPr="00720B0C">
        <w:rPr>
          <w:rFonts w:ascii="Arial" w:eastAsia="Times New Roman" w:hAnsi="Arial" w:cs="Arial"/>
          <w:sz w:val="19"/>
          <w:szCs w:val="19"/>
        </w:rPr>
        <w:t xml:space="preserve">as the number of interneurons recorded/session were 4.5 for PV’s and only 5.1 for CHI’s. </w:t>
      </w:r>
      <w:r w:rsidR="00131C67">
        <w:rPr>
          <w:rFonts w:ascii="Arial" w:eastAsia="Times New Roman" w:hAnsi="Arial" w:cs="Arial"/>
          <w:sz w:val="19"/>
          <w:szCs w:val="19"/>
        </w:rPr>
        <w:t xml:space="preserve">Given that these populations represent between 1-5% of the total population, </w:t>
      </w:r>
      <w:ins w:id="200" w:author="X Han" w:date="2018-07-31T13:50:00Z">
        <w:r w:rsidR="00380097">
          <w:rPr>
            <w:rFonts w:ascii="Arial" w:eastAsia="Times New Roman" w:hAnsi="Arial" w:cs="Arial"/>
            <w:sz w:val="19"/>
            <w:szCs w:val="19"/>
          </w:rPr>
          <w:t xml:space="preserve">we believe the number of PVs and CHIs simultaneously recorded </w:t>
        </w:r>
      </w:ins>
      <w:del w:id="201" w:author="X Han" w:date="2018-07-31T13:50:00Z">
        <w:r w:rsidR="00131C67" w:rsidDel="00380097">
          <w:rPr>
            <w:rFonts w:ascii="Arial" w:eastAsia="Times New Roman" w:hAnsi="Arial" w:cs="Arial"/>
            <w:sz w:val="19"/>
            <w:szCs w:val="19"/>
          </w:rPr>
          <w:delText xml:space="preserve">a sample size this large </w:delText>
        </w:r>
      </w:del>
      <w:r w:rsidR="00131C67">
        <w:rPr>
          <w:rFonts w:ascii="Arial" w:eastAsia="Times New Roman" w:hAnsi="Arial" w:cs="Arial"/>
          <w:sz w:val="19"/>
          <w:szCs w:val="19"/>
        </w:rPr>
        <w:t>in a single subject is</w:t>
      </w:r>
      <w:ins w:id="202" w:author="X Han" w:date="2018-07-31T13:50:00Z">
        <w:r w:rsidR="00380097">
          <w:rPr>
            <w:rFonts w:ascii="Arial" w:eastAsia="Times New Roman" w:hAnsi="Arial" w:cs="Arial"/>
            <w:sz w:val="19"/>
            <w:szCs w:val="19"/>
          </w:rPr>
          <w:t xml:space="preserve"> actually</w:t>
        </w:r>
      </w:ins>
      <w:r w:rsidR="00131C67">
        <w:rPr>
          <w:rFonts w:ascii="Arial" w:eastAsia="Times New Roman" w:hAnsi="Arial" w:cs="Arial"/>
          <w:sz w:val="19"/>
          <w:szCs w:val="19"/>
        </w:rPr>
        <w:t xml:space="preserve"> exceptionally</w:t>
      </w:r>
      <w:ins w:id="203" w:author="X Han" w:date="2018-07-31T13:50:00Z">
        <w:r w:rsidR="00380097">
          <w:rPr>
            <w:rFonts w:ascii="Arial" w:eastAsia="Times New Roman" w:hAnsi="Arial" w:cs="Arial"/>
            <w:sz w:val="19"/>
            <w:szCs w:val="19"/>
          </w:rPr>
          <w:t xml:space="preserve"> large, and has never been achieved before. </w:t>
        </w:r>
      </w:ins>
      <w:del w:id="204" w:author="X Han" w:date="2018-07-31T13:50:00Z">
        <w:r w:rsidR="00131C67" w:rsidDel="00380097">
          <w:rPr>
            <w:rFonts w:ascii="Arial" w:eastAsia="Times New Roman" w:hAnsi="Arial" w:cs="Arial"/>
            <w:sz w:val="19"/>
            <w:szCs w:val="19"/>
          </w:rPr>
          <w:delText xml:space="preserve"> novel and not possible with other techniques. </w:delText>
        </w:r>
      </w:del>
      <w:r w:rsidR="001B47BD" w:rsidRPr="00720B0C">
        <w:rPr>
          <w:rFonts w:ascii="Arial" w:eastAsia="Times New Roman" w:hAnsi="Arial" w:cs="Arial"/>
          <w:sz w:val="19"/>
          <w:szCs w:val="19"/>
        </w:rPr>
        <w:t xml:space="preserve">We </w:t>
      </w:r>
      <w:ins w:id="205" w:author="X Han" w:date="2018-07-31T13:51:00Z">
        <w:r w:rsidR="00380097">
          <w:rPr>
            <w:rFonts w:ascii="Arial" w:eastAsia="Times New Roman" w:hAnsi="Arial" w:cs="Arial"/>
            <w:sz w:val="19"/>
            <w:szCs w:val="19"/>
          </w:rPr>
          <w:t xml:space="preserve">will </w:t>
        </w:r>
      </w:ins>
      <w:del w:id="206" w:author="X Han" w:date="2018-07-31T13:51:00Z">
        <w:r w:rsidR="001B47BD" w:rsidRPr="00720B0C" w:rsidDel="00380097">
          <w:rPr>
            <w:rFonts w:ascii="Arial" w:eastAsia="Times New Roman" w:hAnsi="Arial" w:cs="Arial"/>
            <w:sz w:val="19"/>
            <w:szCs w:val="19"/>
          </w:rPr>
          <w:delText xml:space="preserve">have </w:delText>
        </w:r>
      </w:del>
      <w:ins w:id="207" w:author="X Han" w:date="2018-07-31T13:50:00Z">
        <w:r w:rsidR="00380097">
          <w:rPr>
            <w:rFonts w:ascii="Arial" w:eastAsia="Times New Roman" w:hAnsi="Arial" w:cs="Arial"/>
            <w:sz w:val="19"/>
            <w:szCs w:val="19"/>
          </w:rPr>
          <w:t xml:space="preserve">highlight this unique novelty </w:t>
        </w:r>
      </w:ins>
      <w:ins w:id="208" w:author="X Han" w:date="2018-07-31T13:51:00Z">
        <w:r w:rsidR="00380097">
          <w:rPr>
            <w:rFonts w:ascii="Arial" w:eastAsia="Times New Roman" w:hAnsi="Arial" w:cs="Arial"/>
            <w:sz w:val="19"/>
            <w:szCs w:val="19"/>
          </w:rPr>
          <w:t>in the revision.</w:t>
        </w:r>
      </w:ins>
      <w:del w:id="209" w:author="X Han" w:date="2018-07-31T13:51:00Z">
        <w:r w:rsidR="001B47BD" w:rsidRPr="00720B0C" w:rsidDel="00380097">
          <w:rPr>
            <w:rFonts w:ascii="Arial" w:eastAsia="Times New Roman" w:hAnsi="Arial" w:cs="Arial"/>
            <w:sz w:val="19"/>
            <w:szCs w:val="19"/>
          </w:rPr>
          <w:delText>redoubled our effort to find any such missing inform</w:delText>
        </w:r>
        <w:r w:rsidR="00E63D60" w:rsidRPr="00720B0C" w:rsidDel="00380097">
          <w:rPr>
            <w:rFonts w:ascii="Arial" w:eastAsia="Times New Roman" w:hAnsi="Arial" w:cs="Arial"/>
            <w:sz w:val="19"/>
            <w:szCs w:val="19"/>
          </w:rPr>
          <w:delText>ation in the revised manuscript and correct it.</w:delText>
        </w:r>
      </w:del>
      <w:r w:rsidR="00E63D60" w:rsidRPr="00720B0C">
        <w:rPr>
          <w:rFonts w:ascii="Arial" w:eastAsia="Times New Roman" w:hAnsi="Arial" w:cs="Arial"/>
          <w:sz w:val="19"/>
          <w:szCs w:val="19"/>
        </w:rPr>
        <w:t xml:space="preserve"> </w:t>
      </w:r>
      <w:r w:rsidR="001B47BD" w:rsidRPr="00720B0C">
        <w:rPr>
          <w:rFonts w:ascii="Arial" w:eastAsia="Times New Roman" w:hAnsi="Arial" w:cs="Arial"/>
          <w:sz w:val="19"/>
          <w:szCs w:val="19"/>
        </w:rPr>
        <w:t xml:space="preserve">  </w:t>
      </w:r>
    </w:p>
    <w:p w14:paraId="30F39FC7" w14:textId="3A2A2F85" w:rsidR="003358C5" w:rsidRPr="00720B0C" w:rsidRDefault="003358C5" w:rsidP="005267D9">
      <w:pPr>
        <w:shd w:val="clear" w:color="auto" w:fill="FFFFFF"/>
        <w:spacing w:after="100" w:line="240" w:lineRule="auto"/>
        <w:rPr>
          <w:rFonts w:ascii="Arial" w:hAnsi="Arial" w:cs="Arial"/>
          <w:i/>
          <w:sz w:val="19"/>
          <w:szCs w:val="19"/>
        </w:rPr>
      </w:pPr>
      <w:r w:rsidRPr="00720B0C">
        <w:rPr>
          <w:rFonts w:ascii="Arial" w:hAnsi="Arial" w:cs="Arial"/>
          <w:b/>
          <w:i/>
          <w:sz w:val="19"/>
          <w:szCs w:val="19"/>
        </w:rPr>
        <w:t>7.</w:t>
      </w:r>
      <w:r w:rsidRPr="00720B0C">
        <w:rPr>
          <w:rFonts w:ascii="Arial" w:hAnsi="Arial" w:cs="Arial"/>
          <w:i/>
          <w:sz w:val="19"/>
          <w:szCs w:val="19"/>
        </w:rPr>
        <w:t xml:space="preserve"> </w:t>
      </w:r>
      <w:r w:rsidR="007E7328" w:rsidRPr="00720B0C">
        <w:rPr>
          <w:rFonts w:ascii="Arial" w:hAnsi="Arial" w:cs="Arial"/>
          <w:i/>
          <w:sz w:val="19"/>
          <w:szCs w:val="19"/>
        </w:rPr>
        <w:t>More importantly, the</w:t>
      </w:r>
      <w:r w:rsidR="0001459B" w:rsidRPr="00720B0C">
        <w:rPr>
          <w:rFonts w:ascii="Arial" w:hAnsi="Arial" w:cs="Arial"/>
          <w:i/>
          <w:sz w:val="19"/>
          <w:szCs w:val="19"/>
        </w:rPr>
        <w:t xml:space="preserve"> cre lines used here need to be </w:t>
      </w:r>
      <w:r w:rsidR="007E7328" w:rsidRPr="00720B0C">
        <w:rPr>
          <w:rFonts w:ascii="Arial" w:hAnsi="Arial" w:cs="Arial"/>
          <w:i/>
          <w:sz w:val="19"/>
          <w:szCs w:val="19"/>
        </w:rPr>
        <w:t>characterized by using antibody stain</w:t>
      </w:r>
      <w:r w:rsidR="0001459B" w:rsidRPr="00720B0C">
        <w:rPr>
          <w:rFonts w:ascii="Arial" w:hAnsi="Arial" w:cs="Arial"/>
          <w:i/>
          <w:sz w:val="19"/>
          <w:szCs w:val="19"/>
        </w:rPr>
        <w:t xml:space="preserve">ing. Although PV line is widely </w:t>
      </w:r>
      <w:r w:rsidR="007E7328" w:rsidRPr="00720B0C">
        <w:rPr>
          <w:rFonts w:ascii="Arial" w:hAnsi="Arial" w:cs="Arial"/>
          <w:i/>
          <w:sz w:val="19"/>
          <w:szCs w:val="19"/>
        </w:rPr>
        <w:t>used, but main characterization is done in the c</w:t>
      </w:r>
      <w:r w:rsidR="0001459B" w:rsidRPr="00720B0C">
        <w:rPr>
          <w:rFonts w:ascii="Arial" w:hAnsi="Arial" w:cs="Arial"/>
          <w:i/>
          <w:sz w:val="19"/>
          <w:szCs w:val="19"/>
        </w:rPr>
        <w:t xml:space="preserve">ortex. A simple </w:t>
      </w:r>
      <w:r w:rsidR="007E7328" w:rsidRPr="00720B0C">
        <w:rPr>
          <w:rFonts w:ascii="Arial" w:hAnsi="Arial" w:cs="Arial"/>
          <w:i/>
          <w:sz w:val="19"/>
          <w:szCs w:val="19"/>
        </w:rPr>
        <w:t>control experiment would be to ha</w:t>
      </w:r>
      <w:r w:rsidR="0001459B" w:rsidRPr="00720B0C">
        <w:rPr>
          <w:rFonts w:ascii="Arial" w:hAnsi="Arial" w:cs="Arial"/>
          <w:i/>
          <w:sz w:val="19"/>
          <w:szCs w:val="19"/>
        </w:rPr>
        <w:t xml:space="preserve">ve the PV-Cre and ChI-Cre lines </w:t>
      </w:r>
      <w:r w:rsidR="007E7328" w:rsidRPr="00720B0C">
        <w:rPr>
          <w:rFonts w:ascii="Arial" w:hAnsi="Arial" w:cs="Arial"/>
          <w:i/>
          <w:sz w:val="19"/>
          <w:szCs w:val="19"/>
        </w:rPr>
        <w:t>followed by the same viral co-i</w:t>
      </w:r>
      <w:r w:rsidR="0001459B" w:rsidRPr="00720B0C">
        <w:rPr>
          <w:rFonts w:ascii="Arial" w:hAnsi="Arial" w:cs="Arial"/>
          <w:i/>
          <w:sz w:val="19"/>
          <w:szCs w:val="19"/>
        </w:rPr>
        <w:t xml:space="preserve">njection scheme as noted above. </w:t>
      </w:r>
      <w:r w:rsidRPr="00720B0C">
        <w:rPr>
          <w:rFonts w:ascii="Arial" w:hAnsi="Arial" w:cs="Arial"/>
          <w:i/>
          <w:sz w:val="19"/>
          <w:szCs w:val="19"/>
        </w:rPr>
        <w:t xml:space="preserve">Well </w:t>
      </w:r>
      <w:r w:rsidR="007E7328" w:rsidRPr="00720B0C">
        <w:rPr>
          <w:rFonts w:ascii="Arial" w:hAnsi="Arial" w:cs="Arial"/>
          <w:i/>
          <w:sz w:val="19"/>
          <w:szCs w:val="19"/>
        </w:rPr>
        <w:t>characterized antibodies aga</w:t>
      </w:r>
      <w:r w:rsidR="0001459B" w:rsidRPr="00720B0C">
        <w:rPr>
          <w:rFonts w:ascii="Arial" w:hAnsi="Arial" w:cs="Arial"/>
          <w:i/>
          <w:sz w:val="19"/>
          <w:szCs w:val="19"/>
        </w:rPr>
        <w:t xml:space="preserve">inst PV and ChI can used and be </w:t>
      </w:r>
      <w:r w:rsidRPr="00720B0C">
        <w:rPr>
          <w:rFonts w:ascii="Arial" w:hAnsi="Arial" w:cs="Arial"/>
          <w:i/>
          <w:sz w:val="19"/>
          <w:szCs w:val="19"/>
        </w:rPr>
        <w:t xml:space="preserve">visualized in IR-red using </w:t>
      </w:r>
      <w:r w:rsidR="007E7328" w:rsidRPr="00720B0C">
        <w:rPr>
          <w:rFonts w:ascii="Arial" w:hAnsi="Arial" w:cs="Arial"/>
          <w:i/>
          <w:sz w:val="19"/>
          <w:szCs w:val="19"/>
        </w:rPr>
        <w:t>immunohistochemistry</w:t>
      </w:r>
      <w:r w:rsidR="0001459B" w:rsidRPr="00720B0C">
        <w:rPr>
          <w:rFonts w:ascii="Arial" w:hAnsi="Arial" w:cs="Arial"/>
          <w:i/>
          <w:sz w:val="19"/>
          <w:szCs w:val="19"/>
        </w:rPr>
        <w:t xml:space="preserve">. A simple cell count </w:t>
      </w:r>
      <w:r w:rsidR="007E7328" w:rsidRPr="00720B0C">
        <w:rPr>
          <w:rFonts w:ascii="Arial" w:hAnsi="Arial" w:cs="Arial"/>
          <w:i/>
          <w:sz w:val="19"/>
          <w:szCs w:val="19"/>
        </w:rPr>
        <w:t>experiment should provide the</w:t>
      </w:r>
      <w:r w:rsidR="0001459B" w:rsidRPr="00720B0C">
        <w:rPr>
          <w:rFonts w:ascii="Arial" w:hAnsi="Arial" w:cs="Arial"/>
          <w:i/>
          <w:sz w:val="19"/>
          <w:szCs w:val="19"/>
        </w:rPr>
        <w:t xml:space="preserve"> exact number of PV-positive or </w:t>
      </w:r>
      <w:r w:rsidR="007E7328" w:rsidRPr="00720B0C">
        <w:rPr>
          <w:rFonts w:ascii="Arial" w:hAnsi="Arial" w:cs="Arial"/>
          <w:i/>
          <w:sz w:val="19"/>
          <w:szCs w:val="19"/>
        </w:rPr>
        <w:t>ChAT-positive (immu</w:t>
      </w:r>
      <w:r w:rsidR="0001459B" w:rsidRPr="00720B0C">
        <w:rPr>
          <w:rFonts w:ascii="Arial" w:hAnsi="Arial" w:cs="Arial"/>
          <w:i/>
          <w:sz w:val="19"/>
          <w:szCs w:val="19"/>
        </w:rPr>
        <w:t xml:space="preserve">ne-positive) which have GCaMP6f </w:t>
      </w:r>
      <w:r w:rsidR="007E7328" w:rsidRPr="00720B0C">
        <w:rPr>
          <w:rFonts w:ascii="Arial" w:hAnsi="Arial" w:cs="Arial"/>
          <w:i/>
          <w:sz w:val="19"/>
          <w:szCs w:val="19"/>
        </w:rPr>
        <w:t>expression but no tdTomato expressio</w:t>
      </w:r>
      <w:r w:rsidR="0001459B" w:rsidRPr="00720B0C">
        <w:rPr>
          <w:rFonts w:ascii="Arial" w:hAnsi="Arial" w:cs="Arial"/>
          <w:i/>
          <w:sz w:val="19"/>
          <w:szCs w:val="19"/>
        </w:rPr>
        <w:t xml:space="preserve">n. With this experiment one can </w:t>
      </w:r>
      <w:r w:rsidR="007E7328" w:rsidRPr="00720B0C">
        <w:rPr>
          <w:rFonts w:ascii="Arial" w:hAnsi="Arial" w:cs="Arial"/>
          <w:i/>
          <w:sz w:val="19"/>
          <w:szCs w:val="19"/>
        </w:rPr>
        <w:t>also appreciate how much false classified MSNs are inc</w:t>
      </w:r>
      <w:r w:rsidR="0001459B" w:rsidRPr="00720B0C">
        <w:rPr>
          <w:rFonts w:ascii="Arial" w:hAnsi="Arial" w:cs="Arial"/>
          <w:i/>
          <w:sz w:val="19"/>
          <w:szCs w:val="19"/>
        </w:rPr>
        <w:t xml:space="preserve">orporated into </w:t>
      </w:r>
      <w:r w:rsidR="007E7328" w:rsidRPr="00720B0C">
        <w:rPr>
          <w:rFonts w:ascii="Arial" w:hAnsi="Arial" w:cs="Arial"/>
          <w:i/>
          <w:sz w:val="19"/>
          <w:szCs w:val="19"/>
        </w:rPr>
        <w:t>the dataset because All GCaMP-posit</w:t>
      </w:r>
      <w:r w:rsidR="0001459B" w:rsidRPr="00720B0C">
        <w:rPr>
          <w:rFonts w:ascii="Arial" w:hAnsi="Arial" w:cs="Arial"/>
          <w:i/>
          <w:sz w:val="19"/>
          <w:szCs w:val="19"/>
        </w:rPr>
        <w:t xml:space="preserve">ive and tdTomato-negative cells </w:t>
      </w:r>
      <w:r w:rsidR="007E7328" w:rsidRPr="00720B0C">
        <w:rPr>
          <w:rFonts w:ascii="Arial" w:hAnsi="Arial" w:cs="Arial"/>
          <w:i/>
          <w:sz w:val="19"/>
          <w:szCs w:val="19"/>
        </w:rPr>
        <w:t>were treated as MSNs for their analysis.</w:t>
      </w:r>
    </w:p>
    <w:p w14:paraId="628944EB" w14:textId="613938B4" w:rsidR="001B47BD" w:rsidRPr="00720B0C" w:rsidRDefault="003358C5" w:rsidP="005267D9">
      <w:pPr>
        <w:shd w:val="clear" w:color="auto" w:fill="FFFFFF"/>
        <w:spacing w:after="100" w:line="240" w:lineRule="auto"/>
        <w:rPr>
          <w:rFonts w:ascii="Arial" w:eastAsia="Times New Roman" w:hAnsi="Arial" w:cs="Arial"/>
          <w:sz w:val="19"/>
          <w:szCs w:val="19"/>
        </w:rPr>
      </w:pPr>
      <w:r w:rsidRPr="00720B0C">
        <w:rPr>
          <w:rFonts w:ascii="Arial" w:eastAsia="Times New Roman" w:hAnsi="Arial" w:cs="Arial"/>
          <w:b/>
          <w:sz w:val="19"/>
          <w:szCs w:val="19"/>
        </w:rPr>
        <w:t>Response:</w:t>
      </w:r>
      <w:r w:rsidR="001B47BD" w:rsidRPr="00720B0C">
        <w:rPr>
          <w:rFonts w:ascii="Arial" w:eastAsia="Times New Roman" w:hAnsi="Arial" w:cs="Arial"/>
          <w:b/>
          <w:sz w:val="19"/>
          <w:szCs w:val="19"/>
        </w:rPr>
        <w:t xml:space="preserve"> </w:t>
      </w:r>
      <w:r w:rsidR="001B47BD" w:rsidRPr="00720B0C">
        <w:rPr>
          <w:rFonts w:ascii="Arial" w:eastAsia="Times New Roman" w:hAnsi="Arial" w:cs="Arial"/>
          <w:sz w:val="19"/>
          <w:szCs w:val="19"/>
        </w:rPr>
        <w:t xml:space="preserve">As mentioned below in response to reviewer 3, comment 1, the selectivity of each CRE line has been previously reported in the literature specifically in the striatum </w:t>
      </w:r>
      <w:ins w:id="210" w:author="X Han" w:date="2018-07-31T13:52:00Z">
        <w:r w:rsidR="00380097">
          <w:rPr>
            <w:rFonts w:ascii="Arial" w:eastAsia="Times New Roman" w:hAnsi="Arial" w:cs="Arial"/>
            <w:sz w:val="19"/>
            <w:szCs w:val="19"/>
          </w:rPr>
          <w:t xml:space="preserve">by Lee et al, and our previous publication Kondabolu et. al. </w:t>
        </w:r>
      </w:ins>
      <w:r w:rsidR="001B47BD" w:rsidRPr="00720B0C">
        <w:rPr>
          <w:rFonts w:ascii="Arial" w:eastAsia="Times New Roman" w:hAnsi="Arial" w:cs="Arial"/>
          <w:sz w:val="19"/>
          <w:szCs w:val="19"/>
        </w:rPr>
        <w:t>(</w:t>
      </w:r>
      <w:r w:rsidR="006A291B" w:rsidRPr="00720B0C">
        <w:rPr>
          <w:rFonts w:ascii="Arial" w:eastAsia="Times New Roman" w:hAnsi="Arial" w:cs="Arial"/>
          <w:sz w:val="19"/>
          <w:szCs w:val="19"/>
        </w:rPr>
        <w:t xml:space="preserve">Lee et al., 2017; Kondabolu et al., 2016). </w:t>
      </w:r>
      <w:del w:id="211" w:author="X Han" w:date="2018-07-31T13:51:00Z">
        <w:r w:rsidR="001B47BD" w:rsidRPr="00720B0C" w:rsidDel="00380097">
          <w:rPr>
            <w:rFonts w:ascii="Arial" w:eastAsia="Times New Roman" w:hAnsi="Arial" w:cs="Arial"/>
            <w:sz w:val="19"/>
            <w:szCs w:val="19"/>
          </w:rPr>
          <w:delText>However, we will perform the suggested experiments before resubmitting the manuscript.</w:delText>
        </w:r>
      </w:del>
      <w:ins w:id="212" w:author="X Han" w:date="2018-07-31T13:52:00Z">
        <w:r w:rsidR="00380097">
          <w:rPr>
            <w:rFonts w:ascii="Arial" w:eastAsia="Times New Roman" w:hAnsi="Arial" w:cs="Arial"/>
            <w:sz w:val="19"/>
            <w:szCs w:val="19"/>
          </w:rPr>
          <w:t xml:space="preserve"> We have now added this specific point in our revision.</w:t>
        </w:r>
      </w:ins>
    </w:p>
    <w:p w14:paraId="78847C26" w14:textId="285BA95D" w:rsidR="003358C5" w:rsidRPr="00720B0C" w:rsidRDefault="007E7328" w:rsidP="005267D9">
      <w:pPr>
        <w:shd w:val="clear" w:color="auto" w:fill="FFFFFF"/>
        <w:spacing w:after="100" w:line="240" w:lineRule="auto"/>
        <w:rPr>
          <w:rFonts w:ascii="Arial" w:hAnsi="Arial" w:cs="Arial"/>
          <w:i/>
          <w:sz w:val="19"/>
          <w:szCs w:val="19"/>
        </w:rPr>
      </w:pPr>
      <w:r w:rsidRPr="00770171">
        <w:rPr>
          <w:rFonts w:ascii="Arial" w:hAnsi="Arial" w:cs="Arial"/>
          <w:sz w:val="19"/>
          <w:szCs w:val="19"/>
        </w:rPr>
        <w:br/>
      </w:r>
      <w:r w:rsidR="003358C5" w:rsidRPr="00720B0C">
        <w:rPr>
          <w:rFonts w:ascii="Arial" w:hAnsi="Arial" w:cs="Arial"/>
          <w:b/>
          <w:i/>
          <w:sz w:val="19"/>
          <w:szCs w:val="19"/>
        </w:rPr>
        <w:t>8.</w:t>
      </w:r>
      <w:r w:rsidR="003358C5" w:rsidRPr="00720B0C">
        <w:rPr>
          <w:rFonts w:ascii="Arial" w:hAnsi="Arial" w:cs="Arial"/>
          <w:i/>
          <w:sz w:val="19"/>
          <w:szCs w:val="19"/>
        </w:rPr>
        <w:t xml:space="preserve"> </w:t>
      </w:r>
      <w:ins w:id="213" w:author="X Han" w:date="2018-07-31T13:53:00Z">
        <w:r w:rsidR="00380097">
          <w:rPr>
            <w:rFonts w:ascii="Arial" w:hAnsi="Arial" w:cs="Arial"/>
            <w:i/>
            <w:sz w:val="19"/>
            <w:szCs w:val="19"/>
          </w:rPr>
          <w:t xml:space="preserve">(1) </w:t>
        </w:r>
      </w:ins>
      <w:r w:rsidRPr="00720B0C">
        <w:rPr>
          <w:rFonts w:ascii="Arial" w:hAnsi="Arial" w:cs="Arial"/>
          <w:i/>
          <w:sz w:val="19"/>
          <w:szCs w:val="19"/>
        </w:rPr>
        <w:t>From the traces shown in Figure 1D, it</w:t>
      </w:r>
      <w:r w:rsidR="0001459B" w:rsidRPr="00720B0C">
        <w:rPr>
          <w:rFonts w:ascii="Arial" w:hAnsi="Arial" w:cs="Arial"/>
          <w:i/>
          <w:sz w:val="19"/>
          <w:szCs w:val="19"/>
        </w:rPr>
        <w:t xml:space="preserve"> is clear that the calcium peak </w:t>
      </w:r>
      <w:r w:rsidRPr="00720B0C">
        <w:rPr>
          <w:rFonts w:ascii="Arial" w:hAnsi="Arial" w:cs="Arial"/>
          <w:i/>
          <w:sz w:val="19"/>
          <w:szCs w:val="19"/>
        </w:rPr>
        <w:t>is not corresponding to the action potential. As brought up be</w:t>
      </w:r>
      <w:r w:rsidR="0001459B" w:rsidRPr="00720B0C">
        <w:rPr>
          <w:rFonts w:ascii="Arial" w:hAnsi="Arial" w:cs="Arial"/>
          <w:i/>
          <w:sz w:val="19"/>
          <w:szCs w:val="19"/>
        </w:rPr>
        <w:t xml:space="preserve">fore, </w:t>
      </w:r>
      <w:r w:rsidRPr="00720B0C">
        <w:rPr>
          <w:rFonts w:ascii="Arial" w:hAnsi="Arial" w:cs="Arial"/>
          <w:i/>
          <w:sz w:val="19"/>
          <w:szCs w:val="19"/>
        </w:rPr>
        <w:t>GCaMP family of calcium indicators are slow in general compared to</w:t>
      </w:r>
      <w:r w:rsidRPr="00720B0C">
        <w:rPr>
          <w:rFonts w:ascii="Arial" w:hAnsi="Arial" w:cs="Arial"/>
          <w:i/>
          <w:sz w:val="19"/>
          <w:szCs w:val="19"/>
        </w:rPr>
        <w:br/>
      </w:r>
      <w:r w:rsidRPr="00720B0C">
        <w:rPr>
          <w:rFonts w:ascii="Arial" w:hAnsi="Arial" w:cs="Arial"/>
          <w:i/>
          <w:sz w:val="19"/>
          <w:szCs w:val="19"/>
        </w:rPr>
        <w:lastRenderedPageBreak/>
        <w:t>many actually calcium events, even with</w:t>
      </w:r>
      <w:r w:rsidR="0001459B" w:rsidRPr="00720B0C">
        <w:rPr>
          <w:rFonts w:ascii="Arial" w:hAnsi="Arial" w:cs="Arial"/>
          <w:i/>
          <w:sz w:val="19"/>
          <w:szCs w:val="19"/>
        </w:rPr>
        <w:t xml:space="preserve"> 6f depending on the questions. </w:t>
      </w:r>
      <w:r w:rsidRPr="00720B0C">
        <w:rPr>
          <w:rFonts w:ascii="Arial" w:hAnsi="Arial" w:cs="Arial"/>
          <w:i/>
          <w:sz w:val="19"/>
          <w:szCs w:val="19"/>
        </w:rPr>
        <w:t>This poses limitations on temporal reso</w:t>
      </w:r>
      <w:r w:rsidR="0001459B" w:rsidRPr="00720B0C">
        <w:rPr>
          <w:rFonts w:ascii="Arial" w:hAnsi="Arial" w:cs="Arial"/>
          <w:i/>
          <w:sz w:val="19"/>
          <w:szCs w:val="19"/>
        </w:rPr>
        <w:t xml:space="preserve">lution. Again, depending on the </w:t>
      </w:r>
      <w:r w:rsidRPr="00720B0C">
        <w:rPr>
          <w:rFonts w:ascii="Arial" w:hAnsi="Arial" w:cs="Arial"/>
          <w:i/>
          <w:sz w:val="19"/>
          <w:szCs w:val="19"/>
        </w:rPr>
        <w:t>questions, many applications might get by</w:t>
      </w:r>
      <w:r w:rsidR="0001459B" w:rsidRPr="00720B0C">
        <w:rPr>
          <w:rFonts w:ascii="Arial" w:hAnsi="Arial" w:cs="Arial"/>
          <w:i/>
          <w:sz w:val="19"/>
          <w:szCs w:val="19"/>
        </w:rPr>
        <w:t xml:space="preserve">. Here, temporal profile is </w:t>
      </w:r>
      <w:r w:rsidRPr="00720B0C">
        <w:rPr>
          <w:rFonts w:ascii="Arial" w:hAnsi="Arial" w:cs="Arial"/>
          <w:i/>
          <w:sz w:val="19"/>
          <w:szCs w:val="19"/>
        </w:rPr>
        <w:t>the key since many analyses rely solel</w:t>
      </w:r>
      <w:r w:rsidR="0001459B" w:rsidRPr="00720B0C">
        <w:rPr>
          <w:rFonts w:ascii="Arial" w:hAnsi="Arial" w:cs="Arial"/>
          <w:i/>
          <w:sz w:val="19"/>
          <w:szCs w:val="19"/>
        </w:rPr>
        <w:t>y on the time.</w:t>
      </w:r>
      <w:ins w:id="214" w:author="X Han" w:date="2018-07-31T13:53:00Z">
        <w:r w:rsidR="00380097">
          <w:rPr>
            <w:rFonts w:ascii="Arial" w:hAnsi="Arial" w:cs="Arial"/>
            <w:i/>
            <w:sz w:val="19"/>
            <w:szCs w:val="19"/>
          </w:rPr>
          <w:t xml:space="preserve"> (2)</w:t>
        </w:r>
      </w:ins>
      <w:r w:rsidR="0001459B" w:rsidRPr="00720B0C">
        <w:rPr>
          <w:rFonts w:ascii="Arial" w:hAnsi="Arial" w:cs="Arial"/>
          <w:i/>
          <w:sz w:val="19"/>
          <w:szCs w:val="19"/>
        </w:rPr>
        <w:t xml:space="preserve"> It is known that </w:t>
      </w:r>
      <w:r w:rsidRPr="00720B0C">
        <w:rPr>
          <w:rFonts w:ascii="Arial" w:hAnsi="Arial" w:cs="Arial"/>
          <w:i/>
          <w:sz w:val="19"/>
          <w:szCs w:val="19"/>
        </w:rPr>
        <w:t>PV cells are fast spiking interneuron</w:t>
      </w:r>
      <w:r w:rsidR="0001459B" w:rsidRPr="00720B0C">
        <w:rPr>
          <w:rFonts w:ascii="Arial" w:hAnsi="Arial" w:cs="Arial"/>
          <w:i/>
          <w:sz w:val="19"/>
          <w:szCs w:val="19"/>
        </w:rPr>
        <w:t xml:space="preserve">s with short spike onset times. </w:t>
      </w:r>
      <w:r w:rsidRPr="00720B0C">
        <w:rPr>
          <w:rFonts w:ascii="Arial" w:hAnsi="Arial" w:cs="Arial"/>
          <w:i/>
          <w:sz w:val="19"/>
          <w:szCs w:val="19"/>
        </w:rPr>
        <w:t>Therefore it is surprising that</w:t>
      </w:r>
      <w:r w:rsidR="0001459B" w:rsidRPr="00720B0C">
        <w:rPr>
          <w:rFonts w:ascii="Arial" w:hAnsi="Arial" w:cs="Arial"/>
          <w:i/>
          <w:sz w:val="19"/>
          <w:szCs w:val="19"/>
        </w:rPr>
        <w:t xml:space="preserve"> a slow rise time is found. One </w:t>
      </w:r>
      <w:r w:rsidRPr="00720B0C">
        <w:rPr>
          <w:rFonts w:ascii="Arial" w:hAnsi="Arial" w:cs="Arial"/>
          <w:i/>
          <w:sz w:val="19"/>
          <w:szCs w:val="19"/>
        </w:rPr>
        <w:t>possible explanation is that the ab</w:t>
      </w:r>
      <w:r w:rsidR="0001459B" w:rsidRPr="00720B0C">
        <w:rPr>
          <w:rFonts w:ascii="Arial" w:hAnsi="Arial" w:cs="Arial"/>
          <w:i/>
          <w:sz w:val="19"/>
          <w:szCs w:val="19"/>
        </w:rPr>
        <w:t xml:space="preserve">undance of parvalbumin proteins </w:t>
      </w:r>
      <w:r w:rsidRPr="00720B0C">
        <w:rPr>
          <w:rFonts w:ascii="Arial" w:hAnsi="Arial" w:cs="Arial"/>
          <w:i/>
          <w:sz w:val="19"/>
          <w:szCs w:val="19"/>
        </w:rPr>
        <w:t>which are calcium buffers, buffers t</w:t>
      </w:r>
      <w:r w:rsidR="0001459B" w:rsidRPr="00720B0C">
        <w:rPr>
          <w:rFonts w:ascii="Arial" w:hAnsi="Arial" w:cs="Arial"/>
          <w:i/>
          <w:sz w:val="19"/>
          <w:szCs w:val="19"/>
        </w:rPr>
        <w:t xml:space="preserve">he calcium far more compared to </w:t>
      </w:r>
      <w:r w:rsidRPr="00720B0C">
        <w:rPr>
          <w:rFonts w:ascii="Arial" w:hAnsi="Arial" w:cs="Arial"/>
          <w:i/>
          <w:sz w:val="19"/>
          <w:szCs w:val="19"/>
        </w:rPr>
        <w:t xml:space="preserve">other cell types such as </w:t>
      </w:r>
      <w:r w:rsidR="0001459B" w:rsidRPr="00720B0C">
        <w:rPr>
          <w:rFonts w:ascii="Arial" w:hAnsi="Arial" w:cs="Arial"/>
          <w:i/>
          <w:sz w:val="19"/>
          <w:szCs w:val="19"/>
        </w:rPr>
        <w:t xml:space="preserve">ChI and MSNs and therefore mask </w:t>
      </w:r>
      <w:r w:rsidRPr="00720B0C">
        <w:rPr>
          <w:rFonts w:ascii="Arial" w:hAnsi="Arial" w:cs="Arial"/>
          <w:i/>
          <w:sz w:val="19"/>
          <w:szCs w:val="19"/>
        </w:rPr>
        <w:t>spike-activity related calcium fl</w:t>
      </w:r>
      <w:r w:rsidR="0001459B" w:rsidRPr="00720B0C">
        <w:rPr>
          <w:rFonts w:ascii="Arial" w:hAnsi="Arial" w:cs="Arial"/>
          <w:i/>
          <w:sz w:val="19"/>
          <w:szCs w:val="19"/>
        </w:rPr>
        <w:t xml:space="preserve">uctuations reported by GCaMP6f. </w:t>
      </w:r>
      <w:r w:rsidRPr="00720B0C">
        <w:rPr>
          <w:rFonts w:ascii="Arial" w:hAnsi="Arial" w:cs="Arial"/>
          <w:i/>
          <w:sz w:val="19"/>
          <w:szCs w:val="19"/>
        </w:rPr>
        <w:t>Therefore the kinetics in GCaMP i</w:t>
      </w:r>
      <w:r w:rsidR="0001459B" w:rsidRPr="00720B0C">
        <w:rPr>
          <w:rFonts w:ascii="Arial" w:hAnsi="Arial" w:cs="Arial"/>
          <w:i/>
          <w:sz w:val="19"/>
          <w:szCs w:val="19"/>
        </w:rPr>
        <w:t xml:space="preserve">s more a byproduct of the cells </w:t>
      </w:r>
      <w:r w:rsidRPr="00720B0C">
        <w:rPr>
          <w:rFonts w:ascii="Arial" w:hAnsi="Arial" w:cs="Arial"/>
          <w:i/>
          <w:sz w:val="19"/>
          <w:szCs w:val="19"/>
        </w:rPr>
        <w:t>biochemistry rather</w:t>
      </w:r>
      <w:r w:rsidR="0001459B" w:rsidRPr="00720B0C">
        <w:rPr>
          <w:rFonts w:ascii="Arial" w:hAnsi="Arial" w:cs="Arial"/>
          <w:i/>
          <w:sz w:val="19"/>
          <w:szCs w:val="19"/>
        </w:rPr>
        <w:t xml:space="preserve"> than it reporting the activity </w:t>
      </w:r>
      <w:r w:rsidRPr="00720B0C">
        <w:rPr>
          <w:rFonts w:ascii="Arial" w:hAnsi="Arial" w:cs="Arial"/>
          <w:i/>
          <w:sz w:val="19"/>
          <w:szCs w:val="19"/>
        </w:rPr>
        <w:t xml:space="preserve">signature of the cell during motion. </w:t>
      </w:r>
      <w:ins w:id="215" w:author="X Han" w:date="2018-07-31T13:56:00Z">
        <w:r w:rsidR="00380097">
          <w:rPr>
            <w:rFonts w:ascii="Arial" w:hAnsi="Arial" w:cs="Arial"/>
            <w:i/>
            <w:sz w:val="19"/>
            <w:szCs w:val="19"/>
          </w:rPr>
          <w:t xml:space="preserve">(3) </w:t>
        </w:r>
      </w:ins>
      <w:r w:rsidRPr="00720B0C">
        <w:rPr>
          <w:rFonts w:ascii="Arial" w:hAnsi="Arial" w:cs="Arial"/>
          <w:i/>
          <w:sz w:val="19"/>
          <w:szCs w:val="19"/>
        </w:rPr>
        <w:t xml:space="preserve">I </w:t>
      </w:r>
      <w:r w:rsidR="0001459B" w:rsidRPr="00720B0C">
        <w:rPr>
          <w:rFonts w:ascii="Arial" w:hAnsi="Arial" w:cs="Arial"/>
          <w:i/>
          <w:sz w:val="19"/>
          <w:szCs w:val="19"/>
        </w:rPr>
        <w:t xml:space="preserve">suggest showing the relation of </w:t>
      </w:r>
      <w:r w:rsidRPr="00720B0C">
        <w:rPr>
          <w:rFonts w:ascii="Arial" w:hAnsi="Arial" w:cs="Arial"/>
          <w:i/>
          <w:sz w:val="19"/>
          <w:szCs w:val="19"/>
        </w:rPr>
        <w:t>the GCaMP signal in PV striatal cells a</w:t>
      </w:r>
      <w:r w:rsidR="0001459B" w:rsidRPr="00720B0C">
        <w:rPr>
          <w:rFonts w:ascii="Arial" w:hAnsi="Arial" w:cs="Arial"/>
          <w:i/>
          <w:sz w:val="19"/>
          <w:szCs w:val="19"/>
        </w:rPr>
        <w:t xml:space="preserve">nd spiking behavior, preferably </w:t>
      </w:r>
      <w:r w:rsidRPr="00720B0C">
        <w:rPr>
          <w:rFonts w:ascii="Arial" w:hAnsi="Arial" w:cs="Arial"/>
          <w:i/>
          <w:sz w:val="19"/>
          <w:szCs w:val="19"/>
        </w:rPr>
        <w:t xml:space="preserve">in vivo using optotaging as a way to </w:t>
      </w:r>
      <w:r w:rsidR="003358C5" w:rsidRPr="00720B0C">
        <w:rPr>
          <w:rFonts w:ascii="Arial" w:hAnsi="Arial" w:cs="Arial"/>
          <w:i/>
          <w:sz w:val="19"/>
          <w:szCs w:val="19"/>
        </w:rPr>
        <w:t xml:space="preserve">confirm spike detection from PV </w:t>
      </w:r>
      <w:r w:rsidRPr="00720B0C">
        <w:rPr>
          <w:rFonts w:ascii="Arial" w:hAnsi="Arial" w:cs="Arial"/>
          <w:i/>
          <w:sz w:val="19"/>
          <w:szCs w:val="19"/>
        </w:rPr>
        <w:t>cells.</w:t>
      </w:r>
    </w:p>
    <w:p w14:paraId="711CB358" w14:textId="5F7D287A" w:rsidR="00514C23" w:rsidRDefault="003358C5" w:rsidP="00514C23">
      <w:pPr>
        <w:shd w:val="clear" w:color="auto" w:fill="FFFFFF"/>
        <w:spacing w:after="100" w:line="240" w:lineRule="auto"/>
        <w:rPr>
          <w:ins w:id="216" w:author="X Han" w:date="2018-07-31T13:56:00Z"/>
          <w:rFonts w:ascii="Arial" w:eastAsia="Times New Roman" w:hAnsi="Arial" w:cs="Arial"/>
          <w:sz w:val="19"/>
          <w:szCs w:val="19"/>
        </w:rPr>
      </w:pPr>
      <w:r w:rsidRPr="00720B0C">
        <w:rPr>
          <w:rFonts w:ascii="Arial" w:eastAsia="Times New Roman" w:hAnsi="Arial" w:cs="Arial"/>
          <w:b/>
          <w:sz w:val="19"/>
          <w:szCs w:val="19"/>
        </w:rPr>
        <w:t>Response:</w:t>
      </w:r>
      <w:r w:rsidR="00E63D60" w:rsidRPr="00720B0C">
        <w:rPr>
          <w:rFonts w:ascii="Arial" w:eastAsia="Times New Roman" w:hAnsi="Arial" w:cs="Arial"/>
          <w:b/>
          <w:sz w:val="19"/>
          <w:szCs w:val="19"/>
        </w:rPr>
        <w:t xml:space="preserve"> </w:t>
      </w:r>
      <w:ins w:id="217" w:author="X Han" w:date="2018-07-31T13:53:00Z">
        <w:r w:rsidR="00380097">
          <w:rPr>
            <w:rFonts w:ascii="Arial" w:eastAsia="Times New Roman" w:hAnsi="Arial" w:cs="Arial"/>
            <w:b/>
            <w:sz w:val="19"/>
            <w:szCs w:val="19"/>
          </w:rPr>
          <w:t xml:space="preserve">(1) </w:t>
        </w:r>
      </w:ins>
      <w:r w:rsidR="00E63D60" w:rsidRPr="00720B0C">
        <w:rPr>
          <w:rFonts w:ascii="Arial" w:eastAsia="Times New Roman" w:hAnsi="Arial" w:cs="Arial"/>
          <w:sz w:val="19"/>
          <w:szCs w:val="19"/>
        </w:rPr>
        <w:t xml:space="preserve">We </w:t>
      </w:r>
      <w:ins w:id="218" w:author="X Han" w:date="2018-07-31T13:53:00Z">
        <w:r w:rsidR="00380097">
          <w:rPr>
            <w:rFonts w:ascii="Arial" w:eastAsia="Times New Roman" w:hAnsi="Arial" w:cs="Arial"/>
            <w:sz w:val="19"/>
            <w:szCs w:val="19"/>
          </w:rPr>
          <w:t xml:space="preserve">absolutely </w:t>
        </w:r>
      </w:ins>
      <w:r w:rsidR="00E63D60" w:rsidRPr="00720B0C">
        <w:rPr>
          <w:rFonts w:ascii="Arial" w:eastAsia="Times New Roman" w:hAnsi="Arial" w:cs="Arial"/>
          <w:sz w:val="19"/>
          <w:szCs w:val="19"/>
        </w:rPr>
        <w:t>agree</w:t>
      </w:r>
      <w:ins w:id="219" w:author="X Han" w:date="2018-07-31T13:53:00Z">
        <w:r w:rsidR="00380097">
          <w:rPr>
            <w:rFonts w:ascii="Arial" w:eastAsia="Times New Roman" w:hAnsi="Arial" w:cs="Arial"/>
            <w:sz w:val="19"/>
            <w:szCs w:val="19"/>
          </w:rPr>
          <w:t xml:space="preserve"> with the limitation of the temporal resolution of Ca imaging.</w:t>
        </w:r>
      </w:ins>
      <w:r w:rsidR="00E63D60" w:rsidRPr="00720B0C">
        <w:rPr>
          <w:rFonts w:ascii="Arial" w:eastAsia="Times New Roman" w:hAnsi="Arial" w:cs="Arial"/>
          <w:sz w:val="19"/>
          <w:szCs w:val="19"/>
        </w:rPr>
        <w:t xml:space="preserve"> </w:t>
      </w:r>
      <w:del w:id="220" w:author="X Han" w:date="2018-07-31T13:54:00Z">
        <w:r w:rsidR="00E63D60" w:rsidRPr="00720B0C" w:rsidDel="00380097">
          <w:rPr>
            <w:rFonts w:ascii="Arial" w:eastAsia="Times New Roman" w:hAnsi="Arial" w:cs="Arial"/>
            <w:sz w:val="19"/>
            <w:szCs w:val="19"/>
          </w:rPr>
          <w:delText xml:space="preserve">that the calcium peak does not reflect the action potential and have made no such claim anywhere within the manuscript. </w:delText>
        </w:r>
      </w:del>
      <w:r w:rsidR="00E63D60" w:rsidRPr="00720B0C">
        <w:rPr>
          <w:rFonts w:ascii="Arial" w:eastAsia="Times New Roman" w:hAnsi="Arial" w:cs="Arial"/>
          <w:sz w:val="19"/>
          <w:szCs w:val="19"/>
        </w:rPr>
        <w:t xml:space="preserve">We acknowledged this </w:t>
      </w:r>
      <w:del w:id="221" w:author="X Han" w:date="2018-07-31T13:54:00Z">
        <w:r w:rsidR="00E63D60" w:rsidRPr="00720B0C" w:rsidDel="00380097">
          <w:rPr>
            <w:rFonts w:ascii="Arial" w:eastAsia="Times New Roman" w:hAnsi="Arial" w:cs="Arial"/>
            <w:sz w:val="19"/>
            <w:szCs w:val="19"/>
          </w:rPr>
          <w:delText>fact in the previous rebuttal</w:delText>
        </w:r>
      </w:del>
      <w:r w:rsidR="00E63D60" w:rsidRPr="00720B0C">
        <w:rPr>
          <w:rFonts w:ascii="Arial" w:eastAsia="Times New Roman" w:hAnsi="Arial" w:cs="Arial"/>
          <w:sz w:val="19"/>
          <w:szCs w:val="19"/>
        </w:rPr>
        <w:t xml:space="preserve"> and included a statement </w:t>
      </w:r>
      <w:del w:id="222" w:author="X Han" w:date="2018-07-31T13:55:00Z">
        <w:r w:rsidR="00E63D60" w:rsidRPr="00720B0C" w:rsidDel="00380097">
          <w:rPr>
            <w:rFonts w:ascii="Arial" w:eastAsia="Times New Roman" w:hAnsi="Arial" w:cs="Arial"/>
            <w:sz w:val="19"/>
            <w:szCs w:val="19"/>
          </w:rPr>
          <w:delText xml:space="preserve">within the manuscript </w:delText>
        </w:r>
      </w:del>
      <w:r w:rsidR="00E63D60" w:rsidRPr="00720B0C">
        <w:rPr>
          <w:rFonts w:ascii="Arial" w:eastAsia="Times New Roman" w:hAnsi="Arial" w:cs="Arial"/>
          <w:sz w:val="19"/>
          <w:szCs w:val="19"/>
        </w:rPr>
        <w:t>with citations that suggests the calcium signal likely reflects bursting within cell populations.</w:t>
      </w:r>
      <w:r w:rsidR="00514C23" w:rsidRPr="00514C23">
        <w:rPr>
          <w:rFonts w:ascii="Arial" w:eastAsia="Times New Roman" w:hAnsi="Arial" w:cs="Arial"/>
          <w:sz w:val="19"/>
          <w:szCs w:val="19"/>
        </w:rPr>
        <w:t xml:space="preserve"> </w:t>
      </w:r>
      <w:del w:id="223" w:author="X Han" w:date="2018-07-31T13:55:00Z">
        <w:r w:rsidR="00514C23" w:rsidDel="00380097">
          <w:rPr>
            <w:rFonts w:ascii="Arial" w:eastAsia="Times New Roman" w:hAnsi="Arial" w:cs="Arial"/>
            <w:sz w:val="19"/>
            <w:szCs w:val="19"/>
          </w:rPr>
          <w:delText>Indeed, previous</w:delText>
        </w:r>
        <w:r w:rsidR="00514C23" w:rsidRPr="00720B0C" w:rsidDel="00380097">
          <w:rPr>
            <w:rFonts w:ascii="Arial" w:eastAsia="Times New Roman" w:hAnsi="Arial" w:cs="Arial"/>
            <w:sz w:val="19"/>
            <w:szCs w:val="19"/>
          </w:rPr>
          <w:delText xml:space="preserve"> studies have repor</w:delText>
        </w:r>
        <w:r w:rsidR="00514C23" w:rsidDel="00380097">
          <w:rPr>
            <w:rFonts w:ascii="Arial" w:eastAsia="Times New Roman" w:hAnsi="Arial" w:cs="Arial"/>
            <w:sz w:val="19"/>
            <w:szCs w:val="19"/>
          </w:rPr>
          <w:delText>t</w:delText>
        </w:r>
        <w:r w:rsidR="00514C23" w:rsidRPr="00720B0C" w:rsidDel="00380097">
          <w:rPr>
            <w:rFonts w:ascii="Arial" w:eastAsia="Times New Roman" w:hAnsi="Arial" w:cs="Arial"/>
            <w:sz w:val="19"/>
            <w:szCs w:val="19"/>
          </w:rPr>
          <w:delText xml:space="preserve">ed prolonged calcium dynamics in interneuron populations (Pinto and Dan; Neuron, 2015). </w:delText>
        </w:r>
      </w:del>
      <w:ins w:id="224" w:author="X Han" w:date="2018-07-31T13:55:00Z">
        <w:r w:rsidR="00380097">
          <w:rPr>
            <w:rFonts w:ascii="Arial" w:eastAsia="Times New Roman" w:hAnsi="Arial" w:cs="Arial"/>
            <w:sz w:val="19"/>
            <w:szCs w:val="19"/>
          </w:rPr>
          <w:t xml:space="preserve">(2) </w:t>
        </w:r>
      </w:ins>
      <w:r w:rsidR="00514C23" w:rsidRPr="00720B0C">
        <w:rPr>
          <w:rFonts w:ascii="Arial" w:eastAsia="Arial" w:hAnsi="Arial" w:cs="Arial"/>
          <w:sz w:val="19"/>
          <w:szCs w:val="19"/>
        </w:rPr>
        <w:t>As PV cells within the striatum show bursts in excess of 60 Hz for sustained periods of time (Sharott et al., 2012),</w:t>
      </w:r>
      <w:r w:rsidR="00514C23" w:rsidRPr="00720B0C">
        <w:rPr>
          <w:rFonts w:ascii="Arial" w:eastAsia="Times New Roman" w:hAnsi="Arial" w:cs="Arial"/>
          <w:sz w:val="19"/>
          <w:szCs w:val="19"/>
        </w:rPr>
        <w:t xml:space="preserve"> </w:t>
      </w:r>
      <w:r w:rsidR="00514C23" w:rsidRPr="00720B0C">
        <w:rPr>
          <w:rFonts w:ascii="Arial" w:eastAsia="Arial" w:hAnsi="Arial" w:cs="Arial"/>
          <w:sz w:val="19"/>
          <w:szCs w:val="19"/>
        </w:rPr>
        <w:t xml:space="preserve">PV calcium signals likely reflect </w:t>
      </w:r>
      <w:ins w:id="225" w:author="X Han" w:date="2018-07-31T13:55:00Z">
        <w:r w:rsidR="00380097">
          <w:rPr>
            <w:rFonts w:ascii="Arial" w:eastAsia="Arial" w:hAnsi="Arial" w:cs="Arial"/>
            <w:sz w:val="19"/>
            <w:szCs w:val="19"/>
          </w:rPr>
          <w:t xml:space="preserve">changes in the </w:t>
        </w:r>
      </w:ins>
      <w:r w:rsidR="00514C23" w:rsidRPr="00720B0C">
        <w:rPr>
          <w:rFonts w:ascii="Arial" w:eastAsia="Arial" w:hAnsi="Arial" w:cs="Arial"/>
          <w:sz w:val="19"/>
          <w:szCs w:val="19"/>
        </w:rPr>
        <w:t>bursts of action potentials representing the highest periods of sustained cell activity</w:t>
      </w:r>
      <w:r w:rsidR="00514C23">
        <w:rPr>
          <w:rFonts w:ascii="Arial" w:eastAsia="Arial" w:hAnsi="Arial" w:cs="Arial"/>
          <w:sz w:val="19"/>
          <w:szCs w:val="19"/>
        </w:rPr>
        <w:t>, however as described in detail below, this information is not central to the</w:t>
      </w:r>
      <w:r w:rsidR="00B70C8E">
        <w:rPr>
          <w:rFonts w:ascii="Arial" w:eastAsia="Arial" w:hAnsi="Arial" w:cs="Arial"/>
          <w:sz w:val="19"/>
          <w:szCs w:val="19"/>
        </w:rPr>
        <w:t xml:space="preserve"> prediction based upon, or</w:t>
      </w:r>
      <w:r w:rsidR="00514C23">
        <w:rPr>
          <w:rFonts w:ascii="Arial" w:eastAsia="Arial" w:hAnsi="Arial" w:cs="Arial"/>
          <w:sz w:val="19"/>
          <w:szCs w:val="19"/>
        </w:rPr>
        <w:t xml:space="preserve"> interpretation of the results of our studies</w:t>
      </w:r>
      <w:r w:rsidR="00514C23" w:rsidRPr="00720B0C">
        <w:rPr>
          <w:rFonts w:ascii="Arial" w:eastAsia="Times New Roman" w:hAnsi="Arial" w:cs="Arial"/>
          <w:sz w:val="19"/>
          <w:szCs w:val="19"/>
        </w:rPr>
        <w:t xml:space="preserve">. </w:t>
      </w:r>
    </w:p>
    <w:p w14:paraId="5F86CC66" w14:textId="515C5D77" w:rsidR="00380097" w:rsidRDefault="00380097" w:rsidP="00514C23">
      <w:pPr>
        <w:shd w:val="clear" w:color="auto" w:fill="FFFFFF"/>
        <w:spacing w:after="100" w:line="240" w:lineRule="auto"/>
        <w:rPr>
          <w:ins w:id="226" w:author="X Han" w:date="2018-07-31T13:56:00Z"/>
          <w:rFonts w:ascii="Arial" w:eastAsia="Times New Roman" w:hAnsi="Arial" w:cs="Arial"/>
          <w:sz w:val="19"/>
          <w:szCs w:val="19"/>
        </w:rPr>
      </w:pPr>
    </w:p>
    <w:p w14:paraId="5F7A7419" w14:textId="69DE00B6" w:rsidR="00380097" w:rsidRPr="00720B0C" w:rsidRDefault="00380097" w:rsidP="00514C23">
      <w:pPr>
        <w:shd w:val="clear" w:color="auto" w:fill="FFFFFF"/>
        <w:spacing w:after="100" w:line="240" w:lineRule="auto"/>
        <w:rPr>
          <w:rFonts w:ascii="Arial" w:eastAsia="Times New Roman" w:hAnsi="Arial" w:cs="Arial"/>
          <w:sz w:val="19"/>
          <w:szCs w:val="19"/>
        </w:rPr>
      </w:pPr>
      <w:ins w:id="227" w:author="X Han" w:date="2018-07-31T13:56:00Z">
        <w:r>
          <w:rPr>
            <w:rFonts w:ascii="Arial" w:eastAsia="Times New Roman" w:hAnsi="Arial" w:cs="Arial"/>
            <w:sz w:val="19"/>
            <w:szCs w:val="19"/>
          </w:rPr>
          <w:t xml:space="preserve">We believe that optotaging experiments will indeed confirm that GCaMP is not measuring single PV responses. It is interesting experiments, but we fell </w:t>
        </w:r>
      </w:ins>
      <w:ins w:id="228" w:author="X Han" w:date="2018-07-31T13:57:00Z">
        <w:r>
          <w:rPr>
            <w:rFonts w:ascii="Arial" w:eastAsia="Times New Roman" w:hAnsi="Arial" w:cs="Arial"/>
            <w:sz w:val="19"/>
            <w:szCs w:val="19"/>
          </w:rPr>
          <w:t>that</w:t>
        </w:r>
      </w:ins>
      <w:ins w:id="229" w:author="X Han" w:date="2018-07-31T13:56:00Z">
        <w:r>
          <w:rPr>
            <w:rFonts w:ascii="Arial" w:eastAsia="Times New Roman" w:hAnsi="Arial" w:cs="Arial"/>
            <w:sz w:val="19"/>
            <w:szCs w:val="19"/>
          </w:rPr>
          <w:t xml:space="preserve"> </w:t>
        </w:r>
      </w:ins>
      <w:ins w:id="230" w:author="X Han" w:date="2018-07-31T13:57:00Z">
        <w:r>
          <w:rPr>
            <w:rFonts w:ascii="Arial" w:eastAsia="Times New Roman" w:hAnsi="Arial" w:cs="Arial"/>
            <w:sz w:val="19"/>
            <w:szCs w:val="19"/>
          </w:rPr>
          <w:t xml:space="preserve">this will take years to complete and the results will not affect our interpretation of our current results. </w:t>
        </w:r>
      </w:ins>
    </w:p>
    <w:p w14:paraId="22D7E7C3" w14:textId="350D60A6" w:rsidR="005267D9" w:rsidRPr="00720B0C" w:rsidRDefault="00E63D60" w:rsidP="005267D9">
      <w:pPr>
        <w:shd w:val="clear" w:color="auto" w:fill="FFFFFF"/>
        <w:spacing w:after="100" w:line="240" w:lineRule="auto"/>
        <w:rPr>
          <w:rFonts w:ascii="Arial" w:eastAsia="Times New Roman" w:hAnsi="Arial" w:cs="Arial"/>
          <w:sz w:val="19"/>
          <w:szCs w:val="19"/>
        </w:rPr>
      </w:pPr>
      <w:commentRangeStart w:id="231"/>
      <w:r w:rsidRPr="00720B0C">
        <w:rPr>
          <w:rFonts w:ascii="Arial" w:eastAsia="Times New Roman" w:hAnsi="Arial" w:cs="Arial"/>
          <w:sz w:val="19"/>
          <w:szCs w:val="19"/>
        </w:rPr>
        <w:t xml:space="preserve">While the individual calcium event shape differs in PV cells, the analysis looking at their predictions related to movement onset and influences on MSN activity do not depend on the slow kinetics or duration of the signal.  These analyses were constructed this way intentionally to overcome the </w:t>
      </w:r>
      <w:r w:rsidR="00514C23">
        <w:rPr>
          <w:rFonts w:ascii="Arial" w:eastAsia="Times New Roman" w:hAnsi="Arial" w:cs="Arial"/>
          <w:sz w:val="19"/>
          <w:szCs w:val="19"/>
        </w:rPr>
        <w:t xml:space="preserve">temporal limitations of GCaMP. </w:t>
      </w:r>
      <w:r w:rsidRPr="00720B0C">
        <w:rPr>
          <w:rFonts w:ascii="Arial" w:eastAsia="Times New Roman" w:hAnsi="Arial" w:cs="Arial"/>
          <w:sz w:val="19"/>
          <w:szCs w:val="19"/>
        </w:rPr>
        <w:t>We also believe that the addition of the optogenetic manipulations is helpful in addressing this point. Both PV and CHI opto-stimulation showed rapid activation an</w:t>
      </w:r>
      <w:r w:rsidR="00613D3E" w:rsidRPr="00720B0C">
        <w:rPr>
          <w:rFonts w:ascii="Arial" w:eastAsia="Times New Roman" w:hAnsi="Arial" w:cs="Arial"/>
          <w:sz w:val="19"/>
          <w:szCs w:val="19"/>
        </w:rPr>
        <w:t>d unique influences on behavior, the timing and relationship of the responses on behavior were conserved</w:t>
      </w:r>
      <w:r w:rsidR="00514C23">
        <w:rPr>
          <w:rFonts w:ascii="Arial" w:eastAsia="Times New Roman" w:hAnsi="Arial" w:cs="Arial"/>
          <w:sz w:val="19"/>
          <w:szCs w:val="19"/>
        </w:rPr>
        <w:t>, and most importantly, the results of the optogenetics experiments confirmed both our observations about interactions between interneurons and MSNs, as well as our predictions for how such interactions contribute to behavior</w:t>
      </w:r>
      <w:r w:rsidR="00613D3E" w:rsidRPr="00720B0C">
        <w:rPr>
          <w:rFonts w:ascii="Arial" w:eastAsia="Times New Roman" w:hAnsi="Arial" w:cs="Arial"/>
          <w:sz w:val="19"/>
          <w:szCs w:val="19"/>
        </w:rPr>
        <w:t>.</w:t>
      </w:r>
      <w:r w:rsidR="00514C23">
        <w:rPr>
          <w:rFonts w:ascii="Arial" w:eastAsia="Times New Roman" w:hAnsi="Arial" w:cs="Arial"/>
          <w:sz w:val="19"/>
          <w:szCs w:val="19"/>
        </w:rPr>
        <w:t xml:space="preserve"> </w:t>
      </w:r>
      <w:commentRangeEnd w:id="231"/>
      <w:r w:rsidR="00380097">
        <w:rPr>
          <w:rStyle w:val="CommentReference"/>
        </w:rPr>
        <w:commentReference w:id="231"/>
      </w:r>
      <w:r w:rsidRPr="00720B0C">
        <w:rPr>
          <w:rFonts w:ascii="Arial" w:eastAsia="Times New Roman" w:hAnsi="Arial" w:cs="Arial"/>
          <w:sz w:val="19"/>
          <w:szCs w:val="19"/>
        </w:rPr>
        <w:t xml:space="preserve">While determining the mechanisms underlying the calcium response in PV </w:t>
      </w:r>
      <w:r w:rsidR="00514C23">
        <w:rPr>
          <w:rFonts w:ascii="Arial" w:eastAsia="Times New Roman" w:hAnsi="Arial" w:cs="Arial"/>
          <w:sz w:val="19"/>
          <w:szCs w:val="19"/>
        </w:rPr>
        <w:t xml:space="preserve">or CHI </w:t>
      </w:r>
      <w:r w:rsidRPr="00720B0C">
        <w:rPr>
          <w:rFonts w:ascii="Arial" w:eastAsia="Times New Roman" w:hAnsi="Arial" w:cs="Arial"/>
          <w:sz w:val="19"/>
          <w:szCs w:val="19"/>
        </w:rPr>
        <w:t>interneurons</w:t>
      </w:r>
      <w:r w:rsidR="00514C23">
        <w:rPr>
          <w:rFonts w:ascii="Arial" w:eastAsia="Times New Roman" w:hAnsi="Arial" w:cs="Arial"/>
          <w:sz w:val="19"/>
          <w:szCs w:val="19"/>
        </w:rPr>
        <w:t>, as well as MSNs</w:t>
      </w:r>
      <w:r w:rsidRPr="00720B0C">
        <w:rPr>
          <w:rFonts w:ascii="Arial" w:eastAsia="Times New Roman" w:hAnsi="Arial" w:cs="Arial"/>
          <w:sz w:val="19"/>
          <w:szCs w:val="19"/>
        </w:rPr>
        <w:t xml:space="preserve"> is important, we believe this is secondary to the functional role they have in influencing behavior</w:t>
      </w:r>
      <w:r w:rsidR="00514C23">
        <w:rPr>
          <w:rFonts w:ascii="Arial" w:eastAsia="Times New Roman" w:hAnsi="Arial" w:cs="Arial"/>
          <w:sz w:val="19"/>
          <w:szCs w:val="19"/>
        </w:rPr>
        <w:t xml:space="preserve"> that we reveal with calcium imaging</w:t>
      </w:r>
      <w:r w:rsidRPr="00720B0C">
        <w:rPr>
          <w:rFonts w:ascii="Arial" w:eastAsia="Times New Roman" w:hAnsi="Arial" w:cs="Arial"/>
          <w:sz w:val="19"/>
          <w:szCs w:val="19"/>
        </w:rPr>
        <w:t xml:space="preserve">. </w:t>
      </w:r>
      <w:r w:rsidR="007E7328" w:rsidRPr="00720B0C">
        <w:rPr>
          <w:rFonts w:ascii="Arial" w:hAnsi="Arial" w:cs="Arial"/>
          <w:sz w:val="19"/>
          <w:szCs w:val="19"/>
        </w:rPr>
        <w:br/>
      </w:r>
      <w:r w:rsidR="007E7328" w:rsidRPr="00720B0C">
        <w:rPr>
          <w:rFonts w:ascii="Arial" w:hAnsi="Arial" w:cs="Arial"/>
          <w:sz w:val="19"/>
          <w:szCs w:val="19"/>
        </w:rPr>
        <w:br/>
      </w:r>
      <w:r w:rsidR="003358C5" w:rsidRPr="00720B0C">
        <w:rPr>
          <w:rFonts w:ascii="Arial" w:hAnsi="Arial" w:cs="Arial"/>
          <w:b/>
          <w:i/>
          <w:sz w:val="19"/>
          <w:szCs w:val="19"/>
        </w:rPr>
        <w:t>9.</w:t>
      </w:r>
      <w:r w:rsidR="003358C5" w:rsidRPr="00720B0C">
        <w:rPr>
          <w:rFonts w:ascii="Arial" w:hAnsi="Arial" w:cs="Arial"/>
          <w:i/>
          <w:sz w:val="19"/>
          <w:szCs w:val="19"/>
        </w:rPr>
        <w:t xml:space="preserve"> </w:t>
      </w:r>
      <w:ins w:id="232" w:author="X Han" w:date="2018-07-31T13:58:00Z">
        <w:r w:rsidR="0094164C">
          <w:rPr>
            <w:rFonts w:ascii="Arial" w:hAnsi="Arial" w:cs="Arial"/>
            <w:i/>
            <w:sz w:val="19"/>
            <w:szCs w:val="19"/>
          </w:rPr>
          <w:t xml:space="preserve">(1) </w:t>
        </w:r>
      </w:ins>
      <w:r w:rsidR="007E7328" w:rsidRPr="00720B0C">
        <w:rPr>
          <w:rFonts w:ascii="Arial" w:hAnsi="Arial" w:cs="Arial"/>
          <w:i/>
          <w:sz w:val="19"/>
          <w:szCs w:val="19"/>
        </w:rPr>
        <w:t>Several issues with main figures: Fi</w:t>
      </w:r>
      <w:r w:rsidR="0001459B" w:rsidRPr="00720B0C">
        <w:rPr>
          <w:rFonts w:ascii="Arial" w:hAnsi="Arial" w:cs="Arial"/>
          <w:i/>
          <w:sz w:val="19"/>
          <w:szCs w:val="19"/>
        </w:rPr>
        <w:t xml:space="preserve">gure 5Ei, MSNs Pr is no change. </w:t>
      </w:r>
      <w:r w:rsidR="007E7328" w:rsidRPr="00720B0C">
        <w:rPr>
          <w:rFonts w:ascii="Arial" w:hAnsi="Arial" w:cs="Arial"/>
          <w:i/>
          <w:sz w:val="19"/>
          <w:szCs w:val="19"/>
        </w:rPr>
        <w:t>This is not consistent with Eiii, or th</w:t>
      </w:r>
      <w:r w:rsidR="0001459B" w:rsidRPr="00720B0C">
        <w:rPr>
          <w:rFonts w:ascii="Arial" w:hAnsi="Arial" w:cs="Arial"/>
          <w:i/>
          <w:sz w:val="19"/>
          <w:szCs w:val="19"/>
        </w:rPr>
        <w:t xml:space="preserve">e conclusion. </w:t>
      </w:r>
      <w:ins w:id="233" w:author="X Han" w:date="2018-07-31T13:58:00Z">
        <w:r w:rsidR="0094164C">
          <w:rPr>
            <w:rFonts w:ascii="Arial" w:hAnsi="Arial" w:cs="Arial"/>
            <w:i/>
            <w:sz w:val="19"/>
            <w:szCs w:val="19"/>
          </w:rPr>
          <w:t xml:space="preserve">(2) </w:t>
        </w:r>
      </w:ins>
      <w:r w:rsidR="0001459B" w:rsidRPr="00720B0C">
        <w:rPr>
          <w:rFonts w:ascii="Arial" w:hAnsi="Arial" w:cs="Arial"/>
          <w:i/>
          <w:sz w:val="19"/>
          <w:szCs w:val="19"/>
        </w:rPr>
        <w:t xml:space="preserve">Also, there is no </w:t>
      </w:r>
      <w:r w:rsidR="007E7328" w:rsidRPr="00720B0C">
        <w:rPr>
          <w:rFonts w:ascii="Arial" w:hAnsi="Arial" w:cs="Arial"/>
          <w:i/>
          <w:sz w:val="19"/>
          <w:szCs w:val="19"/>
        </w:rPr>
        <w:t xml:space="preserve">error area for blue traces (or the </w:t>
      </w:r>
      <w:r w:rsidR="003358C5" w:rsidRPr="00720B0C">
        <w:rPr>
          <w:rFonts w:ascii="Arial" w:hAnsi="Arial" w:cs="Arial"/>
          <w:i/>
          <w:sz w:val="19"/>
          <w:szCs w:val="19"/>
        </w:rPr>
        <w:t>errors are so small that is not visible?).</w:t>
      </w:r>
      <w:r w:rsidR="007E7328" w:rsidRPr="00720B0C">
        <w:rPr>
          <w:rFonts w:ascii="Arial" w:hAnsi="Arial" w:cs="Arial"/>
          <w:i/>
          <w:sz w:val="19"/>
          <w:szCs w:val="19"/>
        </w:rPr>
        <w:t xml:space="preserve"> </w:t>
      </w:r>
      <w:commentRangeStart w:id="234"/>
      <w:ins w:id="235" w:author="X Han" w:date="2018-07-31T13:59:00Z">
        <w:r w:rsidR="0094164C">
          <w:rPr>
            <w:rFonts w:ascii="Arial" w:hAnsi="Arial" w:cs="Arial"/>
            <w:i/>
            <w:sz w:val="19"/>
            <w:szCs w:val="19"/>
          </w:rPr>
          <w:t xml:space="preserve">(3) </w:t>
        </w:r>
        <w:commentRangeEnd w:id="234"/>
        <w:r w:rsidR="0094164C">
          <w:rPr>
            <w:rStyle w:val="CommentReference"/>
          </w:rPr>
          <w:commentReference w:id="234"/>
        </w:r>
      </w:ins>
      <w:r w:rsidR="007E7328" w:rsidRPr="00720B0C">
        <w:rPr>
          <w:rFonts w:ascii="Arial" w:hAnsi="Arial" w:cs="Arial"/>
          <w:i/>
          <w:sz w:val="19"/>
          <w:szCs w:val="19"/>
        </w:rPr>
        <w:t>Figure 2Ci, Chl traces do have a peak, it just had lower</w:t>
      </w:r>
      <w:r w:rsidR="0001459B" w:rsidRPr="00720B0C">
        <w:rPr>
          <w:rFonts w:ascii="Arial" w:hAnsi="Arial" w:cs="Arial"/>
          <w:i/>
          <w:sz w:val="19"/>
          <w:szCs w:val="19"/>
        </w:rPr>
        <w:t xml:space="preserve"> </w:t>
      </w:r>
      <w:r w:rsidR="007E7328" w:rsidRPr="00720B0C">
        <w:rPr>
          <w:rFonts w:ascii="Arial" w:hAnsi="Arial" w:cs="Arial"/>
          <w:i/>
          <w:sz w:val="19"/>
          <w:szCs w:val="19"/>
        </w:rPr>
        <w:t xml:space="preserve">baseline. Why was that not significant? </w:t>
      </w:r>
      <w:r w:rsidR="0001459B" w:rsidRPr="00720B0C">
        <w:rPr>
          <w:rFonts w:ascii="Arial" w:hAnsi="Arial" w:cs="Arial"/>
          <w:i/>
          <w:sz w:val="19"/>
          <w:szCs w:val="19"/>
        </w:rPr>
        <w:t xml:space="preserve">This will change the </w:t>
      </w:r>
      <w:r w:rsidR="007E7328" w:rsidRPr="00720B0C">
        <w:rPr>
          <w:rFonts w:ascii="Arial" w:hAnsi="Arial" w:cs="Arial"/>
          <w:i/>
          <w:sz w:val="19"/>
          <w:szCs w:val="19"/>
        </w:rPr>
        <w:t>conclusion if the peak is considered</w:t>
      </w:r>
      <w:r w:rsidR="0001459B" w:rsidRPr="00720B0C">
        <w:rPr>
          <w:rFonts w:ascii="Arial" w:hAnsi="Arial" w:cs="Arial"/>
          <w:i/>
          <w:sz w:val="19"/>
          <w:szCs w:val="19"/>
        </w:rPr>
        <w:t xml:space="preserve"> significant; </w:t>
      </w:r>
      <w:ins w:id="236" w:author="X Han" w:date="2018-07-31T13:59:00Z">
        <w:r w:rsidR="0094164C">
          <w:rPr>
            <w:rFonts w:ascii="Arial" w:hAnsi="Arial" w:cs="Arial"/>
            <w:i/>
            <w:sz w:val="19"/>
            <w:szCs w:val="19"/>
          </w:rPr>
          <w:t xml:space="preserve">(4) </w:t>
        </w:r>
      </w:ins>
      <w:r w:rsidR="0001459B" w:rsidRPr="00720B0C">
        <w:rPr>
          <w:rFonts w:ascii="Arial" w:hAnsi="Arial" w:cs="Arial"/>
          <w:i/>
          <w:sz w:val="19"/>
          <w:szCs w:val="19"/>
        </w:rPr>
        <w:t xml:space="preserve">Figure 5Ai, isn’t </w:t>
      </w:r>
      <w:r w:rsidR="007E7328" w:rsidRPr="00720B0C">
        <w:rPr>
          <w:rFonts w:ascii="Arial" w:hAnsi="Arial" w:cs="Arial"/>
          <w:i/>
          <w:sz w:val="19"/>
          <w:szCs w:val="19"/>
        </w:rPr>
        <w:t>red trace has big AUC than the black, although black is</w:t>
      </w:r>
      <w:r w:rsidR="0001459B" w:rsidRPr="00720B0C">
        <w:rPr>
          <w:rFonts w:ascii="Arial" w:hAnsi="Arial" w:cs="Arial"/>
          <w:i/>
          <w:sz w:val="19"/>
          <w:szCs w:val="19"/>
        </w:rPr>
        <w:t xml:space="preserve"> above red </w:t>
      </w:r>
      <w:r w:rsidR="007E7328" w:rsidRPr="00720B0C">
        <w:rPr>
          <w:rFonts w:ascii="Arial" w:hAnsi="Arial" w:cs="Arial"/>
          <w:i/>
          <w:sz w:val="19"/>
          <w:szCs w:val="19"/>
        </w:rPr>
        <w:t>within the 500ms window? This will br</w:t>
      </w:r>
      <w:r w:rsidR="0001459B" w:rsidRPr="00720B0C">
        <w:rPr>
          <w:rFonts w:ascii="Arial" w:hAnsi="Arial" w:cs="Arial"/>
          <w:i/>
          <w:sz w:val="19"/>
          <w:szCs w:val="19"/>
        </w:rPr>
        <w:t xml:space="preserve">ing different interpretation to </w:t>
      </w:r>
      <w:r w:rsidR="007E7328" w:rsidRPr="00720B0C">
        <w:rPr>
          <w:rFonts w:ascii="Arial" w:hAnsi="Arial" w:cs="Arial"/>
          <w:i/>
          <w:sz w:val="19"/>
          <w:szCs w:val="19"/>
        </w:rPr>
        <w:t>the data.</w:t>
      </w:r>
    </w:p>
    <w:p w14:paraId="42A2EB1B" w14:textId="7D4ECA96" w:rsidR="00B26A2E" w:rsidRPr="00720B0C" w:rsidRDefault="005267D9" w:rsidP="005267D9">
      <w:pPr>
        <w:shd w:val="clear" w:color="auto" w:fill="FFFFFF"/>
        <w:spacing w:after="100" w:line="240" w:lineRule="auto"/>
        <w:rPr>
          <w:rFonts w:ascii="Arial" w:eastAsia="Times New Roman" w:hAnsi="Arial" w:cs="Arial"/>
          <w:sz w:val="19"/>
          <w:szCs w:val="19"/>
        </w:rPr>
      </w:pPr>
      <w:r w:rsidRPr="00720B0C">
        <w:rPr>
          <w:rFonts w:ascii="Arial" w:eastAsia="Times New Roman" w:hAnsi="Arial" w:cs="Arial"/>
          <w:b/>
          <w:sz w:val="19"/>
          <w:szCs w:val="19"/>
        </w:rPr>
        <w:t xml:space="preserve">Response: </w:t>
      </w:r>
      <w:r w:rsidR="00896B36" w:rsidRPr="00720B0C">
        <w:rPr>
          <w:rFonts w:ascii="Arial" w:eastAsia="Times New Roman" w:hAnsi="Arial" w:cs="Arial"/>
          <w:sz w:val="19"/>
          <w:szCs w:val="19"/>
        </w:rPr>
        <w:t>With regards to Figure 5Ei and 5Eiii, PVs did not produce an overall increase in the MSN probability rate (blue trace</w:t>
      </w:r>
      <w:r w:rsidR="00B70C8E">
        <w:rPr>
          <w:rFonts w:ascii="Arial" w:eastAsia="Times New Roman" w:hAnsi="Arial" w:cs="Arial"/>
          <w:sz w:val="19"/>
          <w:szCs w:val="19"/>
        </w:rPr>
        <w:t>; which does include error although the term is small given the sample size</w:t>
      </w:r>
      <w:r w:rsidR="00896B36" w:rsidRPr="00720B0C">
        <w:rPr>
          <w:rFonts w:ascii="Arial" w:eastAsia="Times New Roman" w:hAnsi="Arial" w:cs="Arial"/>
          <w:sz w:val="19"/>
          <w:szCs w:val="19"/>
        </w:rPr>
        <w:t xml:space="preserve">). Figure 5Eiii compares the probability of an MSN event </w:t>
      </w:r>
      <w:r w:rsidR="00FB18F8">
        <w:rPr>
          <w:rFonts w:ascii="Arial" w:eastAsia="Times New Roman" w:hAnsi="Arial" w:cs="Arial"/>
          <w:sz w:val="19"/>
          <w:szCs w:val="19"/>
        </w:rPr>
        <w:t xml:space="preserve">co-occurring with </w:t>
      </w:r>
      <w:r w:rsidR="00896B36" w:rsidRPr="00720B0C">
        <w:rPr>
          <w:rFonts w:ascii="Arial" w:eastAsia="Times New Roman" w:hAnsi="Arial" w:cs="Arial"/>
          <w:sz w:val="19"/>
          <w:szCs w:val="19"/>
        </w:rPr>
        <w:t xml:space="preserve">a random calcium event </w:t>
      </w:r>
      <w:r w:rsidR="00B26A2E" w:rsidRPr="00720B0C">
        <w:rPr>
          <w:rFonts w:ascii="Arial" w:eastAsia="Times New Roman" w:hAnsi="Arial" w:cs="Arial"/>
          <w:sz w:val="19"/>
          <w:szCs w:val="19"/>
        </w:rPr>
        <w:t>from the population</w:t>
      </w:r>
      <w:r w:rsidR="00896B36" w:rsidRPr="00720B0C">
        <w:rPr>
          <w:rFonts w:ascii="Arial" w:eastAsia="Times New Roman" w:hAnsi="Arial" w:cs="Arial"/>
          <w:sz w:val="19"/>
          <w:szCs w:val="19"/>
        </w:rPr>
        <w:t xml:space="preserve">, </w:t>
      </w:r>
      <w:r w:rsidR="00F20166">
        <w:rPr>
          <w:rFonts w:ascii="Arial" w:eastAsia="Times New Roman" w:hAnsi="Arial" w:cs="Arial"/>
          <w:sz w:val="19"/>
          <w:szCs w:val="19"/>
        </w:rPr>
        <w:t xml:space="preserve">co-occurring with </w:t>
      </w:r>
      <w:r w:rsidR="00896B36" w:rsidRPr="00720B0C">
        <w:rPr>
          <w:rFonts w:ascii="Arial" w:eastAsia="Times New Roman" w:hAnsi="Arial" w:cs="Arial"/>
          <w:sz w:val="19"/>
          <w:szCs w:val="19"/>
        </w:rPr>
        <w:t xml:space="preserve">a PV event, </w:t>
      </w:r>
      <w:r w:rsidR="00B70C8E">
        <w:rPr>
          <w:rFonts w:ascii="Arial" w:eastAsia="Times New Roman" w:hAnsi="Arial" w:cs="Arial"/>
          <w:sz w:val="19"/>
          <w:szCs w:val="19"/>
        </w:rPr>
        <w:t xml:space="preserve">or </w:t>
      </w:r>
      <w:r w:rsidR="00E628A5">
        <w:rPr>
          <w:rFonts w:ascii="Arial" w:eastAsia="Times New Roman" w:hAnsi="Arial" w:cs="Arial"/>
          <w:sz w:val="19"/>
          <w:szCs w:val="19"/>
        </w:rPr>
        <w:t xml:space="preserve">co-occurring with </w:t>
      </w:r>
      <w:r w:rsidR="00896B36" w:rsidRPr="00720B0C">
        <w:rPr>
          <w:rFonts w:ascii="Arial" w:eastAsia="Times New Roman" w:hAnsi="Arial" w:cs="Arial"/>
          <w:sz w:val="19"/>
          <w:szCs w:val="19"/>
        </w:rPr>
        <w:t>a CHI event. In this case, w</w:t>
      </w:r>
      <w:r w:rsidR="00B26A2E" w:rsidRPr="00720B0C">
        <w:rPr>
          <w:rFonts w:ascii="Arial" w:eastAsia="Times New Roman" w:hAnsi="Arial" w:cs="Arial"/>
          <w:sz w:val="19"/>
          <w:szCs w:val="19"/>
        </w:rPr>
        <w:t xml:space="preserve">hen we look at </w:t>
      </w:r>
      <w:r w:rsidR="00FB18F8">
        <w:rPr>
          <w:rFonts w:ascii="Arial" w:eastAsia="Times New Roman" w:hAnsi="Arial" w:cs="Arial"/>
          <w:sz w:val="19"/>
          <w:szCs w:val="19"/>
        </w:rPr>
        <w:t xml:space="preserve">such </w:t>
      </w:r>
      <w:r w:rsidR="00B26A2E" w:rsidRPr="00720B0C">
        <w:rPr>
          <w:rFonts w:ascii="Arial" w:eastAsia="Times New Roman" w:hAnsi="Arial" w:cs="Arial"/>
          <w:sz w:val="19"/>
          <w:szCs w:val="19"/>
        </w:rPr>
        <w:t xml:space="preserve">co-activity, PVs </w:t>
      </w:r>
      <w:r w:rsidR="00B70C8E">
        <w:rPr>
          <w:rFonts w:ascii="Arial" w:eastAsia="Times New Roman" w:hAnsi="Arial" w:cs="Arial"/>
          <w:sz w:val="19"/>
          <w:szCs w:val="19"/>
        </w:rPr>
        <w:t>do</w:t>
      </w:r>
      <w:r w:rsidR="00B26A2E" w:rsidRPr="00720B0C">
        <w:rPr>
          <w:rFonts w:ascii="Arial" w:eastAsia="Times New Roman" w:hAnsi="Arial" w:cs="Arial"/>
          <w:sz w:val="19"/>
          <w:szCs w:val="19"/>
        </w:rPr>
        <w:t xml:space="preserve"> not produce an increase in the probability of a cell being active. We have tried to make this point </w:t>
      </w:r>
      <w:r w:rsidR="00B70C8E">
        <w:rPr>
          <w:rFonts w:ascii="Arial" w:eastAsia="Times New Roman" w:hAnsi="Arial" w:cs="Arial"/>
          <w:sz w:val="19"/>
          <w:szCs w:val="19"/>
        </w:rPr>
        <w:t xml:space="preserve">more </w:t>
      </w:r>
      <w:r w:rsidR="00E628A5">
        <w:rPr>
          <w:rFonts w:ascii="Arial" w:eastAsia="Times New Roman" w:hAnsi="Arial" w:cs="Arial"/>
          <w:sz w:val="19"/>
          <w:szCs w:val="19"/>
        </w:rPr>
        <w:t xml:space="preserve">clear </w:t>
      </w:r>
      <w:r w:rsidR="00B26A2E" w:rsidRPr="00720B0C">
        <w:rPr>
          <w:rFonts w:ascii="Arial" w:eastAsia="Times New Roman" w:hAnsi="Arial" w:cs="Arial"/>
          <w:sz w:val="19"/>
          <w:szCs w:val="19"/>
        </w:rPr>
        <w:t>in the revised submission.</w:t>
      </w:r>
    </w:p>
    <w:p w14:paraId="764A72C0" w14:textId="297D08C1" w:rsidR="008E4E48" w:rsidRPr="00720B0C" w:rsidRDefault="008E4E48" w:rsidP="00B26A2E">
      <w:pPr>
        <w:shd w:val="clear" w:color="auto" w:fill="FFFFFF"/>
        <w:spacing w:after="100" w:line="240" w:lineRule="auto"/>
        <w:rPr>
          <w:rFonts w:ascii="Arial" w:eastAsia="Times New Roman" w:hAnsi="Arial" w:cs="Arial"/>
          <w:sz w:val="19"/>
          <w:szCs w:val="19"/>
        </w:rPr>
      </w:pPr>
      <w:r w:rsidRPr="00720B0C">
        <w:rPr>
          <w:rFonts w:ascii="Arial" w:eastAsia="Times New Roman" w:hAnsi="Arial" w:cs="Arial"/>
          <w:sz w:val="19"/>
          <w:szCs w:val="19"/>
        </w:rPr>
        <w:t>T</w:t>
      </w:r>
      <w:r w:rsidR="00B26A2E" w:rsidRPr="00720B0C">
        <w:rPr>
          <w:rFonts w:ascii="Arial" w:eastAsia="Times New Roman" w:hAnsi="Arial" w:cs="Arial"/>
          <w:sz w:val="19"/>
          <w:szCs w:val="19"/>
        </w:rPr>
        <w:t>he use of the term “significance” refer</w:t>
      </w:r>
      <w:r w:rsidRPr="00720B0C">
        <w:rPr>
          <w:rFonts w:ascii="Arial" w:eastAsia="Times New Roman" w:hAnsi="Arial" w:cs="Arial"/>
          <w:sz w:val="19"/>
          <w:szCs w:val="19"/>
        </w:rPr>
        <w:t>s</w:t>
      </w:r>
      <w:r w:rsidR="00B26A2E" w:rsidRPr="00720B0C">
        <w:rPr>
          <w:rFonts w:ascii="Arial" w:eastAsia="Times New Roman" w:hAnsi="Arial" w:cs="Arial"/>
          <w:sz w:val="19"/>
          <w:szCs w:val="19"/>
        </w:rPr>
        <w:t xml:space="preserve"> specifically to a statistically significant increase in activity over baseline in the windows analyzed</w:t>
      </w:r>
      <w:r w:rsidRPr="00720B0C">
        <w:rPr>
          <w:rFonts w:ascii="Arial" w:eastAsia="Times New Roman" w:hAnsi="Arial" w:cs="Arial"/>
          <w:sz w:val="19"/>
          <w:szCs w:val="19"/>
        </w:rPr>
        <w:t xml:space="preserve"> as described in the first rebuttal letter.</w:t>
      </w:r>
    </w:p>
    <w:p w14:paraId="04DAB066" w14:textId="675F6DA7" w:rsidR="008E4E48" w:rsidRPr="00720B0C" w:rsidRDefault="00F20166" w:rsidP="00B26A2E">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The window</w:t>
      </w:r>
      <w:r w:rsidR="00B26A2E" w:rsidRPr="00720B0C">
        <w:rPr>
          <w:rFonts w:ascii="Arial" w:eastAsia="Times New Roman" w:hAnsi="Arial" w:cs="Arial"/>
          <w:sz w:val="19"/>
          <w:szCs w:val="19"/>
        </w:rPr>
        <w:t xml:space="preserve"> size for Figure 2C (2 seconds) reflects that previously published for D1 and D2 populations by Barbera et al.,</w:t>
      </w:r>
      <w:r>
        <w:rPr>
          <w:rFonts w:ascii="Arial" w:eastAsia="Times New Roman" w:hAnsi="Arial" w:cs="Arial"/>
          <w:sz w:val="19"/>
          <w:szCs w:val="19"/>
        </w:rPr>
        <w:t xml:space="preserve"> </w:t>
      </w:r>
      <w:r w:rsidR="00B26A2E" w:rsidRPr="00720B0C">
        <w:rPr>
          <w:rFonts w:ascii="Arial" w:eastAsia="Times New Roman" w:hAnsi="Arial" w:cs="Arial"/>
          <w:sz w:val="19"/>
          <w:szCs w:val="19"/>
        </w:rPr>
        <w:t xml:space="preserve">2016 (see their Figure 1F compared to Figure 2C in this manuscript). This window was selected </w:t>
      </w:r>
      <w:r w:rsidR="00B26A2E" w:rsidRPr="00720B0C">
        <w:rPr>
          <w:rFonts w:ascii="Arial" w:eastAsia="Times New Roman" w:hAnsi="Arial" w:cs="Arial"/>
          <w:b/>
          <w:sz w:val="19"/>
          <w:szCs w:val="19"/>
        </w:rPr>
        <w:t>a priori</w:t>
      </w:r>
      <w:r w:rsidR="008E4E48" w:rsidRPr="00720B0C">
        <w:rPr>
          <w:rFonts w:ascii="Arial" w:eastAsia="Times New Roman" w:hAnsi="Arial" w:cs="Arial"/>
          <w:sz w:val="19"/>
          <w:szCs w:val="19"/>
        </w:rPr>
        <w:t>.</w:t>
      </w:r>
      <w:r w:rsidR="00B70C8E">
        <w:rPr>
          <w:rFonts w:ascii="Arial" w:eastAsia="Times New Roman" w:hAnsi="Arial" w:cs="Arial"/>
          <w:sz w:val="19"/>
          <w:szCs w:val="19"/>
        </w:rPr>
        <w:t xml:space="preserve"> Furthermore, our new analyses that expand the window of time in which we quantify changes in CHI population florescence clearly show the peak CHI population response just after peaks in velocity, as previously described and made more clear here. </w:t>
      </w:r>
    </w:p>
    <w:p w14:paraId="2012AB10" w14:textId="1FECD1B4" w:rsidR="00B26A2E" w:rsidRPr="00720B0C" w:rsidRDefault="00B26A2E" w:rsidP="00B26A2E">
      <w:pPr>
        <w:shd w:val="clear" w:color="auto" w:fill="FFFFFF"/>
        <w:spacing w:after="100" w:line="240" w:lineRule="auto"/>
        <w:rPr>
          <w:rFonts w:ascii="Arial" w:eastAsia="Times New Roman" w:hAnsi="Arial" w:cs="Arial"/>
          <w:sz w:val="19"/>
          <w:szCs w:val="19"/>
        </w:rPr>
      </w:pPr>
      <w:r w:rsidRPr="00720B0C">
        <w:rPr>
          <w:rFonts w:ascii="Arial" w:eastAsia="Times New Roman" w:hAnsi="Arial" w:cs="Arial"/>
          <w:sz w:val="19"/>
          <w:szCs w:val="19"/>
        </w:rPr>
        <w:t xml:space="preserve">With regards to Figure </w:t>
      </w:r>
      <w:r w:rsidR="008E4E48" w:rsidRPr="00720B0C">
        <w:rPr>
          <w:rFonts w:ascii="Arial" w:eastAsia="Times New Roman" w:hAnsi="Arial" w:cs="Arial"/>
          <w:sz w:val="19"/>
          <w:szCs w:val="19"/>
        </w:rPr>
        <w:t>5A</w:t>
      </w:r>
      <w:r w:rsidRPr="00720B0C">
        <w:rPr>
          <w:rFonts w:ascii="Arial" w:eastAsia="Times New Roman" w:hAnsi="Arial" w:cs="Arial"/>
          <w:sz w:val="19"/>
          <w:szCs w:val="19"/>
        </w:rPr>
        <w:t xml:space="preserve">, our analysis window was determined based on the rising phase of the calcium signal derived from the population (Figure S3Aii). Since we wanted to focus on how one cell event may alter the population fluorescence we only considered time points where the calcium signal in the triggering ROI was </w:t>
      </w:r>
      <w:r w:rsidR="00F20166">
        <w:rPr>
          <w:rFonts w:ascii="Arial" w:eastAsia="Times New Roman" w:hAnsi="Arial" w:cs="Arial"/>
          <w:sz w:val="19"/>
          <w:szCs w:val="19"/>
        </w:rPr>
        <w:lastRenderedPageBreak/>
        <w:t>rising,</w:t>
      </w:r>
      <w:r w:rsidR="00B70C8E">
        <w:rPr>
          <w:rFonts w:ascii="Arial" w:eastAsia="Times New Roman" w:hAnsi="Arial" w:cs="Arial"/>
          <w:sz w:val="19"/>
          <w:szCs w:val="19"/>
        </w:rPr>
        <w:t xml:space="preserve"> which was </w:t>
      </w:r>
      <w:r w:rsidR="00E628A5">
        <w:rPr>
          <w:rFonts w:ascii="Arial" w:eastAsia="Times New Roman" w:hAnsi="Arial" w:cs="Arial"/>
          <w:sz w:val="19"/>
          <w:szCs w:val="19"/>
        </w:rPr>
        <w:t xml:space="preserve">500ms. </w:t>
      </w:r>
      <w:r w:rsidRPr="00720B0C">
        <w:rPr>
          <w:rFonts w:ascii="Arial" w:eastAsia="Times New Roman" w:hAnsi="Arial" w:cs="Arial"/>
          <w:sz w:val="19"/>
          <w:szCs w:val="19"/>
        </w:rPr>
        <w:t xml:space="preserve">Importantly, the conclusions drawn from our original analysis of the data are maintained, and bolstered by the effect of optical stimulation of the </w:t>
      </w:r>
      <w:r w:rsidR="008E4E48" w:rsidRPr="00720B0C">
        <w:rPr>
          <w:rFonts w:ascii="Arial" w:eastAsia="Times New Roman" w:hAnsi="Arial" w:cs="Arial"/>
          <w:sz w:val="19"/>
          <w:szCs w:val="19"/>
        </w:rPr>
        <w:t xml:space="preserve">different interneuron classes. </w:t>
      </w:r>
      <w:r w:rsidRPr="00720B0C">
        <w:rPr>
          <w:rFonts w:ascii="Arial" w:eastAsia="Times New Roman" w:hAnsi="Arial" w:cs="Arial"/>
          <w:sz w:val="19"/>
          <w:szCs w:val="19"/>
        </w:rPr>
        <w:t>We again thank the Referee for their helpful comments, and believe addressing them has enhanced the overall manuscript.</w:t>
      </w:r>
    </w:p>
    <w:p w14:paraId="7240C1B9" w14:textId="77777777" w:rsidR="00B46612" w:rsidRPr="00770171" w:rsidRDefault="00B46612" w:rsidP="00B26A2E">
      <w:pPr>
        <w:shd w:val="clear" w:color="auto" w:fill="FFFFFF"/>
        <w:spacing w:after="100" w:line="240" w:lineRule="auto"/>
        <w:rPr>
          <w:rFonts w:ascii="Arial" w:eastAsia="Times New Roman" w:hAnsi="Arial" w:cs="Arial"/>
          <w:i/>
          <w:sz w:val="19"/>
          <w:szCs w:val="19"/>
        </w:rPr>
      </w:pPr>
    </w:p>
    <w:p w14:paraId="184643A2" w14:textId="77777777" w:rsidR="008E4E48" w:rsidRPr="00720B0C" w:rsidRDefault="008E4E48" w:rsidP="008E4E48">
      <w:pPr>
        <w:shd w:val="clear" w:color="auto" w:fill="FFFFFF"/>
        <w:spacing w:after="100" w:line="240" w:lineRule="auto"/>
        <w:rPr>
          <w:rFonts w:ascii="Arial" w:hAnsi="Arial" w:cs="Arial"/>
          <w:i/>
          <w:sz w:val="19"/>
          <w:szCs w:val="19"/>
          <w:shd w:val="clear" w:color="auto" w:fill="FFFFFF"/>
        </w:rPr>
      </w:pPr>
      <w:r w:rsidRPr="00B46612">
        <w:rPr>
          <w:rFonts w:ascii="Arial" w:eastAsia="Times New Roman" w:hAnsi="Arial" w:cs="Arial"/>
          <w:b/>
          <w:sz w:val="19"/>
          <w:szCs w:val="19"/>
          <w:u w:val="single"/>
        </w:rPr>
        <w:t>Referee #3 (Remarks to the Author):</w:t>
      </w:r>
      <w:r w:rsidRPr="00770171">
        <w:rPr>
          <w:rFonts w:ascii="Arial" w:eastAsia="Times New Roman" w:hAnsi="Arial" w:cs="Arial"/>
          <w:sz w:val="19"/>
          <w:szCs w:val="19"/>
        </w:rPr>
        <w:br/>
      </w:r>
      <w:r w:rsidRPr="00720B0C">
        <w:rPr>
          <w:rFonts w:ascii="Arial" w:eastAsia="Times New Roman" w:hAnsi="Arial" w:cs="Arial"/>
          <w:i/>
          <w:sz w:val="19"/>
          <w:szCs w:val="19"/>
        </w:rPr>
        <w:br/>
      </w:r>
      <w:r w:rsidRPr="00720B0C">
        <w:rPr>
          <w:rFonts w:ascii="Arial" w:hAnsi="Arial" w:cs="Arial"/>
          <w:i/>
          <w:sz w:val="19"/>
          <w:szCs w:val="19"/>
          <w:shd w:val="clear" w:color="auto" w:fill="FFFFFF"/>
        </w:rPr>
        <w:t>The authors utilize cell-type specific viral labeling and dual-color</w:t>
      </w:r>
      <w:r w:rsidRPr="00720B0C">
        <w:rPr>
          <w:rFonts w:ascii="Arial" w:hAnsi="Arial" w:cs="Arial"/>
          <w:i/>
          <w:sz w:val="19"/>
          <w:szCs w:val="19"/>
        </w:rPr>
        <w:t xml:space="preserve"> </w:t>
      </w:r>
      <w:r w:rsidRPr="00720B0C">
        <w:rPr>
          <w:rFonts w:ascii="Arial" w:hAnsi="Arial" w:cs="Arial"/>
          <w:i/>
          <w:sz w:val="19"/>
          <w:szCs w:val="19"/>
          <w:shd w:val="clear" w:color="auto" w:fill="FFFFFF"/>
        </w:rPr>
        <w:t>in vivo imaging to explore the activity of interneurons in dorsal</w:t>
      </w:r>
      <w:r w:rsidRPr="00720B0C">
        <w:rPr>
          <w:rFonts w:ascii="Arial" w:hAnsi="Arial" w:cs="Arial"/>
          <w:i/>
          <w:sz w:val="19"/>
          <w:szCs w:val="19"/>
        </w:rPr>
        <w:t xml:space="preserve"> </w:t>
      </w:r>
      <w:r w:rsidRPr="00720B0C">
        <w:rPr>
          <w:rFonts w:ascii="Arial" w:hAnsi="Arial" w:cs="Arial"/>
          <w:i/>
          <w:sz w:val="19"/>
          <w:szCs w:val="19"/>
          <w:shd w:val="clear" w:color="auto" w:fill="FFFFFF"/>
        </w:rPr>
        <w:t>striatum as they relate to MSN activity and running motion. To this</w:t>
      </w:r>
      <w:r w:rsidRPr="00720B0C">
        <w:rPr>
          <w:rFonts w:ascii="Arial" w:hAnsi="Arial" w:cs="Arial"/>
          <w:i/>
          <w:sz w:val="19"/>
          <w:szCs w:val="19"/>
        </w:rPr>
        <w:t xml:space="preserve"> </w:t>
      </w:r>
      <w:r w:rsidRPr="00720B0C">
        <w:rPr>
          <w:rFonts w:ascii="Arial" w:hAnsi="Arial" w:cs="Arial"/>
          <w:i/>
          <w:sz w:val="19"/>
          <w:szCs w:val="19"/>
          <w:shd w:val="clear" w:color="auto" w:fill="FFFFFF"/>
        </w:rPr>
        <w:t>effect, the authors claim the following major findings:</w:t>
      </w:r>
      <w:r w:rsidRPr="00720B0C">
        <w:rPr>
          <w:rFonts w:ascii="Arial" w:hAnsi="Arial" w:cs="Arial"/>
          <w:i/>
          <w:sz w:val="19"/>
          <w:szCs w:val="19"/>
        </w:rPr>
        <w:br/>
      </w:r>
      <w:r w:rsidRPr="00720B0C">
        <w:rPr>
          <w:rFonts w:ascii="Arial" w:hAnsi="Arial" w:cs="Arial"/>
          <w:i/>
          <w:sz w:val="19"/>
          <w:szCs w:val="19"/>
        </w:rPr>
        <w:br/>
      </w:r>
      <w:r w:rsidRPr="00720B0C">
        <w:rPr>
          <w:rFonts w:ascii="Arial" w:hAnsi="Arial" w:cs="Arial"/>
          <w:i/>
          <w:sz w:val="19"/>
          <w:szCs w:val="19"/>
          <w:shd w:val="clear" w:color="auto" w:fill="FFFFFF"/>
        </w:rPr>
        <w:t>1. PV interneuron activity precedes motor activity (and MSN activation)</w:t>
      </w:r>
      <w:r w:rsidRPr="00720B0C">
        <w:rPr>
          <w:rFonts w:ascii="Arial" w:hAnsi="Arial" w:cs="Arial"/>
          <w:i/>
          <w:sz w:val="19"/>
          <w:szCs w:val="19"/>
        </w:rPr>
        <w:br/>
      </w:r>
      <w:r w:rsidRPr="00720B0C">
        <w:rPr>
          <w:rFonts w:ascii="Arial" w:hAnsi="Arial" w:cs="Arial"/>
          <w:i/>
          <w:sz w:val="19"/>
          <w:szCs w:val="19"/>
          <w:shd w:val="clear" w:color="auto" w:fill="FFFFFF"/>
        </w:rPr>
        <w:t>2. Activation of PVs increases motion</w:t>
      </w:r>
      <w:r w:rsidRPr="00720B0C">
        <w:rPr>
          <w:rFonts w:ascii="Arial" w:hAnsi="Arial" w:cs="Arial"/>
          <w:i/>
          <w:sz w:val="19"/>
          <w:szCs w:val="19"/>
        </w:rPr>
        <w:br/>
      </w:r>
      <w:r w:rsidRPr="00720B0C">
        <w:rPr>
          <w:rFonts w:ascii="Arial" w:hAnsi="Arial" w:cs="Arial"/>
          <w:i/>
          <w:sz w:val="19"/>
          <w:szCs w:val="19"/>
          <w:shd w:val="clear" w:color="auto" w:fill="FFFFFF"/>
        </w:rPr>
        <w:t>3. Motion decreases following CHI activity</w:t>
      </w:r>
      <w:r w:rsidRPr="00720B0C">
        <w:rPr>
          <w:rFonts w:ascii="Arial" w:hAnsi="Arial" w:cs="Arial"/>
          <w:i/>
          <w:sz w:val="19"/>
          <w:szCs w:val="19"/>
        </w:rPr>
        <w:br/>
      </w:r>
      <w:r w:rsidRPr="00720B0C">
        <w:rPr>
          <w:rFonts w:ascii="Arial" w:hAnsi="Arial" w:cs="Arial"/>
          <w:i/>
          <w:sz w:val="19"/>
          <w:szCs w:val="19"/>
          <w:shd w:val="clear" w:color="auto" w:fill="FFFFFF"/>
        </w:rPr>
        <w:t>4. Activation of CHIs decreases motion</w:t>
      </w:r>
      <w:r w:rsidRPr="00720B0C">
        <w:rPr>
          <w:rFonts w:ascii="Arial" w:hAnsi="Arial" w:cs="Arial"/>
          <w:i/>
          <w:sz w:val="19"/>
          <w:szCs w:val="19"/>
        </w:rPr>
        <w:br/>
      </w:r>
      <w:r w:rsidRPr="00720B0C">
        <w:rPr>
          <w:rFonts w:ascii="Arial" w:hAnsi="Arial" w:cs="Arial"/>
          <w:i/>
          <w:sz w:val="19"/>
          <w:szCs w:val="19"/>
          <w:shd w:val="clear" w:color="auto" w:fill="FFFFFF"/>
        </w:rPr>
        <w:t>5. PV activity decreases MSN co-activity, CHI activity increases it</w:t>
      </w:r>
      <w:r w:rsidRPr="00720B0C">
        <w:rPr>
          <w:rFonts w:ascii="Arial" w:hAnsi="Arial" w:cs="Arial"/>
          <w:i/>
          <w:sz w:val="19"/>
          <w:szCs w:val="19"/>
        </w:rPr>
        <w:br/>
      </w:r>
      <w:r w:rsidRPr="00720B0C">
        <w:rPr>
          <w:rFonts w:ascii="Arial" w:hAnsi="Arial" w:cs="Arial"/>
          <w:i/>
          <w:sz w:val="19"/>
          <w:szCs w:val="19"/>
          <w:shd w:val="clear" w:color="auto" w:fill="FFFFFF"/>
        </w:rPr>
        <w:t>6. MSN co-activity correlates negatively with motion</w:t>
      </w:r>
      <w:r w:rsidRPr="00720B0C">
        <w:rPr>
          <w:rFonts w:ascii="Arial" w:hAnsi="Arial" w:cs="Arial"/>
          <w:i/>
          <w:sz w:val="19"/>
          <w:szCs w:val="19"/>
        </w:rPr>
        <w:br/>
      </w:r>
      <w:r w:rsidRPr="00720B0C">
        <w:rPr>
          <w:rFonts w:ascii="Arial" w:hAnsi="Arial" w:cs="Arial"/>
          <w:i/>
          <w:sz w:val="19"/>
          <w:szCs w:val="19"/>
        </w:rPr>
        <w:br/>
      </w:r>
      <w:r w:rsidRPr="00720B0C">
        <w:rPr>
          <w:rFonts w:ascii="Arial" w:hAnsi="Arial" w:cs="Arial"/>
          <w:i/>
          <w:sz w:val="19"/>
          <w:szCs w:val="19"/>
          <w:shd w:val="clear" w:color="auto" w:fill="FFFFFF"/>
        </w:rPr>
        <w:t>The take home message is very clear, and this work is extremely</w:t>
      </w:r>
      <w:r w:rsidRPr="00720B0C">
        <w:rPr>
          <w:rFonts w:ascii="Arial" w:hAnsi="Arial" w:cs="Arial"/>
          <w:i/>
          <w:sz w:val="19"/>
          <w:szCs w:val="19"/>
        </w:rPr>
        <w:t xml:space="preserve"> </w:t>
      </w:r>
      <w:r w:rsidRPr="00720B0C">
        <w:rPr>
          <w:rFonts w:ascii="Arial" w:hAnsi="Arial" w:cs="Arial"/>
          <w:i/>
          <w:sz w:val="19"/>
          <w:szCs w:val="19"/>
          <w:shd w:val="clear" w:color="auto" w:fill="FFFFFF"/>
        </w:rPr>
        <w:t>timely, novel, and important.</w:t>
      </w:r>
    </w:p>
    <w:p w14:paraId="5A9D6110" w14:textId="77777777" w:rsidR="008E4E48" w:rsidRPr="00720B0C" w:rsidRDefault="008E4E48" w:rsidP="008E4E48">
      <w:pPr>
        <w:shd w:val="clear" w:color="auto" w:fill="FFFFFF"/>
        <w:spacing w:after="100" w:line="240" w:lineRule="auto"/>
        <w:rPr>
          <w:rFonts w:ascii="Arial" w:hAnsi="Arial" w:cs="Arial"/>
          <w:i/>
          <w:sz w:val="19"/>
          <w:szCs w:val="19"/>
          <w:shd w:val="clear" w:color="auto" w:fill="FFFFFF"/>
        </w:rPr>
      </w:pPr>
    </w:p>
    <w:p w14:paraId="62A17A07" w14:textId="7B479415" w:rsidR="008E4E48" w:rsidRPr="00770171" w:rsidRDefault="008E4E48" w:rsidP="008E4E48">
      <w:pPr>
        <w:shd w:val="clear" w:color="auto" w:fill="FFFFFF"/>
        <w:spacing w:after="100" w:line="240" w:lineRule="auto"/>
        <w:rPr>
          <w:rFonts w:ascii="Arial" w:eastAsia="Times New Roman" w:hAnsi="Arial" w:cs="Arial"/>
          <w:i/>
          <w:sz w:val="19"/>
          <w:szCs w:val="19"/>
        </w:rPr>
      </w:pPr>
      <w:r w:rsidRPr="00720B0C">
        <w:rPr>
          <w:rFonts w:ascii="Arial" w:eastAsia="Times New Roman" w:hAnsi="Arial" w:cs="Arial"/>
          <w:b/>
          <w:sz w:val="19"/>
          <w:szCs w:val="19"/>
        </w:rPr>
        <w:t xml:space="preserve">Response: </w:t>
      </w:r>
      <w:r w:rsidRPr="00720B0C">
        <w:rPr>
          <w:rFonts w:ascii="Arial" w:eastAsia="Times New Roman" w:hAnsi="Arial" w:cs="Arial"/>
          <w:sz w:val="19"/>
          <w:szCs w:val="19"/>
        </w:rPr>
        <w:t xml:space="preserve">We thank the Referee for their time and careful consideration of our work. We also want to acknowledge their generally positive review and their summary of the key findings which reflect the points that we also think are critically important. We </w:t>
      </w:r>
      <w:r w:rsidR="00CD4E3F">
        <w:rPr>
          <w:rFonts w:ascii="Arial" w:eastAsia="Times New Roman" w:hAnsi="Arial" w:cs="Arial"/>
          <w:sz w:val="19"/>
          <w:szCs w:val="19"/>
        </w:rPr>
        <w:t>further</w:t>
      </w:r>
      <w:r w:rsidRPr="00720B0C">
        <w:rPr>
          <w:rFonts w:ascii="Arial" w:eastAsia="Times New Roman" w:hAnsi="Arial" w:cs="Arial"/>
          <w:sz w:val="19"/>
          <w:szCs w:val="19"/>
        </w:rPr>
        <w:t xml:space="preserve"> thank them for noting inconsistencies or points where our message was unclear. We have addressed each critique in the detailed responses below.  </w:t>
      </w:r>
      <w:r w:rsidRPr="00720B0C">
        <w:rPr>
          <w:rFonts w:ascii="Arial" w:eastAsia="Times New Roman" w:hAnsi="Arial" w:cs="Arial"/>
          <w:i/>
          <w:sz w:val="19"/>
          <w:szCs w:val="19"/>
        </w:rPr>
        <w:br/>
      </w:r>
      <w:r w:rsidRPr="00720B0C">
        <w:rPr>
          <w:rFonts w:ascii="Arial" w:eastAsia="Times New Roman" w:hAnsi="Arial" w:cs="Arial"/>
          <w:i/>
          <w:sz w:val="19"/>
          <w:szCs w:val="19"/>
        </w:rPr>
        <w:br/>
      </w:r>
      <w:r w:rsidRPr="00770171">
        <w:rPr>
          <w:rFonts w:ascii="Arial" w:eastAsia="Times New Roman" w:hAnsi="Arial" w:cs="Arial"/>
          <w:b/>
          <w:sz w:val="19"/>
          <w:szCs w:val="19"/>
        </w:rPr>
        <w:t>Major issues:</w:t>
      </w:r>
      <w:r w:rsidRPr="00770171">
        <w:rPr>
          <w:rFonts w:ascii="Arial" w:eastAsia="Times New Roman" w:hAnsi="Arial" w:cs="Arial"/>
          <w:sz w:val="19"/>
          <w:szCs w:val="19"/>
        </w:rPr>
        <w:br/>
      </w:r>
      <w:r w:rsidRPr="00A96321">
        <w:rPr>
          <w:rFonts w:ascii="Arial" w:eastAsia="Times New Roman" w:hAnsi="Arial" w:cs="Arial"/>
          <w:i/>
          <w:sz w:val="19"/>
          <w:szCs w:val="19"/>
        </w:rPr>
        <w:br/>
      </w:r>
      <w:r w:rsidRPr="00A96321">
        <w:rPr>
          <w:rFonts w:ascii="Arial" w:eastAsia="Times New Roman" w:hAnsi="Arial" w:cs="Arial"/>
          <w:b/>
          <w:i/>
          <w:sz w:val="19"/>
          <w:szCs w:val="19"/>
        </w:rPr>
        <w:t>1.</w:t>
      </w:r>
      <w:r w:rsidRPr="00A96321">
        <w:rPr>
          <w:rFonts w:ascii="Arial" w:eastAsia="Times New Roman" w:hAnsi="Arial" w:cs="Arial"/>
          <w:i/>
          <w:sz w:val="19"/>
          <w:szCs w:val="19"/>
        </w:rPr>
        <w:t xml:space="preserve"> </w:t>
      </w:r>
      <w:ins w:id="237" w:author="X Han" w:date="2018-07-31T14:00:00Z">
        <w:r w:rsidR="00306217">
          <w:rPr>
            <w:rFonts w:ascii="Arial" w:eastAsia="Times New Roman" w:hAnsi="Arial" w:cs="Arial"/>
            <w:i/>
            <w:sz w:val="19"/>
            <w:szCs w:val="19"/>
          </w:rPr>
          <w:t xml:space="preserve">(1) </w:t>
        </w:r>
      </w:ins>
      <w:r w:rsidRPr="00A96321">
        <w:rPr>
          <w:rFonts w:ascii="Arial" w:hAnsi="Arial" w:cs="Arial"/>
          <w:i/>
          <w:sz w:val="19"/>
          <w:szCs w:val="19"/>
          <w:shd w:val="clear" w:color="auto" w:fill="FFFFFF"/>
        </w:rPr>
        <w:t>PV interneuron activity precedes motor activity (and MSN activation)</w:t>
      </w:r>
      <w:r w:rsidRPr="00A96321">
        <w:rPr>
          <w:rFonts w:ascii="Arial" w:hAnsi="Arial" w:cs="Arial"/>
          <w:i/>
          <w:sz w:val="19"/>
          <w:szCs w:val="19"/>
        </w:rPr>
        <w:t xml:space="preserve"> </w:t>
      </w:r>
      <w:r w:rsidRPr="00A96321">
        <w:rPr>
          <w:rFonts w:ascii="Arial" w:hAnsi="Arial" w:cs="Arial"/>
          <w:i/>
          <w:sz w:val="19"/>
          <w:szCs w:val="19"/>
          <w:shd w:val="clear" w:color="auto" w:fill="FFFFFF"/>
        </w:rPr>
        <w:t>Fig 2Ci shows how PV activity precedes motion onset and MSN activity</w:t>
      </w:r>
      <w:r w:rsidRPr="00A96321">
        <w:rPr>
          <w:rFonts w:ascii="Arial" w:hAnsi="Arial" w:cs="Arial"/>
          <w:i/>
          <w:sz w:val="19"/>
          <w:szCs w:val="19"/>
        </w:rPr>
        <w:t xml:space="preserve"> </w:t>
      </w:r>
      <w:r w:rsidRPr="00A96321">
        <w:rPr>
          <w:rFonts w:ascii="Arial" w:hAnsi="Arial" w:cs="Arial"/>
          <w:i/>
          <w:sz w:val="19"/>
          <w:szCs w:val="19"/>
          <w:shd w:val="clear" w:color="auto" w:fill="FFFFFF"/>
        </w:rPr>
        <w:t>by ~500ms. The authors claim that Di shows CHI activity increasing</w:t>
      </w:r>
      <w:r w:rsidRPr="00A96321">
        <w:rPr>
          <w:rFonts w:ascii="Arial" w:hAnsi="Arial" w:cs="Arial"/>
          <w:i/>
          <w:sz w:val="19"/>
          <w:szCs w:val="19"/>
        </w:rPr>
        <w:br/>
      </w:r>
      <w:r w:rsidRPr="00A96321">
        <w:rPr>
          <w:rFonts w:ascii="Arial" w:hAnsi="Arial" w:cs="Arial"/>
          <w:i/>
          <w:sz w:val="19"/>
          <w:szCs w:val="19"/>
          <w:shd w:val="clear" w:color="auto" w:fill="FFFFFF"/>
        </w:rPr>
        <w:t>shortly after peak velocity, but Dii does not reflect a significant</w:t>
      </w:r>
      <w:r w:rsidRPr="00A96321">
        <w:rPr>
          <w:rFonts w:ascii="Arial" w:hAnsi="Arial" w:cs="Arial"/>
          <w:i/>
          <w:sz w:val="19"/>
          <w:szCs w:val="19"/>
        </w:rPr>
        <w:t xml:space="preserve"> </w:t>
      </w:r>
      <w:r w:rsidRPr="00A96321">
        <w:rPr>
          <w:rFonts w:ascii="Arial" w:hAnsi="Arial" w:cs="Arial"/>
          <w:i/>
          <w:sz w:val="19"/>
          <w:szCs w:val="19"/>
          <w:shd w:val="clear" w:color="auto" w:fill="FFFFFF"/>
        </w:rPr>
        <w:t xml:space="preserve">effect. </w:t>
      </w:r>
      <w:ins w:id="238" w:author="X Han" w:date="2018-07-31T14:00:00Z">
        <w:r w:rsidR="00306217">
          <w:rPr>
            <w:rFonts w:ascii="Arial" w:hAnsi="Arial" w:cs="Arial"/>
            <w:i/>
            <w:sz w:val="19"/>
            <w:szCs w:val="19"/>
            <w:shd w:val="clear" w:color="auto" w:fill="FFFFFF"/>
          </w:rPr>
          <w:t xml:space="preserve">(2) </w:t>
        </w:r>
      </w:ins>
      <w:r w:rsidRPr="00A96321">
        <w:rPr>
          <w:rFonts w:ascii="Arial" w:hAnsi="Arial" w:cs="Arial"/>
          <w:i/>
          <w:sz w:val="19"/>
          <w:szCs w:val="19"/>
          <w:shd w:val="clear" w:color="auto" w:fill="FFFFFF"/>
        </w:rPr>
        <w:t>Another important control is to demonstrate the specificity of</w:t>
      </w:r>
      <w:r w:rsidRPr="00A96321">
        <w:rPr>
          <w:rFonts w:ascii="Arial" w:hAnsi="Arial" w:cs="Arial"/>
          <w:i/>
          <w:sz w:val="19"/>
          <w:szCs w:val="19"/>
        </w:rPr>
        <w:t xml:space="preserve"> </w:t>
      </w:r>
      <w:r w:rsidRPr="00A96321">
        <w:rPr>
          <w:rFonts w:ascii="Arial" w:hAnsi="Arial" w:cs="Arial"/>
          <w:i/>
          <w:sz w:val="19"/>
          <w:szCs w:val="19"/>
          <w:shd w:val="clear" w:color="auto" w:fill="FFFFFF"/>
        </w:rPr>
        <w:t>the PV-Cre and confirm the PV expression using immunostaining of PV.</w:t>
      </w:r>
    </w:p>
    <w:p w14:paraId="67D348DD" w14:textId="12459373" w:rsidR="008E4E48" w:rsidRPr="00A96321" w:rsidRDefault="008E4E48" w:rsidP="008E4E48">
      <w:pPr>
        <w:shd w:val="clear" w:color="auto" w:fill="FFFFFF"/>
        <w:spacing w:after="100" w:line="240" w:lineRule="auto"/>
        <w:rPr>
          <w:rFonts w:ascii="Arial" w:eastAsia="Times New Roman" w:hAnsi="Arial" w:cs="Arial"/>
          <w:sz w:val="19"/>
          <w:szCs w:val="19"/>
        </w:rPr>
      </w:pPr>
      <w:r w:rsidRPr="00A96321">
        <w:rPr>
          <w:rFonts w:ascii="Arial" w:eastAsia="Times New Roman" w:hAnsi="Arial" w:cs="Arial"/>
          <w:b/>
          <w:sz w:val="19"/>
          <w:szCs w:val="19"/>
        </w:rPr>
        <w:t xml:space="preserve">Response: </w:t>
      </w:r>
      <w:r w:rsidRPr="00A96321">
        <w:rPr>
          <w:rFonts w:ascii="Arial" w:eastAsia="Times New Roman" w:hAnsi="Arial" w:cs="Arial"/>
          <w:sz w:val="19"/>
          <w:szCs w:val="19"/>
        </w:rPr>
        <w:t xml:space="preserve">We agree and thank the Referee for pointing out the importance of this additional control and the use of qualitative statements with regards to unanalyzed points in time. In </w:t>
      </w:r>
      <w:del w:id="239" w:author="X Han" w:date="2018-07-31T14:00:00Z">
        <w:r w:rsidRPr="00A96321" w:rsidDel="00306217">
          <w:rPr>
            <w:rFonts w:ascii="Arial" w:eastAsia="Times New Roman" w:hAnsi="Arial" w:cs="Arial"/>
            <w:sz w:val="19"/>
            <w:szCs w:val="19"/>
          </w:rPr>
          <w:delText>the original analysis for</w:delText>
        </w:r>
      </w:del>
      <w:ins w:id="240" w:author="X Han" w:date="2018-07-31T14:00:00Z">
        <w:r w:rsidR="00306217">
          <w:rPr>
            <w:rFonts w:ascii="Arial" w:eastAsia="Times New Roman" w:hAnsi="Arial" w:cs="Arial"/>
            <w:sz w:val="19"/>
            <w:szCs w:val="19"/>
          </w:rPr>
          <w:t>Fig</w:t>
        </w:r>
      </w:ins>
      <w:r w:rsidRPr="00A96321">
        <w:rPr>
          <w:rFonts w:ascii="Arial" w:eastAsia="Times New Roman" w:hAnsi="Arial" w:cs="Arial"/>
          <w:sz w:val="19"/>
          <w:szCs w:val="19"/>
        </w:rPr>
        <w:t xml:space="preserve"> 2Di our point was descriptive related to CHIs and we have removed descriptive statements within the revision that </w:t>
      </w:r>
      <w:r w:rsidR="006508D7" w:rsidRPr="00A96321">
        <w:rPr>
          <w:rFonts w:ascii="Arial" w:eastAsia="Times New Roman" w:hAnsi="Arial" w:cs="Arial"/>
          <w:sz w:val="19"/>
          <w:szCs w:val="19"/>
        </w:rPr>
        <w:t xml:space="preserve">were not supported with quantitative statistical </w:t>
      </w:r>
      <w:r w:rsidR="00CD4E3F">
        <w:rPr>
          <w:rFonts w:ascii="Arial" w:eastAsia="Times New Roman" w:hAnsi="Arial" w:cs="Arial"/>
          <w:sz w:val="19"/>
          <w:szCs w:val="19"/>
        </w:rPr>
        <w:t>measures</w:t>
      </w:r>
      <w:r w:rsidRPr="00A96321">
        <w:rPr>
          <w:rFonts w:ascii="Arial" w:eastAsia="Times New Roman" w:hAnsi="Arial" w:cs="Arial"/>
          <w:sz w:val="19"/>
          <w:szCs w:val="19"/>
        </w:rPr>
        <w:t xml:space="preserve">. Because periods of peak velocity can be maintained for tens of seconds, the exact timing of cholinergic activity can vary across movement bouts in a way that will not be well captured by the analysis performed in 2Dii. To more carefully address and fully characterize this point, we included a new </w:t>
      </w:r>
      <w:r w:rsidR="00E628A5">
        <w:rPr>
          <w:rFonts w:ascii="Arial" w:eastAsia="Times New Roman" w:hAnsi="Arial" w:cs="Arial"/>
          <w:sz w:val="19"/>
          <w:szCs w:val="19"/>
        </w:rPr>
        <w:t xml:space="preserve">time series </w:t>
      </w:r>
      <w:r w:rsidRPr="00A96321">
        <w:rPr>
          <w:rFonts w:ascii="Arial" w:eastAsia="Times New Roman" w:hAnsi="Arial" w:cs="Arial"/>
          <w:sz w:val="19"/>
          <w:szCs w:val="19"/>
        </w:rPr>
        <w:t>analysis as a supplemental figure that identifies the timing of cholinergic peak activity within a movement bout</w:t>
      </w:r>
      <w:r w:rsidR="00E628A5">
        <w:rPr>
          <w:rFonts w:ascii="Arial" w:eastAsia="Times New Roman" w:hAnsi="Arial" w:cs="Arial"/>
          <w:sz w:val="19"/>
          <w:szCs w:val="19"/>
        </w:rPr>
        <w:t xml:space="preserve">. </w:t>
      </w:r>
      <w:r w:rsidR="002E0371">
        <w:rPr>
          <w:rFonts w:ascii="Arial" w:eastAsia="Times New Roman" w:hAnsi="Arial" w:cs="Arial"/>
          <w:sz w:val="19"/>
          <w:szCs w:val="19"/>
        </w:rPr>
        <w:t>We thank the Referees’ for prompting t</w:t>
      </w:r>
      <w:r w:rsidR="002E0371" w:rsidRPr="00A96321">
        <w:rPr>
          <w:rFonts w:ascii="Arial" w:eastAsia="Times New Roman" w:hAnsi="Arial" w:cs="Arial"/>
          <w:sz w:val="19"/>
          <w:szCs w:val="19"/>
        </w:rPr>
        <w:t xml:space="preserve">his </w:t>
      </w:r>
      <w:r w:rsidRPr="00A96321">
        <w:rPr>
          <w:rFonts w:ascii="Arial" w:eastAsia="Times New Roman" w:hAnsi="Arial" w:cs="Arial"/>
          <w:sz w:val="19"/>
          <w:szCs w:val="19"/>
        </w:rPr>
        <w:t xml:space="preserve">analysis </w:t>
      </w:r>
      <w:r w:rsidR="002E0371">
        <w:rPr>
          <w:rFonts w:ascii="Arial" w:eastAsia="Times New Roman" w:hAnsi="Arial" w:cs="Arial"/>
          <w:sz w:val="19"/>
          <w:szCs w:val="19"/>
        </w:rPr>
        <w:t>as is better captures</w:t>
      </w:r>
      <w:r w:rsidRPr="00A96321">
        <w:rPr>
          <w:rFonts w:ascii="Arial" w:eastAsia="Times New Roman" w:hAnsi="Arial" w:cs="Arial"/>
          <w:sz w:val="19"/>
          <w:szCs w:val="19"/>
        </w:rPr>
        <w:t xml:space="preserve"> the timing of CHI activity in relation to movement.</w:t>
      </w:r>
      <w:r w:rsidR="00FE2C3C">
        <w:rPr>
          <w:rFonts w:ascii="Arial" w:eastAsia="Times New Roman" w:hAnsi="Arial" w:cs="Arial"/>
          <w:sz w:val="19"/>
          <w:szCs w:val="19"/>
        </w:rPr>
        <w:t xml:space="preserve"> To re-iterate, this issue of timing is just one of 8 different results (including speed following CHI events, MSN-synchrony following CHI events, MSN-synchrony preceding movement offset, and a replication of each of these with optogenetic control of CHIs) all leading </w:t>
      </w:r>
      <w:r w:rsidR="00CD4E3F">
        <w:rPr>
          <w:rFonts w:ascii="Arial" w:eastAsia="Times New Roman" w:hAnsi="Arial" w:cs="Arial"/>
          <w:sz w:val="19"/>
          <w:szCs w:val="19"/>
        </w:rPr>
        <w:t xml:space="preserve">to </w:t>
      </w:r>
      <w:r w:rsidR="00FE2C3C">
        <w:rPr>
          <w:rFonts w:ascii="Arial" w:eastAsia="Times New Roman" w:hAnsi="Arial" w:cs="Arial"/>
          <w:sz w:val="19"/>
          <w:szCs w:val="19"/>
        </w:rPr>
        <w:t xml:space="preserve">the same conclusion regarding the influence of CHIs on MSN network activity and movement. </w:t>
      </w:r>
      <w:r w:rsidRPr="00A96321">
        <w:rPr>
          <w:rFonts w:ascii="Arial" w:eastAsia="Times New Roman" w:hAnsi="Arial" w:cs="Arial"/>
          <w:sz w:val="19"/>
          <w:szCs w:val="19"/>
        </w:rPr>
        <w:t xml:space="preserve"> </w:t>
      </w:r>
    </w:p>
    <w:p w14:paraId="2F9F3CD3" w14:textId="6565C178" w:rsidR="008E4E48" w:rsidRPr="00A96321" w:rsidRDefault="008E4E48" w:rsidP="008E4E48">
      <w:pPr>
        <w:shd w:val="clear" w:color="auto" w:fill="FFFFFF"/>
        <w:spacing w:after="100" w:line="240" w:lineRule="auto"/>
        <w:rPr>
          <w:rFonts w:ascii="Arial" w:eastAsia="Times New Roman" w:hAnsi="Arial" w:cs="Arial"/>
          <w:sz w:val="19"/>
          <w:szCs w:val="19"/>
        </w:rPr>
      </w:pPr>
      <w:r w:rsidRPr="00A96321">
        <w:rPr>
          <w:rFonts w:ascii="Arial" w:eastAsia="Times New Roman" w:hAnsi="Arial" w:cs="Arial"/>
          <w:sz w:val="19"/>
          <w:szCs w:val="19"/>
        </w:rPr>
        <w:t>With regards to the</w:t>
      </w:r>
      <w:r w:rsidR="00FE2C3C">
        <w:rPr>
          <w:rFonts w:ascii="Arial" w:eastAsia="Times New Roman" w:hAnsi="Arial" w:cs="Arial"/>
          <w:sz w:val="19"/>
          <w:szCs w:val="19"/>
        </w:rPr>
        <w:t xml:space="preserve"> specificity of our targeting with the</w:t>
      </w:r>
      <w:r w:rsidRPr="00A96321">
        <w:rPr>
          <w:rFonts w:ascii="Arial" w:eastAsia="Times New Roman" w:hAnsi="Arial" w:cs="Arial"/>
          <w:sz w:val="19"/>
          <w:szCs w:val="19"/>
        </w:rPr>
        <w:t xml:space="preserve"> PV line, two recent studies have previously used this same mouse line </w:t>
      </w:r>
      <w:r w:rsidR="00FE2C3C">
        <w:rPr>
          <w:rFonts w:ascii="Arial" w:eastAsia="Times New Roman" w:hAnsi="Arial" w:cs="Arial"/>
          <w:sz w:val="19"/>
          <w:szCs w:val="19"/>
        </w:rPr>
        <w:t xml:space="preserve">(e.g. </w:t>
      </w:r>
      <w:r w:rsidRPr="00A96321">
        <w:rPr>
          <w:rFonts w:ascii="Arial" w:eastAsia="Times New Roman" w:hAnsi="Arial" w:cs="Arial"/>
          <w:sz w:val="19"/>
          <w:szCs w:val="19"/>
        </w:rPr>
        <w:t xml:space="preserve">Lee et al., 2017 and Owen et al., 2018). Within the Lee paper, in Supplemental Figure 1 they show that CRE mediated expression of a viral reporter was ~94% selective in relation to PV antibody staining. A similar </w:t>
      </w:r>
      <w:r w:rsidR="00E628A5">
        <w:rPr>
          <w:rFonts w:ascii="Arial" w:eastAsia="Times New Roman" w:hAnsi="Arial" w:cs="Arial"/>
          <w:sz w:val="19"/>
          <w:szCs w:val="19"/>
        </w:rPr>
        <w:t>comparison</w:t>
      </w:r>
      <w:r w:rsidRPr="00A96321">
        <w:rPr>
          <w:rFonts w:ascii="Arial" w:eastAsia="Times New Roman" w:hAnsi="Arial" w:cs="Arial"/>
          <w:sz w:val="19"/>
          <w:szCs w:val="19"/>
        </w:rPr>
        <w:t xml:space="preserve"> was reported in the striatum as it relates to the Chat-CRE line (Kondabolu, 2016). Given this quantification was previously done within the dorsal striatum where we were recording, we did not </w:t>
      </w:r>
      <w:r w:rsidR="006508D7" w:rsidRPr="00A96321">
        <w:rPr>
          <w:rFonts w:ascii="Arial" w:eastAsia="Times New Roman" w:hAnsi="Arial" w:cs="Arial"/>
          <w:sz w:val="19"/>
          <w:szCs w:val="19"/>
        </w:rPr>
        <w:t xml:space="preserve">anticipate the necessity for antibody </w:t>
      </w:r>
      <w:r w:rsidRPr="00A96321">
        <w:rPr>
          <w:rFonts w:ascii="Arial" w:eastAsia="Times New Roman" w:hAnsi="Arial" w:cs="Arial"/>
          <w:sz w:val="19"/>
          <w:szCs w:val="19"/>
        </w:rPr>
        <w:t xml:space="preserve">staining for the original submission. However, we will provide a similar quantification from our mice if reviewers and editors deem it necessary. </w:t>
      </w:r>
    </w:p>
    <w:p w14:paraId="0AED2BC5" w14:textId="77777777" w:rsidR="008E4E48" w:rsidRPr="00A96321" w:rsidRDefault="008E4E48" w:rsidP="008E4E48">
      <w:pPr>
        <w:shd w:val="clear" w:color="auto" w:fill="FFFFFF"/>
        <w:spacing w:after="100" w:line="240" w:lineRule="auto"/>
        <w:rPr>
          <w:rFonts w:ascii="Arial" w:eastAsia="Times New Roman" w:hAnsi="Arial" w:cs="Arial"/>
          <w:i/>
          <w:sz w:val="19"/>
          <w:szCs w:val="19"/>
        </w:rPr>
      </w:pPr>
      <w:r w:rsidRPr="00A96321">
        <w:rPr>
          <w:rFonts w:ascii="Arial" w:eastAsia="Times New Roman" w:hAnsi="Arial" w:cs="Arial"/>
          <w:i/>
          <w:sz w:val="19"/>
          <w:szCs w:val="19"/>
        </w:rPr>
        <w:br/>
      </w:r>
      <w:r w:rsidRPr="00A96321">
        <w:rPr>
          <w:rFonts w:ascii="Arial" w:eastAsia="Times New Roman" w:hAnsi="Arial" w:cs="Arial"/>
          <w:b/>
          <w:i/>
          <w:sz w:val="19"/>
          <w:szCs w:val="19"/>
        </w:rPr>
        <w:t>2.</w:t>
      </w:r>
      <w:r w:rsidRPr="00A96321">
        <w:rPr>
          <w:rFonts w:ascii="Arial" w:eastAsia="Times New Roman" w:hAnsi="Arial" w:cs="Arial"/>
          <w:i/>
          <w:sz w:val="19"/>
          <w:szCs w:val="19"/>
        </w:rPr>
        <w:t xml:space="preserve"> </w:t>
      </w:r>
      <w:r w:rsidRPr="00A96321">
        <w:rPr>
          <w:rFonts w:ascii="Arial" w:hAnsi="Arial" w:cs="Arial"/>
          <w:i/>
          <w:sz w:val="19"/>
          <w:szCs w:val="19"/>
          <w:shd w:val="clear" w:color="auto" w:fill="FFFFFF"/>
        </w:rPr>
        <w:t>Experiments using Chrimson expression in PVs (Fig2F) showed that PV</w:t>
      </w:r>
      <w:r w:rsidRPr="00A96321">
        <w:rPr>
          <w:rFonts w:ascii="Arial" w:hAnsi="Arial" w:cs="Arial"/>
          <w:i/>
          <w:sz w:val="19"/>
          <w:szCs w:val="19"/>
        </w:rPr>
        <w:t xml:space="preserve"> </w:t>
      </w:r>
      <w:r w:rsidRPr="00A96321">
        <w:rPr>
          <w:rFonts w:ascii="Arial" w:hAnsi="Arial" w:cs="Arial"/>
          <w:i/>
          <w:sz w:val="19"/>
          <w:szCs w:val="19"/>
          <w:shd w:val="clear" w:color="auto" w:fill="FFFFFF"/>
        </w:rPr>
        <w:t>activation is sufficient to drive locomotion from rest. This</w:t>
      </w:r>
      <w:r w:rsidRPr="00A96321">
        <w:rPr>
          <w:rFonts w:ascii="Arial" w:hAnsi="Arial" w:cs="Arial"/>
          <w:i/>
          <w:sz w:val="19"/>
          <w:szCs w:val="19"/>
        </w:rPr>
        <w:t xml:space="preserve"> </w:t>
      </w:r>
      <w:r w:rsidRPr="00A96321">
        <w:rPr>
          <w:rFonts w:ascii="Arial" w:hAnsi="Arial" w:cs="Arial"/>
          <w:i/>
          <w:sz w:val="19"/>
          <w:szCs w:val="19"/>
          <w:shd w:val="clear" w:color="auto" w:fill="FFFFFF"/>
        </w:rPr>
        <w:t xml:space="preserve">observation is clear and robust. </w:t>
      </w:r>
      <w:commentRangeStart w:id="241"/>
      <w:r w:rsidRPr="00A96321">
        <w:rPr>
          <w:rFonts w:ascii="Arial" w:hAnsi="Arial" w:cs="Arial"/>
          <w:i/>
          <w:sz w:val="19"/>
          <w:szCs w:val="19"/>
          <w:shd w:val="clear" w:color="auto" w:fill="FFFFFF"/>
        </w:rPr>
        <w:t>However, it is possible that the</w:t>
      </w:r>
      <w:r w:rsidRPr="00A96321">
        <w:rPr>
          <w:rFonts w:ascii="Arial" w:hAnsi="Arial" w:cs="Arial"/>
          <w:i/>
          <w:sz w:val="19"/>
          <w:szCs w:val="19"/>
        </w:rPr>
        <w:t xml:space="preserve"> </w:t>
      </w:r>
      <w:r w:rsidRPr="00A96321">
        <w:rPr>
          <w:rFonts w:ascii="Arial" w:hAnsi="Arial" w:cs="Arial"/>
          <w:i/>
          <w:sz w:val="19"/>
          <w:szCs w:val="19"/>
          <w:shd w:val="clear" w:color="auto" w:fill="FFFFFF"/>
        </w:rPr>
        <w:t>observation is an artefact of general disinhibition in the striatum.</w:t>
      </w:r>
      <w:r w:rsidRPr="00A96321">
        <w:rPr>
          <w:rFonts w:ascii="Arial" w:hAnsi="Arial" w:cs="Arial"/>
          <w:i/>
          <w:sz w:val="19"/>
          <w:szCs w:val="19"/>
        </w:rPr>
        <w:t xml:space="preserve"> </w:t>
      </w:r>
      <w:commentRangeEnd w:id="241"/>
      <w:r w:rsidR="00306217">
        <w:rPr>
          <w:rStyle w:val="CommentReference"/>
        </w:rPr>
        <w:commentReference w:id="241"/>
      </w:r>
      <w:commentRangeStart w:id="242"/>
      <w:r w:rsidRPr="00A96321">
        <w:rPr>
          <w:rFonts w:ascii="Arial" w:hAnsi="Arial" w:cs="Arial"/>
          <w:i/>
          <w:sz w:val="19"/>
          <w:szCs w:val="19"/>
          <w:shd w:val="clear" w:color="auto" w:fill="FFFFFF"/>
        </w:rPr>
        <w:t>The authors go on to claim that there may be specific key populations</w:t>
      </w:r>
      <w:r w:rsidRPr="00A96321">
        <w:rPr>
          <w:rFonts w:ascii="Arial" w:hAnsi="Arial" w:cs="Arial"/>
          <w:i/>
          <w:sz w:val="19"/>
          <w:szCs w:val="19"/>
        </w:rPr>
        <w:t xml:space="preserve"> </w:t>
      </w:r>
      <w:r w:rsidRPr="00A96321">
        <w:rPr>
          <w:rFonts w:ascii="Arial" w:hAnsi="Arial" w:cs="Arial"/>
          <w:i/>
          <w:sz w:val="19"/>
          <w:szCs w:val="19"/>
          <w:shd w:val="clear" w:color="auto" w:fill="FFFFFF"/>
        </w:rPr>
        <w:t>of MSNs that are selectively disinhibited by this manipulation, but it</w:t>
      </w:r>
      <w:r w:rsidRPr="00A96321">
        <w:rPr>
          <w:rFonts w:ascii="Arial" w:hAnsi="Arial" w:cs="Arial"/>
          <w:i/>
          <w:sz w:val="19"/>
          <w:szCs w:val="19"/>
        </w:rPr>
        <w:t xml:space="preserve"> </w:t>
      </w:r>
      <w:r w:rsidRPr="00A96321">
        <w:rPr>
          <w:rFonts w:ascii="Arial" w:hAnsi="Arial" w:cs="Arial"/>
          <w:i/>
          <w:sz w:val="19"/>
          <w:szCs w:val="19"/>
          <w:shd w:val="clear" w:color="auto" w:fill="FFFFFF"/>
        </w:rPr>
        <w:t>is purely speculative and never demonstrated.</w:t>
      </w:r>
      <w:commentRangeEnd w:id="242"/>
      <w:r w:rsidR="00306217">
        <w:rPr>
          <w:rStyle w:val="CommentReference"/>
        </w:rPr>
        <w:commentReference w:id="242"/>
      </w:r>
    </w:p>
    <w:p w14:paraId="47B4D21F" w14:textId="6BBB30C4" w:rsidR="008E4E48" w:rsidRPr="00A96321" w:rsidRDefault="008E4E48" w:rsidP="008E4E48">
      <w:pPr>
        <w:shd w:val="clear" w:color="auto" w:fill="FFFFFF"/>
        <w:spacing w:after="100" w:line="240" w:lineRule="auto"/>
        <w:rPr>
          <w:rFonts w:ascii="Arial" w:eastAsia="Times New Roman" w:hAnsi="Arial" w:cs="Arial"/>
          <w:sz w:val="19"/>
          <w:szCs w:val="19"/>
        </w:rPr>
      </w:pPr>
      <w:r w:rsidRPr="00A96321">
        <w:rPr>
          <w:rFonts w:ascii="Arial" w:eastAsia="Times New Roman" w:hAnsi="Arial" w:cs="Arial"/>
          <w:b/>
          <w:sz w:val="19"/>
          <w:szCs w:val="19"/>
        </w:rPr>
        <w:lastRenderedPageBreak/>
        <w:t xml:space="preserve">Response: </w:t>
      </w:r>
      <w:r w:rsidRPr="00A96321">
        <w:rPr>
          <w:rFonts w:ascii="Arial" w:eastAsia="Times New Roman" w:hAnsi="Arial" w:cs="Arial"/>
          <w:sz w:val="19"/>
          <w:szCs w:val="19"/>
        </w:rPr>
        <w:t xml:space="preserve">We agree that this statement about specific PV sub-populations was never demonstrated and that we did not rule out general disinhibition as a potential mechanism. </w:t>
      </w:r>
      <w:commentRangeStart w:id="243"/>
      <w:r w:rsidR="00210B11">
        <w:rPr>
          <w:rFonts w:ascii="Arial" w:eastAsia="Times New Roman" w:hAnsi="Arial" w:cs="Arial"/>
          <w:sz w:val="19"/>
          <w:szCs w:val="19"/>
        </w:rPr>
        <w:t>However, general disinhibition would be expected to produce a general increase in activity in the MSN population following PV activation (both endogenous and optically triggered), and we did not observe such changes in any of our experiments</w:t>
      </w:r>
      <w:commentRangeEnd w:id="243"/>
      <w:r w:rsidR="00306217">
        <w:rPr>
          <w:rStyle w:val="CommentReference"/>
        </w:rPr>
        <w:commentReference w:id="243"/>
      </w:r>
      <w:r w:rsidR="00210B11">
        <w:rPr>
          <w:rFonts w:ascii="Arial" w:eastAsia="Times New Roman" w:hAnsi="Arial" w:cs="Arial"/>
          <w:sz w:val="19"/>
          <w:szCs w:val="19"/>
        </w:rPr>
        <w:t xml:space="preserve">.  </w:t>
      </w:r>
      <w:r w:rsidRPr="00A96321">
        <w:rPr>
          <w:rFonts w:ascii="Arial" w:eastAsia="Times New Roman" w:hAnsi="Arial" w:cs="Arial"/>
          <w:sz w:val="19"/>
          <w:szCs w:val="19"/>
        </w:rPr>
        <w:t xml:space="preserve">We </w:t>
      </w:r>
      <w:r w:rsidR="00CD4E3F">
        <w:rPr>
          <w:rFonts w:ascii="Arial" w:eastAsia="Times New Roman" w:hAnsi="Arial" w:cs="Arial"/>
          <w:sz w:val="19"/>
          <w:szCs w:val="19"/>
        </w:rPr>
        <w:t>felt this idea was the kind of speculation that might be included</w:t>
      </w:r>
      <w:r w:rsidR="008C2CBC">
        <w:rPr>
          <w:rFonts w:ascii="Arial" w:eastAsia="Times New Roman" w:hAnsi="Arial" w:cs="Arial"/>
          <w:sz w:val="19"/>
          <w:szCs w:val="19"/>
        </w:rPr>
        <w:t xml:space="preserve"> with</w:t>
      </w:r>
      <w:r w:rsidR="00210B11">
        <w:rPr>
          <w:rFonts w:ascii="Arial" w:eastAsia="Times New Roman" w:hAnsi="Arial" w:cs="Arial"/>
          <w:sz w:val="19"/>
          <w:szCs w:val="19"/>
        </w:rPr>
        <w:t xml:space="preserve">in the Discussion section, and </w:t>
      </w:r>
      <w:r w:rsidRPr="00A96321">
        <w:rPr>
          <w:rFonts w:ascii="Arial" w:eastAsia="Times New Roman" w:hAnsi="Arial" w:cs="Arial"/>
          <w:sz w:val="19"/>
          <w:szCs w:val="19"/>
        </w:rPr>
        <w:t xml:space="preserve">as such we relegated it to </w:t>
      </w:r>
      <w:r w:rsidR="00210B11">
        <w:rPr>
          <w:rFonts w:ascii="Arial" w:eastAsia="Times New Roman" w:hAnsi="Arial" w:cs="Arial"/>
          <w:sz w:val="19"/>
          <w:szCs w:val="19"/>
        </w:rPr>
        <w:t xml:space="preserve">a </w:t>
      </w:r>
      <w:r w:rsidRPr="00A96321">
        <w:rPr>
          <w:rFonts w:ascii="Arial" w:eastAsia="Times New Roman" w:hAnsi="Arial" w:cs="Arial"/>
          <w:sz w:val="19"/>
          <w:szCs w:val="19"/>
        </w:rPr>
        <w:t>talking point</w:t>
      </w:r>
      <w:r w:rsidR="00210B11">
        <w:rPr>
          <w:rFonts w:ascii="Arial" w:eastAsia="Times New Roman" w:hAnsi="Arial" w:cs="Arial"/>
          <w:sz w:val="19"/>
          <w:szCs w:val="19"/>
        </w:rPr>
        <w:t xml:space="preserve"> in this part of the manuscript alone</w:t>
      </w:r>
      <w:r w:rsidRPr="00A96321">
        <w:rPr>
          <w:rFonts w:ascii="Arial" w:eastAsia="Times New Roman" w:hAnsi="Arial" w:cs="Arial"/>
          <w:sz w:val="19"/>
          <w:szCs w:val="19"/>
        </w:rPr>
        <w:t xml:space="preserve">. However, </w:t>
      </w:r>
      <w:r w:rsidR="00210B11">
        <w:rPr>
          <w:rFonts w:ascii="Arial" w:eastAsia="Times New Roman" w:hAnsi="Arial" w:cs="Arial"/>
          <w:sz w:val="19"/>
          <w:szCs w:val="19"/>
        </w:rPr>
        <w:t xml:space="preserve">given the Referee’s comments, </w:t>
      </w:r>
      <w:r w:rsidRPr="00A96321">
        <w:rPr>
          <w:rFonts w:ascii="Arial" w:eastAsia="Times New Roman" w:hAnsi="Arial" w:cs="Arial"/>
          <w:sz w:val="19"/>
          <w:szCs w:val="19"/>
        </w:rPr>
        <w:t xml:space="preserve">we have since done new experiments involving network modeling during optogenetic activation that support the original statement of discrete populations of MSN being </w:t>
      </w:r>
      <w:r w:rsidR="006508D7" w:rsidRPr="00A96321">
        <w:rPr>
          <w:rFonts w:ascii="Arial" w:eastAsia="Times New Roman" w:hAnsi="Arial" w:cs="Arial"/>
          <w:sz w:val="19"/>
          <w:szCs w:val="19"/>
        </w:rPr>
        <w:t>targeted</w:t>
      </w:r>
      <w:r w:rsidRPr="00A96321">
        <w:rPr>
          <w:rFonts w:ascii="Arial" w:eastAsia="Times New Roman" w:hAnsi="Arial" w:cs="Arial"/>
          <w:sz w:val="19"/>
          <w:szCs w:val="19"/>
        </w:rPr>
        <w:t xml:space="preserve"> through PV activation. These figures and quantitative analysis are now provided as supplemental figures in the revision.</w:t>
      </w:r>
    </w:p>
    <w:p w14:paraId="7EEDD9E2" w14:textId="77777777" w:rsidR="008E4E48" w:rsidRPr="00A96321" w:rsidRDefault="008E4E48" w:rsidP="008E4E48">
      <w:pPr>
        <w:shd w:val="clear" w:color="auto" w:fill="FFFFFF"/>
        <w:spacing w:after="100" w:line="240" w:lineRule="auto"/>
        <w:rPr>
          <w:rFonts w:ascii="Arial" w:eastAsia="Times New Roman" w:hAnsi="Arial" w:cs="Arial"/>
          <w:i/>
          <w:sz w:val="19"/>
          <w:szCs w:val="19"/>
        </w:rPr>
      </w:pPr>
      <w:r w:rsidRPr="00A96321">
        <w:rPr>
          <w:rFonts w:ascii="Arial" w:eastAsia="Times New Roman" w:hAnsi="Arial" w:cs="Arial"/>
          <w:i/>
          <w:sz w:val="19"/>
          <w:szCs w:val="19"/>
        </w:rPr>
        <w:br/>
      </w:r>
      <w:r w:rsidRPr="00A96321">
        <w:rPr>
          <w:rFonts w:ascii="Arial" w:eastAsia="Times New Roman" w:hAnsi="Arial" w:cs="Arial"/>
          <w:b/>
          <w:i/>
          <w:sz w:val="19"/>
          <w:szCs w:val="19"/>
        </w:rPr>
        <w:t>3.</w:t>
      </w:r>
      <w:r w:rsidRPr="00A96321">
        <w:rPr>
          <w:rFonts w:ascii="Arial" w:eastAsia="Times New Roman" w:hAnsi="Arial" w:cs="Arial"/>
          <w:i/>
          <w:sz w:val="19"/>
          <w:szCs w:val="19"/>
        </w:rPr>
        <w:t xml:space="preserve"> </w:t>
      </w:r>
      <w:r w:rsidRPr="00A96321">
        <w:rPr>
          <w:rFonts w:ascii="Arial" w:hAnsi="Arial" w:cs="Arial"/>
          <w:i/>
          <w:sz w:val="19"/>
          <w:szCs w:val="19"/>
          <w:shd w:val="clear" w:color="auto" w:fill="FFFFFF"/>
        </w:rPr>
        <w:t>Fig2E shows that speed decreases after CHI activity. This particular</w:t>
      </w:r>
      <w:r w:rsidRPr="00A96321">
        <w:rPr>
          <w:rFonts w:ascii="Arial" w:hAnsi="Arial" w:cs="Arial"/>
          <w:i/>
          <w:sz w:val="19"/>
          <w:szCs w:val="19"/>
        </w:rPr>
        <w:t xml:space="preserve"> </w:t>
      </w:r>
      <w:r w:rsidRPr="00A96321">
        <w:rPr>
          <w:rFonts w:ascii="Arial" w:hAnsi="Arial" w:cs="Arial"/>
          <w:i/>
          <w:sz w:val="19"/>
          <w:szCs w:val="19"/>
          <w:shd w:val="clear" w:color="auto" w:fill="FFFFFF"/>
        </w:rPr>
        <w:t>effect is clear, although the same figure is problematic for other</w:t>
      </w:r>
      <w:r w:rsidRPr="00A96321">
        <w:rPr>
          <w:rFonts w:ascii="Arial" w:hAnsi="Arial" w:cs="Arial"/>
          <w:i/>
          <w:sz w:val="19"/>
          <w:szCs w:val="19"/>
        </w:rPr>
        <w:t xml:space="preserve"> </w:t>
      </w:r>
      <w:r w:rsidRPr="00A96321">
        <w:rPr>
          <w:rFonts w:ascii="Arial" w:hAnsi="Arial" w:cs="Arial"/>
          <w:i/>
          <w:sz w:val="19"/>
          <w:szCs w:val="19"/>
          <w:shd w:val="clear" w:color="auto" w:fill="FFFFFF"/>
        </w:rPr>
        <w:t>reasons: (a) PV activity does not result in observed increased motion</w:t>
      </w:r>
      <w:r w:rsidRPr="00A96321">
        <w:rPr>
          <w:rFonts w:ascii="Arial" w:hAnsi="Arial" w:cs="Arial"/>
          <w:i/>
          <w:sz w:val="19"/>
          <w:szCs w:val="19"/>
        </w:rPr>
        <w:t xml:space="preserve"> </w:t>
      </w:r>
      <w:r w:rsidRPr="00A96321">
        <w:rPr>
          <w:rFonts w:ascii="Arial" w:hAnsi="Arial" w:cs="Arial"/>
          <w:i/>
          <w:sz w:val="19"/>
          <w:szCs w:val="19"/>
          <w:shd w:val="clear" w:color="auto" w:fill="FFFFFF"/>
        </w:rPr>
        <w:t>(which one would assume to be the case given the previous claim), and</w:t>
      </w:r>
      <w:r w:rsidRPr="00A96321">
        <w:rPr>
          <w:rFonts w:ascii="Arial" w:hAnsi="Arial" w:cs="Arial"/>
          <w:i/>
          <w:sz w:val="19"/>
          <w:szCs w:val="19"/>
        </w:rPr>
        <w:t xml:space="preserve"> </w:t>
      </w:r>
      <w:r w:rsidRPr="00A96321">
        <w:rPr>
          <w:rFonts w:ascii="Arial" w:hAnsi="Arial" w:cs="Arial"/>
          <w:i/>
          <w:sz w:val="19"/>
          <w:szCs w:val="19"/>
          <w:shd w:val="clear" w:color="auto" w:fill="FFFFFF"/>
        </w:rPr>
        <w:t>(b) it appears that speed decreases following MSN activity. The</w:t>
      </w:r>
      <w:r w:rsidRPr="00A96321">
        <w:rPr>
          <w:rFonts w:ascii="Arial" w:hAnsi="Arial" w:cs="Arial"/>
          <w:i/>
          <w:sz w:val="19"/>
          <w:szCs w:val="19"/>
        </w:rPr>
        <w:t xml:space="preserve"> </w:t>
      </w:r>
      <w:r w:rsidRPr="00A96321">
        <w:rPr>
          <w:rFonts w:ascii="Arial" w:hAnsi="Arial" w:cs="Arial"/>
          <w:i/>
          <w:sz w:val="19"/>
          <w:szCs w:val="19"/>
          <w:shd w:val="clear" w:color="auto" w:fill="FFFFFF"/>
        </w:rPr>
        <w:t>authors do not address these points and beyond making it difficult to</w:t>
      </w:r>
      <w:r w:rsidRPr="00A96321">
        <w:rPr>
          <w:rFonts w:ascii="Arial" w:hAnsi="Arial" w:cs="Arial"/>
          <w:i/>
          <w:sz w:val="19"/>
          <w:szCs w:val="19"/>
        </w:rPr>
        <w:t xml:space="preserve"> </w:t>
      </w:r>
      <w:r w:rsidRPr="00A96321">
        <w:rPr>
          <w:rFonts w:ascii="Arial" w:hAnsi="Arial" w:cs="Arial"/>
          <w:i/>
          <w:sz w:val="19"/>
          <w:szCs w:val="19"/>
          <w:shd w:val="clear" w:color="auto" w:fill="FFFFFF"/>
        </w:rPr>
        <w:t>interpret.</w:t>
      </w:r>
    </w:p>
    <w:p w14:paraId="05CC9F27" w14:textId="5E41897A" w:rsidR="008E4E48" w:rsidRPr="00A96321" w:rsidRDefault="008E4E48" w:rsidP="008E4E48">
      <w:pPr>
        <w:shd w:val="clear" w:color="auto" w:fill="FFFFFF"/>
        <w:spacing w:after="100" w:line="240" w:lineRule="auto"/>
        <w:rPr>
          <w:rFonts w:ascii="Arial" w:eastAsia="Times New Roman" w:hAnsi="Arial" w:cs="Arial"/>
          <w:sz w:val="19"/>
          <w:szCs w:val="19"/>
        </w:rPr>
      </w:pPr>
      <w:r w:rsidRPr="00A96321">
        <w:rPr>
          <w:rFonts w:ascii="Arial" w:eastAsia="Times New Roman" w:hAnsi="Arial" w:cs="Arial"/>
          <w:b/>
          <w:sz w:val="19"/>
          <w:szCs w:val="19"/>
        </w:rPr>
        <w:t xml:space="preserve">Response: </w:t>
      </w:r>
      <w:r w:rsidRPr="00A96321">
        <w:rPr>
          <w:rFonts w:ascii="Arial" w:eastAsia="Times New Roman" w:hAnsi="Arial" w:cs="Arial"/>
          <w:sz w:val="19"/>
          <w:szCs w:val="19"/>
        </w:rPr>
        <w:t xml:space="preserve">We agree that several of these points could be made easier to interpret with additional text or analysis and have made changes to the revised text and created new supplemental figures to address this confusion. Specifically with regard to points (a) and (b): </w:t>
      </w:r>
      <w:r w:rsidR="00D51ECB">
        <w:rPr>
          <w:rFonts w:ascii="Arial" w:eastAsia="Times New Roman" w:hAnsi="Arial" w:cs="Arial"/>
          <w:sz w:val="19"/>
          <w:szCs w:val="19"/>
        </w:rPr>
        <w:t>The plot in 2E shows all locomotion following PV events. Similarly, i</w:t>
      </w:r>
      <w:r w:rsidR="00D51ECB" w:rsidRPr="00A96321">
        <w:rPr>
          <w:rFonts w:ascii="Arial" w:eastAsia="Times New Roman" w:hAnsi="Arial" w:cs="Arial"/>
          <w:sz w:val="19"/>
          <w:szCs w:val="19"/>
        </w:rPr>
        <w:t xml:space="preserve">n the optogenetic </w:t>
      </w:r>
      <w:r w:rsidR="00D51ECB">
        <w:rPr>
          <w:rFonts w:ascii="Arial" w:eastAsia="Times New Roman" w:hAnsi="Arial" w:cs="Arial"/>
          <w:sz w:val="19"/>
          <w:szCs w:val="19"/>
        </w:rPr>
        <w:t>manipulation experiments</w:t>
      </w:r>
      <w:r w:rsidR="00D51ECB" w:rsidRPr="00A96321">
        <w:rPr>
          <w:rFonts w:ascii="Arial" w:eastAsia="Times New Roman" w:hAnsi="Arial" w:cs="Arial"/>
          <w:sz w:val="19"/>
          <w:szCs w:val="19"/>
        </w:rPr>
        <w:t xml:space="preserve">, when all baseline speeds were considered (Figure 2G) this change in speed was not apparent. </w:t>
      </w:r>
      <w:r w:rsidR="00D51ECB">
        <w:rPr>
          <w:rFonts w:ascii="Arial" w:eastAsia="Times New Roman" w:hAnsi="Arial" w:cs="Arial"/>
          <w:sz w:val="19"/>
          <w:szCs w:val="19"/>
        </w:rPr>
        <w:t xml:space="preserve"> </w:t>
      </w:r>
      <w:r w:rsidR="00D51ECB" w:rsidRPr="00A96321">
        <w:rPr>
          <w:rFonts w:ascii="Arial" w:eastAsia="Times New Roman" w:hAnsi="Arial" w:cs="Arial"/>
          <w:sz w:val="19"/>
          <w:szCs w:val="19"/>
        </w:rPr>
        <w:t xml:space="preserve">It was only when we limited our analysis to low movement periods (Figure 2H) </w:t>
      </w:r>
      <w:r w:rsidR="00D51ECB">
        <w:rPr>
          <w:rFonts w:ascii="Arial" w:eastAsia="Times New Roman" w:hAnsi="Arial" w:cs="Arial"/>
          <w:sz w:val="19"/>
          <w:szCs w:val="19"/>
        </w:rPr>
        <w:t xml:space="preserve">that </w:t>
      </w:r>
      <w:r w:rsidR="00D51ECB" w:rsidRPr="00A96321">
        <w:rPr>
          <w:rFonts w:ascii="Arial" w:eastAsia="Times New Roman" w:hAnsi="Arial" w:cs="Arial"/>
          <w:sz w:val="19"/>
          <w:szCs w:val="19"/>
        </w:rPr>
        <w:t>optogenetic stimulation of PVs</w:t>
      </w:r>
      <w:r w:rsidR="00D51ECB">
        <w:rPr>
          <w:rFonts w:ascii="Arial" w:eastAsia="Times New Roman" w:hAnsi="Arial" w:cs="Arial"/>
          <w:sz w:val="19"/>
          <w:szCs w:val="19"/>
        </w:rPr>
        <w:t xml:space="preserve"> was shown to</w:t>
      </w:r>
      <w:r w:rsidR="00D51ECB" w:rsidRPr="00A96321">
        <w:rPr>
          <w:rFonts w:ascii="Arial" w:eastAsia="Times New Roman" w:hAnsi="Arial" w:cs="Arial"/>
          <w:sz w:val="19"/>
          <w:szCs w:val="19"/>
        </w:rPr>
        <w:t xml:space="preserve"> promote movement.</w:t>
      </w:r>
      <w:r w:rsidR="00D51ECB">
        <w:rPr>
          <w:rFonts w:ascii="Arial" w:eastAsia="Times New Roman" w:hAnsi="Arial" w:cs="Arial"/>
          <w:sz w:val="19"/>
          <w:szCs w:val="19"/>
        </w:rPr>
        <w:t xml:space="preserve"> If we focus our analysis of endogenously generated events to these same behavioral conditions, we see the exact same pattern of increased movement following PV events as observed following optical stimulation during low movement time periods.  This new plot will be included in a revised manuscript.  </w:t>
      </w:r>
      <w:r w:rsidRPr="00A96321">
        <w:rPr>
          <w:rFonts w:ascii="Arial" w:eastAsia="Times New Roman" w:hAnsi="Arial" w:cs="Arial"/>
          <w:sz w:val="19"/>
          <w:szCs w:val="19"/>
        </w:rPr>
        <w:t xml:space="preserve">For CHIs, neurons generally fire transiently when speed is high, </w:t>
      </w:r>
      <w:r w:rsidR="002E0371">
        <w:rPr>
          <w:rFonts w:ascii="Arial" w:eastAsia="Times New Roman" w:hAnsi="Arial" w:cs="Arial"/>
          <w:sz w:val="19"/>
          <w:szCs w:val="19"/>
        </w:rPr>
        <w:t xml:space="preserve">and </w:t>
      </w:r>
      <w:r w:rsidRPr="00A96321">
        <w:rPr>
          <w:rFonts w:ascii="Arial" w:eastAsia="Times New Roman" w:hAnsi="Arial" w:cs="Arial"/>
          <w:sz w:val="19"/>
          <w:szCs w:val="19"/>
        </w:rPr>
        <w:t>this mani</w:t>
      </w:r>
      <w:r w:rsidR="002E0371">
        <w:rPr>
          <w:rFonts w:ascii="Arial" w:eastAsia="Times New Roman" w:hAnsi="Arial" w:cs="Arial"/>
          <w:sz w:val="19"/>
          <w:szCs w:val="19"/>
        </w:rPr>
        <w:t>fests as a massive reduction in velocity following a CHI event across the population</w:t>
      </w:r>
      <w:r w:rsidRPr="00A96321">
        <w:rPr>
          <w:rFonts w:ascii="Arial" w:eastAsia="Times New Roman" w:hAnsi="Arial" w:cs="Arial"/>
          <w:sz w:val="19"/>
          <w:szCs w:val="19"/>
        </w:rPr>
        <w:t xml:space="preserve">. As in the case of MSNs (point b), MSNs </w:t>
      </w:r>
      <w:r w:rsidR="008C2CBC">
        <w:rPr>
          <w:rFonts w:ascii="Arial" w:eastAsia="Times New Roman" w:hAnsi="Arial" w:cs="Arial"/>
          <w:sz w:val="19"/>
          <w:szCs w:val="19"/>
        </w:rPr>
        <w:t>become</w:t>
      </w:r>
      <w:r w:rsidR="00D51ECB">
        <w:rPr>
          <w:rFonts w:ascii="Arial" w:eastAsia="Times New Roman" w:hAnsi="Arial" w:cs="Arial"/>
          <w:sz w:val="19"/>
          <w:szCs w:val="19"/>
        </w:rPr>
        <w:t xml:space="preserve"> active </w:t>
      </w:r>
      <w:r w:rsidR="008C2CBC">
        <w:rPr>
          <w:rFonts w:ascii="Arial" w:eastAsia="Times New Roman" w:hAnsi="Arial" w:cs="Arial"/>
          <w:sz w:val="19"/>
          <w:szCs w:val="19"/>
        </w:rPr>
        <w:t xml:space="preserve">leading </w:t>
      </w:r>
      <w:r w:rsidR="00D51ECB">
        <w:rPr>
          <w:rFonts w:ascii="Arial" w:eastAsia="Times New Roman" w:hAnsi="Arial" w:cs="Arial"/>
          <w:sz w:val="19"/>
          <w:szCs w:val="19"/>
        </w:rPr>
        <w:t>up to the</w:t>
      </w:r>
      <w:r w:rsidRPr="00A96321">
        <w:rPr>
          <w:rFonts w:ascii="Arial" w:eastAsia="Times New Roman" w:hAnsi="Arial" w:cs="Arial"/>
          <w:sz w:val="19"/>
          <w:szCs w:val="19"/>
        </w:rPr>
        <w:t xml:space="preserve"> peak in velocity </w:t>
      </w:r>
      <w:r w:rsidR="00D51ECB">
        <w:rPr>
          <w:rFonts w:ascii="Arial" w:eastAsia="Times New Roman" w:hAnsi="Arial" w:cs="Arial"/>
          <w:sz w:val="19"/>
          <w:szCs w:val="19"/>
        </w:rPr>
        <w:t xml:space="preserve">within a given movement bout </w:t>
      </w:r>
      <w:r w:rsidRPr="00A96321">
        <w:rPr>
          <w:rFonts w:ascii="Arial" w:eastAsia="Times New Roman" w:hAnsi="Arial" w:cs="Arial"/>
          <w:sz w:val="19"/>
          <w:szCs w:val="19"/>
        </w:rPr>
        <w:t>(Figure 2Di and Figure S3B)</w:t>
      </w:r>
      <w:r w:rsidR="00D51ECB">
        <w:rPr>
          <w:rFonts w:ascii="Arial" w:eastAsia="Times New Roman" w:hAnsi="Arial" w:cs="Arial"/>
          <w:sz w:val="19"/>
          <w:szCs w:val="19"/>
        </w:rPr>
        <w:t>.</w:t>
      </w:r>
      <w:r w:rsidRPr="00A96321">
        <w:rPr>
          <w:rFonts w:ascii="Arial" w:eastAsia="Times New Roman" w:hAnsi="Arial" w:cs="Arial"/>
          <w:sz w:val="19"/>
          <w:szCs w:val="19"/>
        </w:rPr>
        <w:t xml:space="preserve"> </w:t>
      </w:r>
      <w:r w:rsidR="00D51ECB">
        <w:rPr>
          <w:rFonts w:ascii="Arial" w:eastAsia="Times New Roman" w:hAnsi="Arial" w:cs="Arial"/>
          <w:sz w:val="19"/>
          <w:szCs w:val="19"/>
        </w:rPr>
        <w:t>T</w:t>
      </w:r>
      <w:r w:rsidRPr="00A96321">
        <w:rPr>
          <w:rFonts w:ascii="Arial" w:eastAsia="Times New Roman" w:hAnsi="Arial" w:cs="Arial"/>
          <w:sz w:val="19"/>
          <w:szCs w:val="19"/>
        </w:rPr>
        <w:t xml:space="preserve">hus a </w:t>
      </w:r>
      <w:r w:rsidR="002E0371">
        <w:rPr>
          <w:rFonts w:ascii="Arial" w:eastAsia="Times New Roman" w:hAnsi="Arial" w:cs="Arial"/>
          <w:sz w:val="19"/>
          <w:szCs w:val="19"/>
        </w:rPr>
        <w:t xml:space="preserve">small </w:t>
      </w:r>
      <w:r w:rsidRPr="00A96321">
        <w:rPr>
          <w:rFonts w:ascii="Arial" w:eastAsia="Times New Roman" w:hAnsi="Arial" w:cs="Arial"/>
          <w:sz w:val="19"/>
          <w:szCs w:val="19"/>
        </w:rPr>
        <w:t>reduction in velocity is expected</w:t>
      </w:r>
      <w:r w:rsidR="00D51ECB">
        <w:rPr>
          <w:rFonts w:ascii="Arial" w:eastAsia="Times New Roman" w:hAnsi="Arial" w:cs="Arial"/>
          <w:sz w:val="19"/>
          <w:szCs w:val="19"/>
        </w:rPr>
        <w:t xml:space="preserve"> </w:t>
      </w:r>
      <w:r w:rsidR="002E0371">
        <w:rPr>
          <w:rFonts w:ascii="Arial" w:eastAsia="Times New Roman" w:hAnsi="Arial" w:cs="Arial"/>
          <w:sz w:val="19"/>
          <w:szCs w:val="19"/>
        </w:rPr>
        <w:t xml:space="preserve">several seconds after a MSN event </w:t>
      </w:r>
      <w:r w:rsidR="00D51ECB">
        <w:rPr>
          <w:rFonts w:ascii="Arial" w:eastAsia="Times New Roman" w:hAnsi="Arial" w:cs="Arial"/>
          <w:sz w:val="19"/>
          <w:szCs w:val="19"/>
        </w:rPr>
        <w:t xml:space="preserve">given the natural rhythm </w:t>
      </w:r>
      <w:r w:rsidR="00CD4E3F">
        <w:rPr>
          <w:rFonts w:ascii="Arial" w:eastAsia="Times New Roman" w:hAnsi="Arial" w:cs="Arial"/>
          <w:sz w:val="19"/>
          <w:szCs w:val="19"/>
        </w:rPr>
        <w:t xml:space="preserve">and duration </w:t>
      </w:r>
      <w:r w:rsidR="00D51ECB">
        <w:rPr>
          <w:rFonts w:ascii="Arial" w:eastAsia="Times New Roman" w:hAnsi="Arial" w:cs="Arial"/>
          <w:sz w:val="19"/>
          <w:szCs w:val="19"/>
        </w:rPr>
        <w:t>of a movement bout</w:t>
      </w:r>
      <w:r w:rsidR="00CD4E3F">
        <w:rPr>
          <w:rFonts w:ascii="Arial" w:eastAsia="Times New Roman" w:hAnsi="Arial" w:cs="Arial"/>
          <w:sz w:val="19"/>
          <w:szCs w:val="19"/>
        </w:rPr>
        <w:t xml:space="preserve"> (~5 seconds)</w:t>
      </w:r>
      <w:r w:rsidR="002E0371">
        <w:rPr>
          <w:rFonts w:ascii="Arial" w:eastAsia="Times New Roman" w:hAnsi="Arial" w:cs="Arial"/>
          <w:sz w:val="19"/>
          <w:szCs w:val="19"/>
        </w:rPr>
        <w:t xml:space="preserve"> and MSN coding of it. However, </w:t>
      </w:r>
      <w:r w:rsidR="008C2CBC">
        <w:rPr>
          <w:rFonts w:ascii="Arial" w:eastAsia="Times New Roman" w:hAnsi="Arial" w:cs="Arial"/>
          <w:sz w:val="19"/>
          <w:szCs w:val="19"/>
        </w:rPr>
        <w:t>we have now included new statistics and time series analysis that demonstrates the</w:t>
      </w:r>
      <w:r w:rsidRPr="00A96321">
        <w:rPr>
          <w:rFonts w:ascii="Arial" w:eastAsia="Times New Roman" w:hAnsi="Arial" w:cs="Arial"/>
          <w:sz w:val="19"/>
          <w:szCs w:val="19"/>
        </w:rPr>
        <w:t xml:space="preserve"> </w:t>
      </w:r>
      <w:r w:rsidR="002E0371">
        <w:rPr>
          <w:rFonts w:ascii="Arial" w:eastAsia="Times New Roman" w:hAnsi="Arial" w:cs="Arial"/>
          <w:sz w:val="19"/>
          <w:szCs w:val="19"/>
        </w:rPr>
        <w:t xml:space="preserve">“slowing” </w:t>
      </w:r>
      <w:r w:rsidR="008C2CBC">
        <w:rPr>
          <w:rFonts w:ascii="Arial" w:eastAsia="Times New Roman" w:hAnsi="Arial" w:cs="Arial"/>
          <w:sz w:val="19"/>
          <w:szCs w:val="19"/>
        </w:rPr>
        <w:t xml:space="preserve">that follows </w:t>
      </w:r>
      <w:r w:rsidR="008C2CBC" w:rsidRPr="00A96321">
        <w:rPr>
          <w:rFonts w:ascii="Arial" w:eastAsia="Times New Roman" w:hAnsi="Arial" w:cs="Arial"/>
          <w:sz w:val="19"/>
          <w:szCs w:val="19"/>
        </w:rPr>
        <w:t xml:space="preserve">CHI events </w:t>
      </w:r>
      <w:r w:rsidRPr="00A96321">
        <w:rPr>
          <w:rFonts w:ascii="Arial" w:eastAsia="Times New Roman" w:hAnsi="Arial" w:cs="Arial"/>
          <w:sz w:val="19"/>
          <w:szCs w:val="19"/>
        </w:rPr>
        <w:t xml:space="preserve">is </w:t>
      </w:r>
      <w:r w:rsidR="008C2CBC">
        <w:rPr>
          <w:rFonts w:ascii="Arial" w:eastAsia="Times New Roman" w:hAnsi="Arial" w:cs="Arial"/>
          <w:sz w:val="19"/>
          <w:szCs w:val="19"/>
        </w:rPr>
        <w:t>profoundly different from that following MSN events (also see response to comment 4 below)</w:t>
      </w:r>
      <w:r w:rsidRPr="00A96321">
        <w:rPr>
          <w:rFonts w:ascii="Arial" w:eastAsia="Times New Roman" w:hAnsi="Arial" w:cs="Arial"/>
          <w:sz w:val="19"/>
          <w:szCs w:val="19"/>
        </w:rPr>
        <w:t xml:space="preserve">. </w:t>
      </w:r>
    </w:p>
    <w:p w14:paraId="16024BCD" w14:textId="77777777" w:rsidR="008E4E48" w:rsidRPr="00770171" w:rsidRDefault="008E4E48" w:rsidP="008E4E48">
      <w:pPr>
        <w:shd w:val="clear" w:color="auto" w:fill="FFFFFF"/>
        <w:spacing w:after="100" w:line="240" w:lineRule="auto"/>
        <w:rPr>
          <w:rFonts w:ascii="Arial" w:eastAsia="Times New Roman" w:hAnsi="Arial" w:cs="Arial"/>
          <w:i/>
          <w:sz w:val="19"/>
          <w:szCs w:val="19"/>
        </w:rPr>
      </w:pPr>
      <w:r w:rsidRPr="00770171">
        <w:rPr>
          <w:rFonts w:ascii="Arial" w:eastAsia="Times New Roman" w:hAnsi="Arial" w:cs="Arial"/>
          <w:sz w:val="19"/>
          <w:szCs w:val="19"/>
        </w:rPr>
        <w:br/>
      </w:r>
      <w:r w:rsidRPr="00A96321">
        <w:rPr>
          <w:rFonts w:ascii="Arial" w:eastAsia="Times New Roman" w:hAnsi="Arial" w:cs="Arial"/>
          <w:b/>
          <w:i/>
          <w:sz w:val="19"/>
          <w:szCs w:val="19"/>
        </w:rPr>
        <w:t>4.</w:t>
      </w:r>
      <w:r w:rsidRPr="00A96321">
        <w:rPr>
          <w:rFonts w:ascii="Arial" w:eastAsia="Times New Roman" w:hAnsi="Arial" w:cs="Arial"/>
          <w:i/>
          <w:sz w:val="19"/>
          <w:szCs w:val="19"/>
        </w:rPr>
        <w:t xml:space="preserve"> </w:t>
      </w:r>
      <w:r w:rsidRPr="00A96321">
        <w:rPr>
          <w:rFonts w:ascii="Arial" w:hAnsi="Arial" w:cs="Arial"/>
          <w:i/>
          <w:sz w:val="19"/>
          <w:szCs w:val="19"/>
          <w:shd w:val="clear" w:color="auto" w:fill="FFFFFF"/>
        </w:rPr>
        <w:t>Fig2G shows that activation of CHIs results in overall decreases in</w:t>
      </w:r>
      <w:r w:rsidRPr="00A96321">
        <w:rPr>
          <w:rFonts w:ascii="Arial" w:hAnsi="Arial" w:cs="Arial"/>
          <w:i/>
          <w:sz w:val="19"/>
          <w:szCs w:val="19"/>
        </w:rPr>
        <w:t xml:space="preserve"> </w:t>
      </w:r>
      <w:r w:rsidRPr="00A96321">
        <w:rPr>
          <w:rFonts w:ascii="Arial" w:hAnsi="Arial" w:cs="Arial"/>
          <w:i/>
          <w:sz w:val="19"/>
          <w:szCs w:val="19"/>
          <w:shd w:val="clear" w:color="auto" w:fill="FFFFFF"/>
        </w:rPr>
        <w:t>speed. Once again, the authors do not address why PV activation only</w:t>
      </w:r>
      <w:r w:rsidRPr="00A96321">
        <w:rPr>
          <w:rFonts w:ascii="Arial" w:hAnsi="Arial" w:cs="Arial"/>
          <w:i/>
          <w:sz w:val="19"/>
          <w:szCs w:val="19"/>
        </w:rPr>
        <w:t xml:space="preserve"> </w:t>
      </w:r>
      <w:r w:rsidRPr="00A96321">
        <w:rPr>
          <w:rFonts w:ascii="Arial" w:hAnsi="Arial" w:cs="Arial"/>
          <w:i/>
          <w:sz w:val="19"/>
          <w:szCs w:val="19"/>
          <w:shd w:val="clear" w:color="auto" w:fill="FFFFFF"/>
        </w:rPr>
        <w:t>increases speed if the animal is at rest (2H) as 2G shows no positive</w:t>
      </w:r>
      <w:r w:rsidRPr="00A96321">
        <w:rPr>
          <w:rFonts w:ascii="Arial" w:hAnsi="Arial" w:cs="Arial"/>
          <w:i/>
          <w:sz w:val="19"/>
          <w:szCs w:val="19"/>
        </w:rPr>
        <w:br/>
      </w:r>
      <w:r w:rsidRPr="00A96321">
        <w:rPr>
          <w:rFonts w:ascii="Arial" w:hAnsi="Arial" w:cs="Arial"/>
          <w:i/>
          <w:sz w:val="19"/>
          <w:szCs w:val="19"/>
          <w:shd w:val="clear" w:color="auto" w:fill="FFFFFF"/>
        </w:rPr>
        <w:t>modulation via PV activation. Furthermore, FigS3F shows that CHIs do</w:t>
      </w:r>
      <w:r w:rsidRPr="00A96321">
        <w:rPr>
          <w:rFonts w:ascii="Arial" w:hAnsi="Arial" w:cs="Arial"/>
          <w:i/>
          <w:sz w:val="19"/>
          <w:szCs w:val="19"/>
        </w:rPr>
        <w:t xml:space="preserve"> </w:t>
      </w:r>
      <w:r w:rsidRPr="00A96321">
        <w:rPr>
          <w:rFonts w:ascii="Arial" w:hAnsi="Arial" w:cs="Arial"/>
          <w:i/>
          <w:sz w:val="19"/>
          <w:szCs w:val="19"/>
          <w:shd w:val="clear" w:color="auto" w:fill="FFFFFF"/>
        </w:rPr>
        <w:t>not become active prior to motion offset, calling into question</w:t>
      </w:r>
      <w:r w:rsidRPr="00A96321">
        <w:rPr>
          <w:rFonts w:ascii="Arial" w:hAnsi="Arial" w:cs="Arial"/>
          <w:i/>
          <w:sz w:val="19"/>
          <w:szCs w:val="19"/>
        </w:rPr>
        <w:t xml:space="preserve"> </w:t>
      </w:r>
      <w:r w:rsidRPr="00A96321">
        <w:rPr>
          <w:rFonts w:ascii="Arial" w:hAnsi="Arial" w:cs="Arial"/>
          <w:i/>
          <w:sz w:val="19"/>
          <w:szCs w:val="19"/>
          <w:shd w:val="clear" w:color="auto" w:fill="FFFFFF"/>
        </w:rPr>
        <w:t>whether this effect is indeed physiological</w:t>
      </w:r>
      <w:r w:rsidRPr="00770171">
        <w:rPr>
          <w:rFonts w:ascii="Arial" w:hAnsi="Arial" w:cs="Arial"/>
          <w:sz w:val="19"/>
          <w:szCs w:val="19"/>
          <w:shd w:val="clear" w:color="auto" w:fill="FFFFFF"/>
        </w:rPr>
        <w:t xml:space="preserve">. </w:t>
      </w:r>
    </w:p>
    <w:p w14:paraId="17D66DC8" w14:textId="1344062F" w:rsidR="007E163B" w:rsidRPr="00A96321" w:rsidRDefault="008E4E48" w:rsidP="008E4E48">
      <w:pPr>
        <w:shd w:val="clear" w:color="auto" w:fill="FFFFFF"/>
        <w:spacing w:after="100" w:line="240" w:lineRule="auto"/>
        <w:rPr>
          <w:rFonts w:ascii="Arial" w:eastAsia="Times New Roman" w:hAnsi="Arial" w:cs="Arial"/>
          <w:sz w:val="19"/>
          <w:szCs w:val="19"/>
        </w:rPr>
      </w:pPr>
      <w:r w:rsidRPr="00A96321">
        <w:rPr>
          <w:rFonts w:ascii="Arial" w:eastAsia="Times New Roman" w:hAnsi="Arial" w:cs="Arial"/>
          <w:b/>
          <w:sz w:val="19"/>
          <w:szCs w:val="19"/>
        </w:rPr>
        <w:t xml:space="preserve">Response: </w:t>
      </w:r>
      <w:r w:rsidR="007E163B" w:rsidRPr="00A96321">
        <w:rPr>
          <w:rFonts w:ascii="Arial" w:eastAsia="Times New Roman" w:hAnsi="Arial" w:cs="Arial"/>
          <w:sz w:val="19"/>
          <w:szCs w:val="19"/>
        </w:rPr>
        <w:t>We again</w:t>
      </w:r>
      <w:r w:rsidRPr="00A96321">
        <w:rPr>
          <w:rFonts w:ascii="Arial" w:eastAsia="Times New Roman" w:hAnsi="Arial" w:cs="Arial"/>
          <w:sz w:val="19"/>
          <w:szCs w:val="19"/>
        </w:rPr>
        <w:t xml:space="preserve"> agree that several of these points could be made easier to interpret with additional text or analysis and have addressed this with new supplemental figures</w:t>
      </w:r>
      <w:r w:rsidR="003D7DED">
        <w:rPr>
          <w:rFonts w:ascii="Arial" w:eastAsia="Times New Roman" w:hAnsi="Arial" w:cs="Arial"/>
          <w:sz w:val="19"/>
          <w:szCs w:val="19"/>
        </w:rPr>
        <w:t>, analyses</w:t>
      </w:r>
      <w:r w:rsidRPr="00A96321">
        <w:rPr>
          <w:rFonts w:ascii="Arial" w:eastAsia="Times New Roman" w:hAnsi="Arial" w:cs="Arial"/>
          <w:sz w:val="19"/>
          <w:szCs w:val="19"/>
        </w:rPr>
        <w:t xml:space="preserve"> and additional discus</w:t>
      </w:r>
      <w:r w:rsidR="003D7DED">
        <w:rPr>
          <w:rFonts w:ascii="Arial" w:eastAsia="Times New Roman" w:hAnsi="Arial" w:cs="Arial"/>
          <w:sz w:val="19"/>
          <w:szCs w:val="19"/>
        </w:rPr>
        <w:t>sion,</w:t>
      </w:r>
      <w:r w:rsidRPr="00A96321">
        <w:rPr>
          <w:rFonts w:ascii="Arial" w:eastAsia="Times New Roman" w:hAnsi="Arial" w:cs="Arial"/>
          <w:sz w:val="19"/>
          <w:szCs w:val="19"/>
        </w:rPr>
        <w:t xml:space="preserve"> </w:t>
      </w:r>
      <w:r w:rsidR="003D7DED">
        <w:rPr>
          <w:rFonts w:ascii="Arial" w:eastAsia="Times New Roman" w:hAnsi="Arial" w:cs="Arial"/>
          <w:sz w:val="19"/>
          <w:szCs w:val="19"/>
        </w:rPr>
        <w:t>a</w:t>
      </w:r>
      <w:r w:rsidRPr="00A96321">
        <w:rPr>
          <w:rFonts w:ascii="Arial" w:eastAsia="Times New Roman" w:hAnsi="Arial" w:cs="Arial"/>
          <w:sz w:val="19"/>
          <w:szCs w:val="19"/>
        </w:rPr>
        <w:t>s stated in response to comment (3)</w:t>
      </w:r>
      <w:r w:rsidR="003D7DED">
        <w:rPr>
          <w:rFonts w:ascii="Arial" w:eastAsia="Times New Roman" w:hAnsi="Arial" w:cs="Arial"/>
          <w:sz w:val="19"/>
          <w:szCs w:val="19"/>
        </w:rPr>
        <w:t xml:space="preserve">. </w:t>
      </w:r>
      <w:r w:rsidRPr="00A96321">
        <w:rPr>
          <w:rFonts w:ascii="Arial" w:eastAsia="Times New Roman" w:hAnsi="Arial" w:cs="Arial"/>
          <w:sz w:val="19"/>
          <w:szCs w:val="19"/>
        </w:rPr>
        <w:t>We speculate that during high movement, further activation in PV activity</w:t>
      </w:r>
      <w:r w:rsidR="007E163B" w:rsidRPr="00A96321">
        <w:rPr>
          <w:rFonts w:ascii="Arial" w:eastAsia="Times New Roman" w:hAnsi="Arial" w:cs="Arial"/>
          <w:sz w:val="19"/>
          <w:szCs w:val="19"/>
        </w:rPr>
        <w:t xml:space="preserve"> does not produce addition</w:t>
      </w:r>
      <w:r w:rsidR="00771EDE">
        <w:rPr>
          <w:rFonts w:ascii="Arial" w:eastAsia="Times New Roman" w:hAnsi="Arial" w:cs="Arial"/>
          <w:sz w:val="19"/>
          <w:szCs w:val="19"/>
        </w:rPr>
        <w:t>al</w:t>
      </w:r>
      <w:r w:rsidR="007E163B" w:rsidRPr="00A96321">
        <w:rPr>
          <w:rFonts w:ascii="Arial" w:eastAsia="Times New Roman" w:hAnsi="Arial" w:cs="Arial"/>
          <w:sz w:val="19"/>
          <w:szCs w:val="19"/>
        </w:rPr>
        <w:t xml:space="preserve"> increases in velocity due to ceiling effects</w:t>
      </w:r>
      <w:r w:rsidR="003D7DED">
        <w:rPr>
          <w:rFonts w:ascii="Arial" w:eastAsia="Times New Roman" w:hAnsi="Arial" w:cs="Arial"/>
          <w:sz w:val="19"/>
          <w:szCs w:val="19"/>
        </w:rPr>
        <w:t>, which is supported by the absence of an effect on velocity when PVs are optically stimulated during period</w:t>
      </w:r>
      <w:r w:rsidR="008C2CBC">
        <w:rPr>
          <w:rFonts w:ascii="Arial" w:eastAsia="Times New Roman" w:hAnsi="Arial" w:cs="Arial"/>
          <w:sz w:val="19"/>
          <w:szCs w:val="19"/>
        </w:rPr>
        <w:t>s</w:t>
      </w:r>
      <w:r w:rsidR="003D7DED">
        <w:rPr>
          <w:rFonts w:ascii="Arial" w:eastAsia="Times New Roman" w:hAnsi="Arial" w:cs="Arial"/>
          <w:sz w:val="19"/>
          <w:szCs w:val="19"/>
        </w:rPr>
        <w:t xml:space="preserve"> of high locomotion. Thus the PV-triggered increase in speed, be it endogenously or optically triggered, is most apparent when focused on low-movement time periods</w:t>
      </w:r>
      <w:r w:rsidR="007E163B" w:rsidRPr="00A96321">
        <w:rPr>
          <w:rFonts w:ascii="Arial" w:eastAsia="Times New Roman" w:hAnsi="Arial" w:cs="Arial"/>
          <w:sz w:val="19"/>
          <w:szCs w:val="19"/>
        </w:rPr>
        <w:t xml:space="preserve">. We have discussed this in more detail in the revised manuscript. </w:t>
      </w:r>
    </w:p>
    <w:p w14:paraId="0E3C1956" w14:textId="32448FCD" w:rsidR="008E4E48" w:rsidRPr="00A96321" w:rsidRDefault="007E163B" w:rsidP="008E4E48">
      <w:pPr>
        <w:shd w:val="clear" w:color="auto" w:fill="FFFFFF"/>
        <w:spacing w:after="100" w:line="240" w:lineRule="auto"/>
        <w:rPr>
          <w:rFonts w:ascii="Arial" w:eastAsia="Times New Roman" w:hAnsi="Arial" w:cs="Arial"/>
          <w:i/>
          <w:sz w:val="19"/>
          <w:szCs w:val="19"/>
        </w:rPr>
      </w:pPr>
      <w:r w:rsidRPr="00A96321">
        <w:rPr>
          <w:rFonts w:ascii="Arial" w:eastAsia="Times New Roman" w:hAnsi="Arial" w:cs="Arial"/>
          <w:sz w:val="19"/>
          <w:szCs w:val="19"/>
        </w:rPr>
        <w:t>Based on the Referees concerns</w:t>
      </w:r>
      <w:r w:rsidR="003D7DED">
        <w:rPr>
          <w:rFonts w:ascii="Arial" w:eastAsia="Times New Roman" w:hAnsi="Arial" w:cs="Arial"/>
          <w:sz w:val="19"/>
          <w:szCs w:val="19"/>
        </w:rPr>
        <w:t xml:space="preserve"> and as described above</w:t>
      </w:r>
      <w:r w:rsidRPr="00A96321">
        <w:rPr>
          <w:rFonts w:ascii="Arial" w:eastAsia="Times New Roman" w:hAnsi="Arial" w:cs="Arial"/>
          <w:sz w:val="19"/>
          <w:szCs w:val="19"/>
        </w:rPr>
        <w:t xml:space="preserve">, we also looked more precisely at the timing of CHI activity to movement offset. We found that </w:t>
      </w:r>
      <w:r w:rsidR="008E4E48" w:rsidRPr="00A96321">
        <w:rPr>
          <w:rFonts w:ascii="Arial" w:eastAsia="Times New Roman" w:hAnsi="Arial" w:cs="Arial"/>
          <w:sz w:val="19"/>
          <w:szCs w:val="19"/>
        </w:rPr>
        <w:t>CHI activation follow</w:t>
      </w:r>
      <w:r w:rsidR="00771EDE">
        <w:rPr>
          <w:rFonts w:ascii="Arial" w:eastAsia="Times New Roman" w:hAnsi="Arial" w:cs="Arial"/>
          <w:sz w:val="19"/>
          <w:szCs w:val="19"/>
        </w:rPr>
        <w:t>s</w:t>
      </w:r>
      <w:r w:rsidR="008E4E48" w:rsidRPr="00A96321">
        <w:rPr>
          <w:rFonts w:ascii="Arial" w:eastAsia="Times New Roman" w:hAnsi="Arial" w:cs="Arial"/>
          <w:sz w:val="19"/>
          <w:szCs w:val="19"/>
        </w:rPr>
        <w:t xml:space="preserve"> peaks in velocity </w:t>
      </w:r>
      <w:r w:rsidR="00CD4E3F">
        <w:rPr>
          <w:rFonts w:ascii="Arial" w:eastAsia="Times New Roman" w:hAnsi="Arial" w:cs="Arial"/>
          <w:sz w:val="19"/>
          <w:szCs w:val="19"/>
        </w:rPr>
        <w:t xml:space="preserve">and </w:t>
      </w:r>
      <w:r w:rsidR="003D7DED">
        <w:rPr>
          <w:rFonts w:ascii="Arial" w:eastAsia="Times New Roman" w:hAnsi="Arial" w:cs="Arial"/>
          <w:sz w:val="19"/>
          <w:szCs w:val="19"/>
        </w:rPr>
        <w:t>just</w:t>
      </w:r>
      <w:r w:rsidR="008E4E48" w:rsidRPr="00A96321">
        <w:rPr>
          <w:rFonts w:ascii="Arial" w:eastAsia="Times New Roman" w:hAnsi="Arial" w:cs="Arial"/>
          <w:sz w:val="19"/>
          <w:szCs w:val="19"/>
        </w:rPr>
        <w:t xml:space="preserve"> prior to movement termination</w:t>
      </w:r>
      <w:r w:rsidR="003D7DED">
        <w:rPr>
          <w:rFonts w:ascii="Arial" w:eastAsia="Times New Roman" w:hAnsi="Arial" w:cs="Arial"/>
          <w:sz w:val="19"/>
          <w:szCs w:val="19"/>
        </w:rPr>
        <w:t xml:space="preserve">, and </w:t>
      </w:r>
      <w:r w:rsidR="00CD4E3F">
        <w:rPr>
          <w:rFonts w:ascii="Arial" w:eastAsia="Times New Roman" w:hAnsi="Arial" w:cs="Arial"/>
          <w:sz w:val="19"/>
          <w:szCs w:val="19"/>
        </w:rPr>
        <w:t xml:space="preserve">further </w:t>
      </w:r>
      <w:r w:rsidR="003D7DED">
        <w:rPr>
          <w:rFonts w:ascii="Arial" w:eastAsia="Times New Roman" w:hAnsi="Arial" w:cs="Arial"/>
          <w:sz w:val="19"/>
          <w:szCs w:val="19"/>
        </w:rPr>
        <w:t>o</w:t>
      </w:r>
      <w:r w:rsidR="00275A33" w:rsidRPr="00A96321">
        <w:rPr>
          <w:rFonts w:ascii="Arial" w:eastAsia="Times New Roman" w:hAnsi="Arial" w:cs="Arial"/>
          <w:sz w:val="19"/>
          <w:szCs w:val="19"/>
        </w:rPr>
        <w:t>nly CHIs</w:t>
      </w:r>
      <w:r w:rsidR="008E4E48" w:rsidRPr="00A96321">
        <w:rPr>
          <w:rFonts w:ascii="Arial" w:eastAsia="Times New Roman" w:hAnsi="Arial" w:cs="Arial"/>
          <w:sz w:val="19"/>
          <w:szCs w:val="19"/>
        </w:rPr>
        <w:t xml:space="preserve"> </w:t>
      </w:r>
      <w:r w:rsidR="00275A33" w:rsidRPr="00A96321">
        <w:rPr>
          <w:rFonts w:ascii="Arial" w:eastAsia="Times New Roman" w:hAnsi="Arial" w:cs="Arial"/>
          <w:sz w:val="19"/>
          <w:szCs w:val="19"/>
        </w:rPr>
        <w:t xml:space="preserve">had significant </w:t>
      </w:r>
      <w:r w:rsidR="00544905">
        <w:rPr>
          <w:rFonts w:ascii="Arial" w:eastAsia="Times New Roman" w:hAnsi="Arial" w:cs="Arial"/>
          <w:sz w:val="19"/>
          <w:szCs w:val="19"/>
        </w:rPr>
        <w:t xml:space="preserve">peaks </w:t>
      </w:r>
      <w:r w:rsidR="00275A33" w:rsidRPr="00A96321">
        <w:rPr>
          <w:rFonts w:ascii="Arial" w:eastAsia="Times New Roman" w:hAnsi="Arial" w:cs="Arial"/>
          <w:sz w:val="19"/>
          <w:szCs w:val="19"/>
        </w:rPr>
        <w:t xml:space="preserve">in activity </w:t>
      </w:r>
      <w:r w:rsidR="00544905">
        <w:rPr>
          <w:rFonts w:ascii="Arial" w:eastAsia="Times New Roman" w:hAnsi="Arial" w:cs="Arial"/>
          <w:sz w:val="19"/>
          <w:szCs w:val="19"/>
        </w:rPr>
        <w:t xml:space="preserve">isolated to </w:t>
      </w:r>
      <w:r w:rsidR="003D7DED">
        <w:rPr>
          <w:rFonts w:ascii="Arial" w:eastAsia="Times New Roman" w:hAnsi="Arial" w:cs="Arial"/>
          <w:sz w:val="19"/>
          <w:szCs w:val="19"/>
        </w:rPr>
        <w:t xml:space="preserve">this time </w:t>
      </w:r>
      <w:r w:rsidR="00544905">
        <w:rPr>
          <w:rFonts w:ascii="Arial" w:eastAsia="Times New Roman" w:hAnsi="Arial" w:cs="Arial"/>
          <w:sz w:val="19"/>
          <w:szCs w:val="19"/>
        </w:rPr>
        <w:t>window</w:t>
      </w:r>
      <w:r w:rsidR="00275A33" w:rsidRPr="00A96321">
        <w:rPr>
          <w:rFonts w:ascii="Arial" w:eastAsia="Times New Roman" w:hAnsi="Arial" w:cs="Arial"/>
          <w:sz w:val="19"/>
          <w:szCs w:val="19"/>
        </w:rPr>
        <w:t>.</w:t>
      </w:r>
      <w:r w:rsidR="008E4E48" w:rsidRPr="00A96321">
        <w:rPr>
          <w:rFonts w:ascii="Arial" w:eastAsia="Times New Roman" w:hAnsi="Arial" w:cs="Arial"/>
          <w:sz w:val="19"/>
          <w:szCs w:val="19"/>
        </w:rPr>
        <w:br/>
      </w:r>
      <w:r w:rsidR="008E4E48" w:rsidRPr="00770171">
        <w:rPr>
          <w:rFonts w:ascii="Arial" w:eastAsia="Times New Roman" w:hAnsi="Arial" w:cs="Arial"/>
          <w:sz w:val="19"/>
          <w:szCs w:val="19"/>
        </w:rPr>
        <w:br/>
      </w:r>
      <w:r w:rsidR="008E4E48" w:rsidRPr="00A96321">
        <w:rPr>
          <w:rFonts w:ascii="Arial" w:eastAsia="Times New Roman" w:hAnsi="Arial" w:cs="Arial"/>
          <w:b/>
          <w:i/>
          <w:sz w:val="19"/>
          <w:szCs w:val="19"/>
        </w:rPr>
        <w:t>5.</w:t>
      </w:r>
      <w:r w:rsidR="008E4E48" w:rsidRPr="00A96321">
        <w:rPr>
          <w:rFonts w:ascii="Arial" w:eastAsia="Times New Roman" w:hAnsi="Arial" w:cs="Arial"/>
          <w:i/>
          <w:sz w:val="19"/>
          <w:szCs w:val="19"/>
        </w:rPr>
        <w:t xml:space="preserve"> </w:t>
      </w:r>
      <w:r w:rsidR="008E4E48" w:rsidRPr="00A96321">
        <w:rPr>
          <w:rFonts w:ascii="Arial" w:hAnsi="Arial" w:cs="Arial"/>
          <w:i/>
          <w:sz w:val="19"/>
          <w:szCs w:val="19"/>
          <w:shd w:val="clear" w:color="auto" w:fill="FFFFFF"/>
        </w:rPr>
        <w:t>PV activity decreases MSN co-activity, CHI activity increases it</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Figures 3 and 5 focus on analyses of correlation between cells across</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cell types and motor states. A key element missing from these analyses</w:t>
      </w:r>
      <w:r w:rsidR="008E4E48" w:rsidRPr="00A96321">
        <w:rPr>
          <w:rFonts w:ascii="Arial" w:hAnsi="Arial" w:cs="Arial"/>
          <w:i/>
          <w:sz w:val="19"/>
          <w:szCs w:val="19"/>
        </w:rPr>
        <w:br/>
      </w:r>
      <w:r w:rsidR="008E4E48" w:rsidRPr="00A96321">
        <w:rPr>
          <w:rFonts w:ascii="Arial" w:hAnsi="Arial" w:cs="Arial"/>
          <w:i/>
          <w:sz w:val="19"/>
          <w:szCs w:val="19"/>
          <w:shd w:val="clear" w:color="auto" w:fill="FFFFFF"/>
        </w:rPr>
        <w:t>is a true “baseline” measure of correlation/co-activity. Indeed, the</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first figure of the paper shows how MSN/PV/CHI activity are all very</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different from each other regarding their activity dynamics</w:t>
      </w:r>
      <w:r w:rsidR="008E4E48" w:rsidRPr="00A96321">
        <w:rPr>
          <w:rFonts w:ascii="Arial" w:hAnsi="Arial" w:cs="Arial"/>
          <w:i/>
          <w:sz w:val="19"/>
          <w:szCs w:val="19"/>
        </w:rPr>
        <w:br/>
      </w:r>
      <w:r w:rsidR="008E4E48" w:rsidRPr="00A96321">
        <w:rPr>
          <w:rFonts w:ascii="Arial" w:hAnsi="Arial" w:cs="Arial"/>
          <w:i/>
          <w:sz w:val="19"/>
          <w:szCs w:val="19"/>
          <w:shd w:val="clear" w:color="auto" w:fill="FFFFFF"/>
        </w:rPr>
        <w:t>(frequency, AUC, etc.). Therefore, it is incorrect to directly compare</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“co-activity” between these distinct cell-type without providing a</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true baseline expectation of these measures. For example, shuffling</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dF/F values to yield “chance co-activation”. Another example of this</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error regards the comparison of co-activity/correlation during low vs.</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high speed (Fig 3) – higher speed naturally means more Ca2+ activity</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which means there is a greater chance of simultaneous activation of</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cells.</w:t>
      </w:r>
    </w:p>
    <w:p w14:paraId="6A692DA5" w14:textId="6BB170EE" w:rsidR="00454067" w:rsidRPr="00A96321" w:rsidRDefault="008E4E48" w:rsidP="008E4E48">
      <w:pPr>
        <w:shd w:val="clear" w:color="auto" w:fill="FFFFFF"/>
        <w:spacing w:after="100" w:line="240" w:lineRule="auto"/>
        <w:rPr>
          <w:rFonts w:ascii="Arial" w:eastAsia="Times New Roman" w:hAnsi="Arial" w:cs="Arial"/>
          <w:sz w:val="19"/>
          <w:szCs w:val="19"/>
        </w:rPr>
      </w:pPr>
      <w:r w:rsidRPr="00A96321">
        <w:rPr>
          <w:rFonts w:ascii="Arial" w:eastAsia="Times New Roman" w:hAnsi="Arial" w:cs="Arial"/>
          <w:b/>
          <w:sz w:val="19"/>
          <w:szCs w:val="19"/>
        </w:rPr>
        <w:lastRenderedPageBreak/>
        <w:t xml:space="preserve">Response: </w:t>
      </w:r>
      <w:r w:rsidR="00275A33" w:rsidRPr="00A96321">
        <w:rPr>
          <w:rFonts w:ascii="Arial" w:eastAsia="Times New Roman" w:hAnsi="Arial" w:cs="Arial"/>
          <w:sz w:val="19"/>
          <w:szCs w:val="19"/>
        </w:rPr>
        <w:t>W</w:t>
      </w:r>
      <w:r w:rsidRPr="00A96321">
        <w:rPr>
          <w:rFonts w:ascii="Arial" w:eastAsia="Times New Roman" w:hAnsi="Arial" w:cs="Arial"/>
          <w:sz w:val="19"/>
          <w:szCs w:val="19"/>
        </w:rPr>
        <w:t xml:space="preserve">e thank the Referee for drawing attention to </w:t>
      </w:r>
      <w:r w:rsidR="00B1479E" w:rsidRPr="00A96321">
        <w:rPr>
          <w:rFonts w:ascii="Arial" w:eastAsia="Times New Roman" w:hAnsi="Arial" w:cs="Arial"/>
          <w:sz w:val="19"/>
          <w:szCs w:val="19"/>
        </w:rPr>
        <w:t xml:space="preserve">a point of confusion within this study. In the revised manuscript we have attempted to fully clarify this analysis both as it relates to this point and the point below (comment 6). </w:t>
      </w:r>
      <w:r w:rsidR="0003560A">
        <w:rPr>
          <w:rFonts w:ascii="Arial" w:eastAsia="Times New Roman" w:hAnsi="Arial" w:cs="Arial"/>
          <w:sz w:val="19"/>
          <w:szCs w:val="19"/>
        </w:rPr>
        <w:t xml:space="preserve">Comparisons of co-activity were </w:t>
      </w:r>
      <w:r w:rsidR="0003560A" w:rsidRPr="00CD4E3F">
        <w:rPr>
          <w:rFonts w:ascii="Arial" w:eastAsia="Times New Roman" w:hAnsi="Arial" w:cs="Arial"/>
          <w:b/>
          <w:sz w:val="19"/>
          <w:szCs w:val="19"/>
        </w:rPr>
        <w:t>always</w:t>
      </w:r>
      <w:r w:rsidR="0003560A">
        <w:rPr>
          <w:rFonts w:ascii="Arial" w:eastAsia="Times New Roman" w:hAnsi="Arial" w:cs="Arial"/>
          <w:sz w:val="19"/>
          <w:szCs w:val="19"/>
        </w:rPr>
        <w:t xml:space="preserve"> </w:t>
      </w:r>
      <w:r w:rsidR="0003560A" w:rsidRPr="00CD4E3F">
        <w:rPr>
          <w:rFonts w:ascii="Arial" w:eastAsia="Times New Roman" w:hAnsi="Arial" w:cs="Arial"/>
          <w:b/>
          <w:sz w:val="19"/>
          <w:szCs w:val="19"/>
        </w:rPr>
        <w:t>within the population of MSNs</w:t>
      </w:r>
      <w:r w:rsidR="0003560A">
        <w:rPr>
          <w:rFonts w:ascii="Arial" w:eastAsia="Times New Roman" w:hAnsi="Arial" w:cs="Arial"/>
          <w:sz w:val="19"/>
          <w:szCs w:val="19"/>
        </w:rPr>
        <w:t xml:space="preserve">, although centered </w:t>
      </w:r>
      <w:r w:rsidR="00CD4E3F">
        <w:rPr>
          <w:rFonts w:ascii="Arial" w:eastAsia="Times New Roman" w:hAnsi="Arial" w:cs="Arial"/>
          <w:sz w:val="19"/>
          <w:szCs w:val="19"/>
        </w:rPr>
        <w:t>at</w:t>
      </w:r>
      <w:r w:rsidR="0003560A">
        <w:rPr>
          <w:rFonts w:ascii="Arial" w:eastAsia="Times New Roman" w:hAnsi="Arial" w:cs="Arial"/>
          <w:sz w:val="19"/>
          <w:szCs w:val="19"/>
        </w:rPr>
        <w:t xml:space="preserve"> a randomly selected MSN event, or an interneuron event</w:t>
      </w:r>
      <w:r w:rsidR="00CD4E3F">
        <w:rPr>
          <w:rFonts w:ascii="Arial" w:eastAsia="Times New Roman" w:hAnsi="Arial" w:cs="Arial"/>
          <w:sz w:val="19"/>
          <w:szCs w:val="19"/>
        </w:rPr>
        <w:t xml:space="preserve"> (red and green)</w:t>
      </w:r>
      <w:r w:rsidR="0003560A">
        <w:rPr>
          <w:rFonts w:ascii="Arial" w:eastAsia="Times New Roman" w:hAnsi="Arial" w:cs="Arial"/>
          <w:sz w:val="19"/>
          <w:szCs w:val="19"/>
        </w:rPr>
        <w:t xml:space="preserve">.  Thus, these analyses include a baseline comparison, and would not be confounded by the different response characteristics of the individual cell types. We apologize for not presenting this finding in a more clear way. </w:t>
      </w:r>
      <w:r w:rsidR="00B1479E" w:rsidRPr="00A96321">
        <w:rPr>
          <w:rFonts w:ascii="Arial" w:eastAsia="Times New Roman" w:hAnsi="Arial" w:cs="Arial"/>
          <w:sz w:val="19"/>
          <w:szCs w:val="19"/>
        </w:rPr>
        <w:t xml:space="preserve">We have also added shuffled data comparisons when appropriate that reveal chance correlation values which is helpful in terms of interpreting the strength of the relationships that exist. </w:t>
      </w:r>
      <w:r w:rsidR="00A822B3" w:rsidRPr="00A96321">
        <w:rPr>
          <w:rFonts w:ascii="Arial" w:eastAsia="Times New Roman" w:hAnsi="Arial" w:cs="Arial"/>
          <w:sz w:val="19"/>
          <w:szCs w:val="19"/>
        </w:rPr>
        <w:t>It is also worth noting that i</w:t>
      </w:r>
      <w:r w:rsidR="00B1479E" w:rsidRPr="00A96321">
        <w:rPr>
          <w:rFonts w:ascii="Arial" w:eastAsia="Times New Roman" w:hAnsi="Arial" w:cs="Arial"/>
          <w:sz w:val="19"/>
          <w:szCs w:val="19"/>
        </w:rPr>
        <w:t>n most cases, as described below, correlation analysis is derived from the entire session so the “motor activity” remains consistent in the analysis</w:t>
      </w:r>
      <w:r w:rsidR="00A822B3" w:rsidRPr="00A96321">
        <w:rPr>
          <w:rFonts w:ascii="Arial" w:eastAsia="Times New Roman" w:hAnsi="Arial" w:cs="Arial"/>
          <w:sz w:val="19"/>
          <w:szCs w:val="19"/>
        </w:rPr>
        <w:t xml:space="preserve"> between specific interactions within those sessions.</w:t>
      </w:r>
      <w:r w:rsidR="00B1479E" w:rsidRPr="00A96321">
        <w:rPr>
          <w:rFonts w:ascii="Arial" w:eastAsia="Times New Roman" w:hAnsi="Arial" w:cs="Arial"/>
          <w:sz w:val="19"/>
          <w:szCs w:val="19"/>
        </w:rPr>
        <w:t xml:space="preserve"> With regards to figures 3B and 3C</w:t>
      </w:r>
      <w:r w:rsidR="00454067" w:rsidRPr="00A96321">
        <w:rPr>
          <w:rFonts w:ascii="Arial" w:eastAsia="Times New Roman" w:hAnsi="Arial" w:cs="Arial"/>
          <w:sz w:val="19"/>
          <w:szCs w:val="19"/>
        </w:rPr>
        <w:t>, this addresses movement (B) or anatomical spacing (C) differences irrespective of cell type. We have included shuffled data in these</w:t>
      </w:r>
      <w:r w:rsidR="008C15EB">
        <w:rPr>
          <w:rFonts w:ascii="Arial" w:eastAsia="Times New Roman" w:hAnsi="Arial" w:cs="Arial"/>
          <w:sz w:val="19"/>
          <w:szCs w:val="19"/>
        </w:rPr>
        <w:t xml:space="preserve"> revised plots for comparison. </w:t>
      </w:r>
      <w:r w:rsidR="00454067" w:rsidRPr="00A96321">
        <w:rPr>
          <w:rFonts w:ascii="Arial" w:eastAsia="Times New Roman" w:hAnsi="Arial" w:cs="Arial"/>
          <w:sz w:val="19"/>
          <w:szCs w:val="19"/>
        </w:rPr>
        <w:t xml:space="preserve"> </w:t>
      </w:r>
    </w:p>
    <w:p w14:paraId="32A4B097" w14:textId="360A16CF" w:rsidR="008E4E48" w:rsidRPr="00A96321" w:rsidRDefault="00454067" w:rsidP="008E4E48">
      <w:pPr>
        <w:shd w:val="clear" w:color="auto" w:fill="FFFFFF"/>
        <w:spacing w:after="100" w:line="240" w:lineRule="auto"/>
        <w:rPr>
          <w:rFonts w:ascii="Arial" w:eastAsia="Times New Roman" w:hAnsi="Arial" w:cs="Arial"/>
          <w:i/>
          <w:sz w:val="19"/>
          <w:szCs w:val="19"/>
        </w:rPr>
      </w:pPr>
      <w:r w:rsidRPr="00A96321">
        <w:rPr>
          <w:rFonts w:ascii="Arial" w:eastAsia="Times New Roman" w:hAnsi="Arial" w:cs="Arial"/>
          <w:sz w:val="19"/>
          <w:szCs w:val="19"/>
        </w:rPr>
        <w:t>For the other comparisons in Figure 3</w:t>
      </w:r>
      <w:r w:rsidR="00A822B3" w:rsidRPr="00A96321">
        <w:rPr>
          <w:rFonts w:ascii="Arial" w:eastAsia="Times New Roman" w:hAnsi="Arial" w:cs="Arial"/>
          <w:sz w:val="19"/>
          <w:szCs w:val="19"/>
        </w:rPr>
        <w:t xml:space="preserve">, </w:t>
      </w:r>
      <w:r w:rsidR="008C15EB">
        <w:rPr>
          <w:rFonts w:ascii="Arial" w:eastAsia="Times New Roman" w:hAnsi="Arial" w:cs="Arial"/>
          <w:sz w:val="19"/>
          <w:szCs w:val="19"/>
        </w:rPr>
        <w:t>the</w:t>
      </w:r>
      <w:r w:rsidR="00A822B3" w:rsidRPr="00A96321">
        <w:rPr>
          <w:rFonts w:ascii="Arial" w:eastAsia="Times New Roman" w:hAnsi="Arial" w:cs="Arial"/>
          <w:sz w:val="19"/>
          <w:szCs w:val="19"/>
        </w:rPr>
        <w:t xml:space="preserve"> analysis </w:t>
      </w:r>
      <w:r w:rsidR="008C15EB">
        <w:rPr>
          <w:rFonts w:ascii="Arial" w:eastAsia="Times New Roman" w:hAnsi="Arial" w:cs="Arial"/>
          <w:sz w:val="19"/>
          <w:szCs w:val="19"/>
        </w:rPr>
        <w:t>is based on</w:t>
      </w:r>
      <w:r w:rsidR="00A822B3" w:rsidRPr="00A96321">
        <w:rPr>
          <w:rFonts w:ascii="Arial" w:eastAsia="Times New Roman" w:hAnsi="Arial" w:cs="Arial"/>
          <w:sz w:val="19"/>
          <w:szCs w:val="19"/>
        </w:rPr>
        <w:t xml:space="preserve"> entire session data and w</w:t>
      </w:r>
      <w:r w:rsidRPr="00A96321">
        <w:rPr>
          <w:rFonts w:ascii="Arial" w:eastAsia="Times New Roman" w:hAnsi="Arial" w:cs="Arial"/>
          <w:sz w:val="19"/>
          <w:szCs w:val="19"/>
        </w:rPr>
        <w:t xml:space="preserve">e found no significant differences in movement event </w:t>
      </w:r>
      <w:r w:rsidR="00A822B3" w:rsidRPr="00A96321">
        <w:rPr>
          <w:rFonts w:ascii="Arial" w:eastAsia="Times New Roman" w:hAnsi="Arial" w:cs="Arial"/>
          <w:sz w:val="19"/>
          <w:szCs w:val="19"/>
        </w:rPr>
        <w:t xml:space="preserve">frequency </w:t>
      </w:r>
      <w:r w:rsidRPr="00A96321">
        <w:rPr>
          <w:rFonts w:ascii="Arial" w:eastAsia="Times New Roman" w:hAnsi="Arial" w:cs="Arial"/>
          <w:sz w:val="19"/>
          <w:szCs w:val="19"/>
        </w:rPr>
        <w:t>between PV or CHI mice</w:t>
      </w:r>
      <w:r w:rsidR="00A822B3" w:rsidRPr="00A96321">
        <w:rPr>
          <w:rFonts w:ascii="Arial" w:eastAsia="Times New Roman" w:hAnsi="Arial" w:cs="Arial"/>
          <w:sz w:val="19"/>
          <w:szCs w:val="19"/>
        </w:rPr>
        <w:t xml:space="preserve"> or between the MSN populations that came from PV or CHI mice. This</w:t>
      </w:r>
      <w:r w:rsidRPr="00A96321">
        <w:rPr>
          <w:rFonts w:ascii="Arial" w:eastAsia="Times New Roman" w:hAnsi="Arial" w:cs="Arial"/>
          <w:sz w:val="19"/>
          <w:szCs w:val="19"/>
        </w:rPr>
        <w:t xml:space="preserve"> su</w:t>
      </w:r>
      <w:r w:rsidR="00A822B3" w:rsidRPr="00A96321">
        <w:rPr>
          <w:rFonts w:ascii="Arial" w:eastAsia="Times New Roman" w:hAnsi="Arial" w:cs="Arial"/>
          <w:sz w:val="19"/>
          <w:szCs w:val="19"/>
        </w:rPr>
        <w:t>ggests</w:t>
      </w:r>
      <w:r w:rsidRPr="00A96321">
        <w:rPr>
          <w:rFonts w:ascii="Arial" w:eastAsia="Times New Roman" w:hAnsi="Arial" w:cs="Arial"/>
          <w:sz w:val="19"/>
          <w:szCs w:val="19"/>
        </w:rPr>
        <w:t xml:space="preserve"> differences between these mice</w:t>
      </w:r>
      <w:r w:rsidR="00A822B3" w:rsidRPr="00A96321">
        <w:rPr>
          <w:rFonts w:ascii="Arial" w:eastAsia="Times New Roman" w:hAnsi="Arial" w:cs="Arial"/>
          <w:sz w:val="19"/>
          <w:szCs w:val="19"/>
        </w:rPr>
        <w:t xml:space="preserve"> are driven by the cell-specific differences. </w:t>
      </w:r>
      <w:r w:rsidR="008E4E48" w:rsidRPr="00A96321">
        <w:rPr>
          <w:rFonts w:ascii="Arial" w:eastAsia="Times New Roman" w:hAnsi="Arial" w:cs="Arial"/>
          <w:sz w:val="19"/>
          <w:szCs w:val="19"/>
        </w:rPr>
        <w:br/>
      </w:r>
      <w:r w:rsidR="008E4E48" w:rsidRPr="00770171">
        <w:rPr>
          <w:rFonts w:ascii="Arial" w:eastAsia="Times New Roman" w:hAnsi="Arial" w:cs="Arial"/>
          <w:sz w:val="19"/>
          <w:szCs w:val="19"/>
        </w:rPr>
        <w:br/>
      </w:r>
      <w:r w:rsidR="008E4E48" w:rsidRPr="00A96321">
        <w:rPr>
          <w:rFonts w:ascii="Arial" w:eastAsia="Times New Roman" w:hAnsi="Arial" w:cs="Arial"/>
          <w:b/>
          <w:i/>
          <w:sz w:val="19"/>
          <w:szCs w:val="19"/>
        </w:rPr>
        <w:t>6.</w:t>
      </w:r>
      <w:r w:rsidR="008E4E48" w:rsidRPr="00A96321">
        <w:rPr>
          <w:rFonts w:ascii="Arial" w:eastAsia="Times New Roman" w:hAnsi="Arial" w:cs="Arial"/>
          <w:i/>
          <w:sz w:val="19"/>
          <w:szCs w:val="19"/>
        </w:rPr>
        <w:t xml:space="preserve"> </w:t>
      </w:r>
      <w:r w:rsidR="008E4E48" w:rsidRPr="00A96321">
        <w:rPr>
          <w:rFonts w:ascii="Arial" w:hAnsi="Arial" w:cs="Arial"/>
          <w:i/>
          <w:sz w:val="19"/>
          <w:szCs w:val="19"/>
          <w:shd w:val="clear" w:color="auto" w:fill="FFFFFF"/>
        </w:rPr>
        <w:t>Similar issues to the above section apply to these analyses, with the</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addition of the fact that Fig5Eii clearly shows that Chrimson</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activation of CHIs results in MSN activation. This is not observed</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with PV activation (Ei) – the authors do not address this, and it</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calls into question to exact nature of their optogenetic manipulation</w:t>
      </w:r>
      <w:r w:rsidR="008E4E48" w:rsidRPr="00A96321">
        <w:rPr>
          <w:rFonts w:ascii="Arial" w:hAnsi="Arial" w:cs="Arial"/>
          <w:i/>
          <w:sz w:val="19"/>
          <w:szCs w:val="19"/>
        </w:rPr>
        <w:br/>
      </w:r>
      <w:r w:rsidR="008E4E48" w:rsidRPr="00A96321">
        <w:rPr>
          <w:rFonts w:ascii="Arial" w:hAnsi="Arial" w:cs="Arial"/>
          <w:i/>
          <w:sz w:val="19"/>
          <w:szCs w:val="19"/>
          <w:shd w:val="clear" w:color="auto" w:fill="FFFFFF"/>
        </w:rPr>
        <w:t>experiments.</w:t>
      </w:r>
    </w:p>
    <w:p w14:paraId="73175B1B" w14:textId="5F5A857C" w:rsidR="008E4E48" w:rsidRPr="00A96321" w:rsidRDefault="008E4E48" w:rsidP="008E4E48">
      <w:pPr>
        <w:shd w:val="clear" w:color="auto" w:fill="FFFFFF"/>
        <w:spacing w:after="100" w:line="240" w:lineRule="auto"/>
        <w:rPr>
          <w:rFonts w:ascii="Arial" w:eastAsia="Times New Roman" w:hAnsi="Arial" w:cs="Arial"/>
          <w:i/>
          <w:sz w:val="19"/>
          <w:szCs w:val="19"/>
        </w:rPr>
      </w:pPr>
      <w:r w:rsidRPr="00A96321">
        <w:rPr>
          <w:rFonts w:ascii="Arial" w:eastAsia="Times New Roman" w:hAnsi="Arial" w:cs="Arial"/>
          <w:b/>
          <w:sz w:val="19"/>
          <w:szCs w:val="19"/>
        </w:rPr>
        <w:t xml:space="preserve">Response: </w:t>
      </w:r>
      <w:r w:rsidRPr="00A96321">
        <w:rPr>
          <w:rFonts w:ascii="Arial" w:eastAsia="Times New Roman" w:hAnsi="Arial" w:cs="Arial"/>
          <w:sz w:val="19"/>
          <w:szCs w:val="19"/>
        </w:rPr>
        <w:t xml:space="preserve"> We agree the Referee that </w:t>
      </w:r>
      <w:r w:rsidR="00A822B3" w:rsidRPr="00A96321">
        <w:rPr>
          <w:rFonts w:ascii="Arial" w:eastAsia="Times New Roman" w:hAnsi="Arial" w:cs="Arial"/>
          <w:sz w:val="19"/>
          <w:szCs w:val="19"/>
        </w:rPr>
        <w:t xml:space="preserve">this result could be more clearly described. Also see response to Reviewer 2, comment </w:t>
      </w:r>
      <w:r w:rsidR="00A53866" w:rsidRPr="00A96321">
        <w:rPr>
          <w:rFonts w:ascii="Arial" w:eastAsia="Times New Roman" w:hAnsi="Arial" w:cs="Arial"/>
          <w:sz w:val="19"/>
          <w:szCs w:val="19"/>
        </w:rPr>
        <w:t>9</w:t>
      </w:r>
      <w:r w:rsidRPr="00A96321">
        <w:rPr>
          <w:rFonts w:ascii="Arial" w:eastAsia="Times New Roman" w:hAnsi="Arial" w:cs="Arial"/>
          <w:sz w:val="19"/>
          <w:szCs w:val="19"/>
        </w:rPr>
        <w:t>.</w:t>
      </w:r>
      <w:r w:rsidR="00A53866" w:rsidRPr="00A96321">
        <w:rPr>
          <w:rFonts w:ascii="Arial" w:eastAsia="Times New Roman" w:hAnsi="Arial" w:cs="Arial"/>
          <w:sz w:val="19"/>
          <w:szCs w:val="19"/>
        </w:rPr>
        <w:t xml:space="preserve"> With regards to Figure 5Ei, PVs did not produce an overall increase in the MSN probability rate (blue trace). As the probability rate remains low under normal conditions, </w:t>
      </w:r>
      <w:r w:rsidR="00F0099E" w:rsidRPr="00A96321">
        <w:rPr>
          <w:rFonts w:ascii="Arial" w:eastAsia="Times New Roman" w:hAnsi="Arial" w:cs="Arial"/>
          <w:sz w:val="19"/>
          <w:szCs w:val="19"/>
        </w:rPr>
        <w:t>a reduction from this level is difficult to detect</w:t>
      </w:r>
      <w:r w:rsidR="00A53866" w:rsidRPr="00A96321">
        <w:rPr>
          <w:rFonts w:ascii="Arial" w:eastAsia="Times New Roman" w:hAnsi="Arial" w:cs="Arial"/>
          <w:sz w:val="19"/>
          <w:szCs w:val="19"/>
        </w:rPr>
        <w:t>. As the reviewer mentioned in comment 5 above</w:t>
      </w:r>
      <w:r w:rsidR="00F0099E" w:rsidRPr="00A96321">
        <w:rPr>
          <w:rFonts w:ascii="Arial" w:eastAsia="Times New Roman" w:hAnsi="Arial" w:cs="Arial"/>
          <w:sz w:val="19"/>
          <w:szCs w:val="19"/>
        </w:rPr>
        <w:t xml:space="preserve">, it is important to consider changes from what might be expected with any other period of co-activity. Therefore, </w:t>
      </w:r>
      <w:r w:rsidR="00A53866" w:rsidRPr="00A96321">
        <w:rPr>
          <w:rFonts w:ascii="Arial" w:eastAsia="Times New Roman" w:hAnsi="Arial" w:cs="Arial"/>
          <w:sz w:val="19"/>
          <w:szCs w:val="19"/>
        </w:rPr>
        <w:t xml:space="preserve">Figure 5Eiii compares the probability of an MSN event </w:t>
      </w:r>
      <w:r w:rsidR="00F0099E" w:rsidRPr="00A96321">
        <w:rPr>
          <w:rFonts w:ascii="Arial" w:eastAsia="Times New Roman" w:hAnsi="Arial" w:cs="Arial"/>
          <w:sz w:val="19"/>
          <w:szCs w:val="19"/>
        </w:rPr>
        <w:t xml:space="preserve">during PV optogenetic activation </w:t>
      </w:r>
      <w:r w:rsidR="00A53866" w:rsidRPr="00A96321">
        <w:rPr>
          <w:rFonts w:ascii="Arial" w:eastAsia="Times New Roman" w:hAnsi="Arial" w:cs="Arial"/>
          <w:sz w:val="19"/>
          <w:szCs w:val="19"/>
        </w:rPr>
        <w:t xml:space="preserve">to </w:t>
      </w:r>
      <w:r w:rsidR="00F0099E" w:rsidRPr="00A96321">
        <w:rPr>
          <w:rFonts w:ascii="Arial" w:eastAsia="Times New Roman" w:hAnsi="Arial" w:cs="Arial"/>
          <w:sz w:val="19"/>
          <w:szCs w:val="19"/>
        </w:rPr>
        <w:t>that of a</w:t>
      </w:r>
      <w:r w:rsidR="00A53866" w:rsidRPr="00A96321">
        <w:rPr>
          <w:rFonts w:ascii="Arial" w:eastAsia="Times New Roman" w:hAnsi="Arial" w:cs="Arial"/>
          <w:sz w:val="19"/>
          <w:szCs w:val="19"/>
        </w:rPr>
        <w:t xml:space="preserve"> random calcium event from the population</w:t>
      </w:r>
      <w:r w:rsidR="00F0099E" w:rsidRPr="00A96321">
        <w:rPr>
          <w:rFonts w:ascii="Arial" w:eastAsia="Times New Roman" w:hAnsi="Arial" w:cs="Arial"/>
          <w:sz w:val="19"/>
          <w:szCs w:val="19"/>
        </w:rPr>
        <w:t>. Under these conditions, when we consider</w:t>
      </w:r>
      <w:r w:rsidR="00A53866" w:rsidRPr="00A96321">
        <w:rPr>
          <w:rFonts w:ascii="Arial" w:eastAsia="Times New Roman" w:hAnsi="Arial" w:cs="Arial"/>
          <w:sz w:val="19"/>
          <w:szCs w:val="19"/>
        </w:rPr>
        <w:t xml:space="preserve"> co-activity, PVs do not produce an increase in the probability of a cell being active</w:t>
      </w:r>
      <w:r w:rsidR="008C15EB">
        <w:rPr>
          <w:rFonts w:ascii="Arial" w:eastAsia="Times New Roman" w:hAnsi="Arial" w:cs="Arial"/>
          <w:sz w:val="19"/>
          <w:szCs w:val="19"/>
        </w:rPr>
        <w:t>, but rather produce</w:t>
      </w:r>
      <w:r w:rsidR="0003560A">
        <w:rPr>
          <w:rFonts w:ascii="Arial" w:eastAsia="Times New Roman" w:hAnsi="Arial" w:cs="Arial"/>
          <w:sz w:val="19"/>
          <w:szCs w:val="19"/>
        </w:rPr>
        <w:t xml:space="preserve"> a statistically significant reduction (which we interpret as evidence of these cells inhibiting a sub-set of MSNs)</w:t>
      </w:r>
      <w:r w:rsidR="00A53866" w:rsidRPr="00A96321">
        <w:rPr>
          <w:rFonts w:ascii="Arial" w:eastAsia="Times New Roman" w:hAnsi="Arial" w:cs="Arial"/>
          <w:sz w:val="19"/>
          <w:szCs w:val="19"/>
        </w:rPr>
        <w:t>. We have tried to make this point cl</w:t>
      </w:r>
      <w:r w:rsidR="00F0099E" w:rsidRPr="00A96321">
        <w:rPr>
          <w:rFonts w:ascii="Arial" w:eastAsia="Times New Roman" w:hAnsi="Arial" w:cs="Arial"/>
          <w:sz w:val="19"/>
          <w:szCs w:val="19"/>
        </w:rPr>
        <w:t>ear in the revised submission.</w:t>
      </w:r>
      <w:r w:rsidRPr="00A96321">
        <w:rPr>
          <w:rFonts w:ascii="Arial" w:eastAsia="Times New Roman" w:hAnsi="Arial" w:cs="Arial"/>
          <w:sz w:val="19"/>
          <w:szCs w:val="19"/>
        </w:rPr>
        <w:br/>
      </w:r>
      <w:r w:rsidRPr="00770171">
        <w:rPr>
          <w:rFonts w:ascii="Arial" w:eastAsia="Times New Roman" w:hAnsi="Arial" w:cs="Arial"/>
          <w:sz w:val="19"/>
          <w:szCs w:val="19"/>
        </w:rPr>
        <w:br/>
      </w:r>
      <w:r w:rsidRPr="00A96321">
        <w:rPr>
          <w:rFonts w:ascii="Arial" w:eastAsia="Times New Roman" w:hAnsi="Arial" w:cs="Arial"/>
          <w:b/>
          <w:i/>
          <w:sz w:val="19"/>
          <w:szCs w:val="19"/>
        </w:rPr>
        <w:t>7.</w:t>
      </w:r>
      <w:r w:rsidRPr="00A96321">
        <w:rPr>
          <w:rFonts w:ascii="Arial" w:eastAsia="Times New Roman" w:hAnsi="Arial" w:cs="Arial"/>
          <w:i/>
          <w:sz w:val="19"/>
          <w:szCs w:val="19"/>
        </w:rPr>
        <w:t xml:space="preserve"> </w:t>
      </w:r>
      <w:r w:rsidRPr="00A96321">
        <w:rPr>
          <w:rFonts w:ascii="Arial" w:hAnsi="Arial" w:cs="Arial"/>
          <w:i/>
          <w:sz w:val="19"/>
          <w:szCs w:val="19"/>
          <w:shd w:val="clear" w:color="auto" w:fill="FFFFFF"/>
        </w:rPr>
        <w:t>Given that the PV-positive neurons, MSNs and CHIs have different Ca</w:t>
      </w:r>
      <w:r w:rsidRPr="00A96321">
        <w:rPr>
          <w:rFonts w:ascii="Arial" w:hAnsi="Arial" w:cs="Arial"/>
          <w:i/>
          <w:sz w:val="19"/>
          <w:szCs w:val="19"/>
        </w:rPr>
        <w:t xml:space="preserve"> </w:t>
      </w:r>
      <w:r w:rsidRPr="00A96321">
        <w:rPr>
          <w:rFonts w:ascii="Arial" w:hAnsi="Arial" w:cs="Arial"/>
          <w:i/>
          <w:sz w:val="19"/>
          <w:szCs w:val="19"/>
          <w:shd w:val="clear" w:color="auto" w:fill="FFFFFF"/>
        </w:rPr>
        <w:t>transient dynamics. It is important to calibrate the relationship</w:t>
      </w:r>
      <w:r w:rsidRPr="00A96321">
        <w:rPr>
          <w:rFonts w:ascii="Arial" w:hAnsi="Arial" w:cs="Arial"/>
          <w:i/>
          <w:sz w:val="19"/>
          <w:szCs w:val="19"/>
        </w:rPr>
        <w:t xml:space="preserve"> </w:t>
      </w:r>
      <w:r w:rsidRPr="00A96321">
        <w:rPr>
          <w:rFonts w:ascii="Arial" w:hAnsi="Arial" w:cs="Arial"/>
          <w:i/>
          <w:sz w:val="19"/>
          <w:szCs w:val="19"/>
          <w:shd w:val="clear" w:color="auto" w:fill="FFFFFF"/>
        </w:rPr>
        <w:t>between neuronal firing rate and the dynamics of Ca transient, i.e.,</w:t>
      </w:r>
      <w:r w:rsidRPr="00A96321">
        <w:rPr>
          <w:rFonts w:ascii="Arial" w:hAnsi="Arial" w:cs="Arial"/>
          <w:i/>
          <w:sz w:val="19"/>
          <w:szCs w:val="19"/>
        </w:rPr>
        <w:t xml:space="preserve"> </w:t>
      </w:r>
      <w:r w:rsidRPr="00A96321">
        <w:rPr>
          <w:rFonts w:ascii="Arial" w:hAnsi="Arial" w:cs="Arial"/>
          <w:i/>
          <w:sz w:val="19"/>
          <w:szCs w:val="19"/>
          <w:shd w:val="clear" w:color="auto" w:fill="FFFFFF"/>
        </w:rPr>
        <w:t>number of APs, firing rate, vs Ca transient peak dF/F, rise time,</w:t>
      </w:r>
      <w:r w:rsidRPr="00A96321">
        <w:rPr>
          <w:rFonts w:ascii="Arial" w:hAnsi="Arial" w:cs="Arial"/>
          <w:i/>
          <w:sz w:val="19"/>
          <w:szCs w:val="19"/>
        </w:rPr>
        <w:t xml:space="preserve"> </w:t>
      </w:r>
      <w:r w:rsidRPr="00A96321">
        <w:rPr>
          <w:rFonts w:ascii="Arial" w:hAnsi="Arial" w:cs="Arial"/>
          <w:i/>
          <w:sz w:val="19"/>
          <w:szCs w:val="19"/>
          <w:shd w:val="clear" w:color="auto" w:fill="FFFFFF"/>
        </w:rPr>
        <w:t>decay time.</w:t>
      </w:r>
      <w:r w:rsidRPr="00A96321">
        <w:rPr>
          <w:rFonts w:ascii="Arial" w:eastAsia="Times New Roman" w:hAnsi="Arial" w:cs="Arial"/>
          <w:i/>
          <w:sz w:val="19"/>
          <w:szCs w:val="19"/>
        </w:rPr>
        <w:t> </w:t>
      </w:r>
    </w:p>
    <w:p w14:paraId="7894B35F" w14:textId="6B0CFFCA" w:rsidR="008E4E48" w:rsidRPr="00A96321" w:rsidRDefault="008E4E48" w:rsidP="008E4E48">
      <w:pPr>
        <w:shd w:val="clear" w:color="auto" w:fill="FFFFFF"/>
        <w:spacing w:after="100" w:line="240" w:lineRule="auto"/>
        <w:rPr>
          <w:rFonts w:ascii="Arial" w:eastAsia="Times New Roman" w:hAnsi="Arial" w:cs="Arial"/>
          <w:sz w:val="19"/>
          <w:szCs w:val="19"/>
        </w:rPr>
      </w:pPr>
      <w:r w:rsidRPr="00A96321">
        <w:rPr>
          <w:rFonts w:ascii="Arial" w:eastAsia="Times New Roman" w:hAnsi="Arial" w:cs="Arial"/>
          <w:b/>
          <w:sz w:val="19"/>
          <w:szCs w:val="19"/>
        </w:rPr>
        <w:t xml:space="preserve">Response: </w:t>
      </w:r>
      <w:r w:rsidRPr="00A96321">
        <w:rPr>
          <w:rFonts w:ascii="Arial" w:eastAsia="Times New Roman" w:hAnsi="Arial" w:cs="Arial"/>
          <w:sz w:val="19"/>
          <w:szCs w:val="19"/>
        </w:rPr>
        <w:t xml:space="preserve"> The Referee makes an important point that </w:t>
      </w:r>
      <w:r w:rsidR="00FE55DC" w:rsidRPr="00A96321">
        <w:rPr>
          <w:rFonts w:ascii="Arial" w:eastAsia="Times New Roman" w:hAnsi="Arial" w:cs="Arial"/>
          <w:sz w:val="19"/>
          <w:szCs w:val="19"/>
        </w:rPr>
        <w:t xml:space="preserve">exists within the literature with regard to what calcium activity actually represents and how faithful it is in reporting underlying action potentials. Based on reported firing rates from electrophysiology studies, calcium activity </w:t>
      </w:r>
      <w:r w:rsidR="00F0099E" w:rsidRPr="00A96321">
        <w:rPr>
          <w:rFonts w:ascii="Arial" w:eastAsia="Times New Roman" w:hAnsi="Arial" w:cs="Arial"/>
          <w:sz w:val="19"/>
          <w:szCs w:val="19"/>
        </w:rPr>
        <w:t xml:space="preserve">is most definitely not </w:t>
      </w:r>
      <w:r w:rsidR="00FE55DC" w:rsidRPr="00A96321">
        <w:rPr>
          <w:rFonts w:ascii="Arial" w:eastAsia="Times New Roman" w:hAnsi="Arial" w:cs="Arial"/>
          <w:sz w:val="19"/>
          <w:szCs w:val="19"/>
        </w:rPr>
        <w:t>a proxy for individual action potentials</w:t>
      </w:r>
      <w:r w:rsidR="0014146A" w:rsidRPr="00A96321">
        <w:rPr>
          <w:rFonts w:ascii="Arial" w:eastAsia="Times New Roman" w:hAnsi="Arial" w:cs="Arial"/>
          <w:sz w:val="19"/>
          <w:szCs w:val="19"/>
        </w:rPr>
        <w:t xml:space="preserve"> although it does track spiking dynamics relatively well (Chen et al., 2013). </w:t>
      </w:r>
      <w:r w:rsidR="00BC0952" w:rsidRPr="00A96321">
        <w:rPr>
          <w:rFonts w:ascii="Arial" w:eastAsia="Times New Roman" w:hAnsi="Arial" w:cs="Arial"/>
          <w:sz w:val="19"/>
          <w:szCs w:val="19"/>
        </w:rPr>
        <w:t xml:space="preserve">While these points are interesting and relevant, we think a detailed analysis of the kinetics is beyond the scope of the manuscript. </w:t>
      </w:r>
      <w:r w:rsidR="0016599D">
        <w:rPr>
          <w:rFonts w:ascii="Arial" w:eastAsia="Times New Roman" w:hAnsi="Arial" w:cs="Arial"/>
          <w:sz w:val="19"/>
          <w:szCs w:val="19"/>
        </w:rPr>
        <w:t>More importantly, the goal of these experiments was to use a technique that allowed us to form testable hypotheses about how neural populations interact, and how these interactions might contribute to behavior.  Regardless of the relationship of calcium dynamics to spiking activity, we were able to uncover previously undescribed interactions between cell types, and then by causally manipulating the cells with optogenetics, show that these interactions do contribute to behavior.</w:t>
      </w:r>
      <w:r w:rsidR="00770171" w:rsidRPr="00A96321">
        <w:rPr>
          <w:rFonts w:ascii="Arial" w:eastAsia="Times New Roman" w:hAnsi="Arial" w:cs="Arial"/>
          <w:sz w:val="19"/>
          <w:szCs w:val="19"/>
        </w:rPr>
        <w:t xml:space="preserve"> Characterization of the</w:t>
      </w:r>
      <w:r w:rsidR="0016599D">
        <w:rPr>
          <w:rFonts w:ascii="Arial" w:eastAsia="Times New Roman" w:hAnsi="Arial" w:cs="Arial"/>
          <w:sz w:val="19"/>
          <w:szCs w:val="19"/>
        </w:rPr>
        <w:t xml:space="preserve"> relationship of calcium</w:t>
      </w:r>
      <w:r w:rsidR="00770171" w:rsidRPr="00A96321">
        <w:rPr>
          <w:rFonts w:ascii="Arial" w:eastAsia="Times New Roman" w:hAnsi="Arial" w:cs="Arial"/>
          <w:sz w:val="19"/>
          <w:szCs w:val="19"/>
        </w:rPr>
        <w:t xml:space="preserve"> kinetics </w:t>
      </w:r>
      <w:r w:rsidR="0016599D">
        <w:rPr>
          <w:rFonts w:ascii="Arial" w:eastAsia="Times New Roman" w:hAnsi="Arial" w:cs="Arial"/>
          <w:sz w:val="19"/>
          <w:szCs w:val="19"/>
        </w:rPr>
        <w:t xml:space="preserve">to spiking activity </w:t>
      </w:r>
      <w:r w:rsidR="00770171" w:rsidRPr="00A96321">
        <w:rPr>
          <w:rFonts w:ascii="Arial" w:eastAsia="Times New Roman" w:hAnsi="Arial" w:cs="Arial"/>
          <w:sz w:val="19"/>
          <w:szCs w:val="19"/>
        </w:rPr>
        <w:t xml:space="preserve">might add </w:t>
      </w:r>
      <w:r w:rsidR="0016599D">
        <w:rPr>
          <w:rFonts w:ascii="Arial" w:eastAsia="Times New Roman" w:hAnsi="Arial" w:cs="Arial"/>
          <w:sz w:val="19"/>
          <w:szCs w:val="19"/>
        </w:rPr>
        <w:t>another layer of detail,</w:t>
      </w:r>
      <w:r w:rsidR="00770171" w:rsidRPr="00A96321">
        <w:rPr>
          <w:rFonts w:ascii="Arial" w:eastAsia="Times New Roman" w:hAnsi="Arial" w:cs="Arial"/>
          <w:sz w:val="19"/>
          <w:szCs w:val="19"/>
        </w:rPr>
        <w:t xml:space="preserve"> but it does not change the fact that the interactions exist</w:t>
      </w:r>
      <w:r w:rsidR="0003560A">
        <w:rPr>
          <w:rFonts w:ascii="Arial" w:eastAsia="Times New Roman" w:hAnsi="Arial" w:cs="Arial"/>
          <w:sz w:val="19"/>
          <w:szCs w:val="19"/>
        </w:rPr>
        <w:t xml:space="preserve"> and </w:t>
      </w:r>
      <w:r w:rsidR="0016599D">
        <w:rPr>
          <w:rFonts w:ascii="Arial" w:eastAsia="Times New Roman" w:hAnsi="Arial" w:cs="Arial"/>
          <w:sz w:val="19"/>
          <w:szCs w:val="19"/>
        </w:rPr>
        <w:t>have a functional role</w:t>
      </w:r>
      <w:r w:rsidR="00770171" w:rsidRPr="00A96321">
        <w:rPr>
          <w:rFonts w:ascii="Arial" w:eastAsia="Times New Roman" w:hAnsi="Arial" w:cs="Arial"/>
          <w:sz w:val="19"/>
          <w:szCs w:val="19"/>
        </w:rPr>
        <w:t>.</w:t>
      </w:r>
    </w:p>
    <w:p w14:paraId="7BB236E6" w14:textId="77777777" w:rsidR="008E4E48" w:rsidRPr="00A96321" w:rsidRDefault="008E4E48" w:rsidP="008E4E48">
      <w:pPr>
        <w:shd w:val="clear" w:color="auto" w:fill="FFFFFF"/>
        <w:spacing w:after="100" w:line="240" w:lineRule="auto"/>
        <w:rPr>
          <w:rFonts w:ascii="Arial" w:eastAsia="Times New Roman" w:hAnsi="Arial" w:cs="Arial"/>
          <w:i/>
          <w:sz w:val="19"/>
          <w:szCs w:val="19"/>
        </w:rPr>
      </w:pPr>
      <w:r w:rsidRPr="00770171">
        <w:rPr>
          <w:rFonts w:ascii="Arial" w:eastAsia="Times New Roman" w:hAnsi="Arial" w:cs="Arial"/>
          <w:b/>
          <w:sz w:val="19"/>
          <w:szCs w:val="19"/>
        </w:rPr>
        <w:t>Other Comments:</w:t>
      </w:r>
      <w:r w:rsidRPr="00770171">
        <w:rPr>
          <w:rFonts w:ascii="Arial" w:eastAsia="Times New Roman" w:hAnsi="Arial" w:cs="Arial"/>
          <w:sz w:val="19"/>
          <w:szCs w:val="19"/>
        </w:rPr>
        <w:br/>
      </w:r>
      <w:r w:rsidRPr="00A96321">
        <w:rPr>
          <w:rFonts w:ascii="Arial" w:eastAsia="Times New Roman" w:hAnsi="Arial" w:cs="Arial"/>
          <w:b/>
          <w:i/>
          <w:sz w:val="19"/>
          <w:szCs w:val="19"/>
        </w:rPr>
        <w:br/>
        <w:t>8.</w:t>
      </w:r>
      <w:r w:rsidRPr="00A96321">
        <w:rPr>
          <w:rFonts w:ascii="Arial" w:eastAsia="Times New Roman" w:hAnsi="Arial" w:cs="Arial"/>
          <w:i/>
          <w:sz w:val="19"/>
          <w:szCs w:val="19"/>
        </w:rPr>
        <w:t xml:space="preserve"> </w:t>
      </w:r>
      <w:r w:rsidRPr="00A96321">
        <w:rPr>
          <w:rFonts w:ascii="Arial" w:hAnsi="Arial" w:cs="Arial"/>
          <w:i/>
          <w:sz w:val="19"/>
          <w:szCs w:val="19"/>
          <w:shd w:val="clear" w:color="auto" w:fill="FFFFFF"/>
        </w:rPr>
        <w:t>Statistics: The authors utilize linear regression to assess the</w:t>
      </w:r>
      <w:r w:rsidRPr="00A96321">
        <w:rPr>
          <w:rFonts w:ascii="Arial" w:hAnsi="Arial" w:cs="Arial"/>
          <w:i/>
          <w:sz w:val="19"/>
          <w:szCs w:val="19"/>
        </w:rPr>
        <w:t xml:space="preserve"> </w:t>
      </w:r>
      <w:r w:rsidRPr="00A96321">
        <w:rPr>
          <w:rFonts w:ascii="Arial" w:hAnsi="Arial" w:cs="Arial"/>
          <w:i/>
          <w:sz w:val="19"/>
          <w:szCs w:val="19"/>
          <w:shd w:val="clear" w:color="auto" w:fill="FFFFFF"/>
        </w:rPr>
        <w:t>strength of the relationships between cell-types and motor activity.</w:t>
      </w:r>
      <w:r w:rsidRPr="00A96321">
        <w:rPr>
          <w:rFonts w:ascii="Arial" w:hAnsi="Arial" w:cs="Arial"/>
          <w:i/>
          <w:sz w:val="19"/>
          <w:szCs w:val="19"/>
        </w:rPr>
        <w:t xml:space="preserve"> </w:t>
      </w:r>
      <w:r w:rsidRPr="00A96321">
        <w:rPr>
          <w:rFonts w:ascii="Arial" w:hAnsi="Arial" w:cs="Arial"/>
          <w:i/>
          <w:sz w:val="19"/>
          <w:szCs w:val="19"/>
          <w:shd w:val="clear" w:color="auto" w:fill="FFFFFF"/>
        </w:rPr>
        <w:t>The conclusion is that PV cells, and not CHI cells, have significant</w:t>
      </w:r>
      <w:r w:rsidRPr="00A96321">
        <w:rPr>
          <w:rFonts w:ascii="Arial" w:hAnsi="Arial" w:cs="Arial"/>
          <w:i/>
          <w:sz w:val="19"/>
          <w:szCs w:val="19"/>
        </w:rPr>
        <w:t xml:space="preserve"> </w:t>
      </w:r>
      <w:r w:rsidRPr="00A96321">
        <w:rPr>
          <w:rFonts w:ascii="Arial" w:hAnsi="Arial" w:cs="Arial"/>
          <w:i/>
          <w:sz w:val="19"/>
          <w:szCs w:val="19"/>
          <w:shd w:val="clear" w:color="auto" w:fill="FFFFFF"/>
        </w:rPr>
        <w:t>predictive power regarding MSN activity and motor activity. It is</w:t>
      </w:r>
      <w:r w:rsidRPr="00A96321">
        <w:rPr>
          <w:rFonts w:ascii="Arial" w:hAnsi="Arial" w:cs="Arial"/>
          <w:i/>
          <w:sz w:val="19"/>
          <w:szCs w:val="19"/>
        </w:rPr>
        <w:t xml:space="preserve"> </w:t>
      </w:r>
      <w:r w:rsidRPr="00A96321">
        <w:rPr>
          <w:rFonts w:ascii="Arial" w:hAnsi="Arial" w:cs="Arial"/>
          <w:i/>
          <w:sz w:val="19"/>
          <w:szCs w:val="19"/>
          <w:shd w:val="clear" w:color="auto" w:fill="FFFFFF"/>
        </w:rPr>
        <w:t>unclear why the authors decided to solely use univariate regression</w:t>
      </w:r>
      <w:r w:rsidRPr="00A96321">
        <w:rPr>
          <w:rFonts w:ascii="Arial" w:hAnsi="Arial" w:cs="Arial"/>
          <w:i/>
          <w:sz w:val="19"/>
          <w:szCs w:val="19"/>
        </w:rPr>
        <w:t xml:space="preserve"> </w:t>
      </w:r>
      <w:r w:rsidRPr="00A96321">
        <w:rPr>
          <w:rFonts w:ascii="Arial" w:hAnsi="Arial" w:cs="Arial"/>
          <w:i/>
          <w:sz w:val="19"/>
          <w:szCs w:val="19"/>
          <w:shd w:val="clear" w:color="auto" w:fill="FFFFFF"/>
        </w:rPr>
        <w:t>and not include a multilinear approach, where each predictor variable</w:t>
      </w:r>
      <w:r w:rsidRPr="00A96321">
        <w:rPr>
          <w:rFonts w:ascii="Arial" w:hAnsi="Arial" w:cs="Arial"/>
          <w:i/>
          <w:sz w:val="19"/>
          <w:szCs w:val="19"/>
        </w:rPr>
        <w:t xml:space="preserve"> </w:t>
      </w:r>
      <w:r w:rsidRPr="00A96321">
        <w:rPr>
          <w:rFonts w:ascii="Arial" w:hAnsi="Arial" w:cs="Arial"/>
          <w:i/>
          <w:sz w:val="19"/>
          <w:szCs w:val="19"/>
          <w:shd w:val="clear" w:color="auto" w:fill="FFFFFF"/>
        </w:rPr>
        <w:t>can be more directly compared using regression coefficients (and</w:t>
      </w:r>
      <w:r w:rsidRPr="00A96321">
        <w:rPr>
          <w:rFonts w:ascii="Arial" w:hAnsi="Arial" w:cs="Arial"/>
          <w:i/>
          <w:sz w:val="19"/>
          <w:szCs w:val="19"/>
        </w:rPr>
        <w:t xml:space="preserve"> </w:t>
      </w:r>
      <w:r w:rsidRPr="00A96321">
        <w:rPr>
          <w:rFonts w:ascii="Arial" w:hAnsi="Arial" w:cs="Arial"/>
          <w:i/>
          <w:sz w:val="19"/>
          <w:szCs w:val="19"/>
          <w:shd w:val="clear" w:color="auto" w:fill="FFFFFF"/>
        </w:rPr>
        <w:t>additional factors such as redundancy can be addressed).</w:t>
      </w:r>
    </w:p>
    <w:p w14:paraId="7EF10B43" w14:textId="27B4A789" w:rsidR="008E4E48" w:rsidRPr="00A96321" w:rsidRDefault="008E4E48" w:rsidP="008E4E48">
      <w:pPr>
        <w:shd w:val="clear" w:color="auto" w:fill="FFFFFF"/>
        <w:spacing w:after="100" w:line="240" w:lineRule="auto"/>
        <w:rPr>
          <w:rFonts w:ascii="Arial" w:eastAsia="Times New Roman" w:hAnsi="Arial" w:cs="Arial"/>
          <w:sz w:val="19"/>
          <w:szCs w:val="19"/>
        </w:rPr>
      </w:pPr>
      <w:r w:rsidRPr="00A96321">
        <w:rPr>
          <w:rFonts w:ascii="Arial" w:eastAsia="Times New Roman" w:hAnsi="Arial" w:cs="Arial"/>
          <w:b/>
          <w:sz w:val="19"/>
          <w:szCs w:val="19"/>
        </w:rPr>
        <w:t xml:space="preserve">Response: </w:t>
      </w:r>
      <w:r w:rsidR="004A1D85" w:rsidRPr="00A96321">
        <w:rPr>
          <w:rFonts w:ascii="Arial" w:eastAsia="Times New Roman" w:hAnsi="Arial" w:cs="Arial"/>
          <w:sz w:val="19"/>
          <w:szCs w:val="19"/>
        </w:rPr>
        <w:t>We thank the reviewer for suggesting this analysis. As we have no disagreement that a multilinear approach could be a better way to address this analysis, we will replicate the prediction analysis using multilinear modeling and present that data in parallel in a revised submission.</w:t>
      </w:r>
    </w:p>
    <w:p w14:paraId="004A1755" w14:textId="77777777" w:rsidR="008E4E48" w:rsidRPr="00A96321" w:rsidRDefault="008E4E48" w:rsidP="008E4E48">
      <w:pPr>
        <w:shd w:val="clear" w:color="auto" w:fill="FFFFFF"/>
        <w:spacing w:after="100" w:line="240" w:lineRule="auto"/>
        <w:rPr>
          <w:rFonts w:ascii="Arial" w:hAnsi="Arial" w:cs="Arial"/>
          <w:i/>
          <w:sz w:val="19"/>
          <w:szCs w:val="19"/>
          <w:shd w:val="clear" w:color="auto" w:fill="FFFFFF"/>
        </w:rPr>
      </w:pPr>
      <w:r w:rsidRPr="00770171">
        <w:rPr>
          <w:rFonts w:ascii="Arial" w:eastAsia="Times New Roman" w:hAnsi="Arial" w:cs="Arial"/>
          <w:sz w:val="19"/>
          <w:szCs w:val="19"/>
        </w:rPr>
        <w:lastRenderedPageBreak/>
        <w:br/>
      </w:r>
      <w:r w:rsidRPr="00A96321">
        <w:rPr>
          <w:rFonts w:ascii="Arial" w:eastAsia="Times New Roman" w:hAnsi="Arial" w:cs="Arial"/>
          <w:b/>
          <w:i/>
          <w:sz w:val="19"/>
          <w:szCs w:val="19"/>
        </w:rPr>
        <w:t>9.</w:t>
      </w:r>
      <w:r w:rsidRPr="00A96321">
        <w:rPr>
          <w:rFonts w:ascii="Arial" w:eastAsia="Times New Roman" w:hAnsi="Arial" w:cs="Arial"/>
          <w:i/>
          <w:sz w:val="19"/>
          <w:szCs w:val="19"/>
        </w:rPr>
        <w:t xml:space="preserve"> </w:t>
      </w:r>
      <w:r w:rsidRPr="00A96321">
        <w:rPr>
          <w:rFonts w:ascii="Arial" w:hAnsi="Arial" w:cs="Arial"/>
          <w:i/>
          <w:sz w:val="19"/>
          <w:szCs w:val="19"/>
          <w:shd w:val="clear" w:color="auto" w:fill="FFFFFF"/>
        </w:rPr>
        <w:t>Another critique of this paper is how the authors group MSNs into a</w:t>
      </w:r>
      <w:r w:rsidRPr="00A96321">
        <w:rPr>
          <w:rFonts w:ascii="Arial" w:hAnsi="Arial" w:cs="Arial"/>
          <w:i/>
          <w:sz w:val="19"/>
          <w:szCs w:val="19"/>
        </w:rPr>
        <w:t xml:space="preserve"> </w:t>
      </w:r>
      <w:r w:rsidRPr="00A96321">
        <w:rPr>
          <w:rFonts w:ascii="Arial" w:hAnsi="Arial" w:cs="Arial"/>
          <w:i/>
          <w:sz w:val="19"/>
          <w:szCs w:val="19"/>
          <w:shd w:val="clear" w:color="auto" w:fill="FFFFFF"/>
        </w:rPr>
        <w:t xml:space="preserve">single cell type. </w:t>
      </w:r>
      <w:commentRangeStart w:id="244"/>
      <w:r w:rsidRPr="00A96321">
        <w:rPr>
          <w:rFonts w:ascii="Arial" w:hAnsi="Arial" w:cs="Arial"/>
          <w:i/>
          <w:sz w:val="19"/>
          <w:szCs w:val="19"/>
          <w:shd w:val="clear" w:color="auto" w:fill="FFFFFF"/>
        </w:rPr>
        <w:t>It is perhaps misleading that a paper aiming to</w:t>
      </w:r>
      <w:r w:rsidRPr="00A96321">
        <w:rPr>
          <w:rFonts w:ascii="Arial" w:hAnsi="Arial" w:cs="Arial"/>
          <w:i/>
          <w:sz w:val="19"/>
          <w:szCs w:val="19"/>
        </w:rPr>
        <w:t xml:space="preserve"> </w:t>
      </w:r>
      <w:r w:rsidRPr="00A96321">
        <w:rPr>
          <w:rFonts w:ascii="Arial" w:hAnsi="Arial" w:cs="Arial"/>
          <w:i/>
          <w:sz w:val="19"/>
          <w:szCs w:val="19"/>
          <w:shd w:val="clear" w:color="auto" w:fill="FFFFFF"/>
        </w:rPr>
        <w:t>distinguish the cell-type-specific effects of distinct interneuron</w:t>
      </w:r>
      <w:r w:rsidRPr="00A96321">
        <w:rPr>
          <w:rFonts w:ascii="Arial" w:hAnsi="Arial" w:cs="Arial"/>
          <w:i/>
          <w:sz w:val="19"/>
          <w:szCs w:val="19"/>
        </w:rPr>
        <w:t xml:space="preserve"> </w:t>
      </w:r>
      <w:r w:rsidRPr="00A96321">
        <w:rPr>
          <w:rFonts w:ascii="Arial" w:hAnsi="Arial" w:cs="Arial"/>
          <w:i/>
          <w:sz w:val="19"/>
          <w:szCs w:val="19"/>
          <w:shd w:val="clear" w:color="auto" w:fill="FFFFFF"/>
        </w:rPr>
        <w:t>populations in the striatum does not respect the distinct</w:t>
      </w:r>
      <w:r w:rsidRPr="00A96321">
        <w:rPr>
          <w:rFonts w:ascii="Arial" w:hAnsi="Arial" w:cs="Arial"/>
          <w:i/>
          <w:sz w:val="19"/>
          <w:szCs w:val="19"/>
        </w:rPr>
        <w:t xml:space="preserve"> </w:t>
      </w:r>
      <w:r w:rsidRPr="00A96321">
        <w:rPr>
          <w:rFonts w:ascii="Arial" w:hAnsi="Arial" w:cs="Arial"/>
          <w:i/>
          <w:sz w:val="19"/>
          <w:szCs w:val="19"/>
          <w:shd w:val="clear" w:color="auto" w:fill="FFFFFF"/>
        </w:rPr>
        <w:t>cell-type-specific roles of the other 95% of cells present.</w:t>
      </w:r>
      <w:commentRangeEnd w:id="244"/>
      <w:r w:rsidR="00306217">
        <w:rPr>
          <w:rStyle w:val="CommentReference"/>
        </w:rPr>
        <w:commentReference w:id="244"/>
      </w:r>
      <w:r w:rsidRPr="00A96321">
        <w:rPr>
          <w:rFonts w:ascii="Arial" w:hAnsi="Arial" w:cs="Arial"/>
          <w:i/>
          <w:sz w:val="19"/>
          <w:szCs w:val="19"/>
        </w:rPr>
        <w:br/>
      </w:r>
    </w:p>
    <w:p w14:paraId="356DD373" w14:textId="77777777" w:rsidR="008E4E48" w:rsidRPr="00A96321" w:rsidRDefault="008E4E48" w:rsidP="008E4E48">
      <w:pPr>
        <w:shd w:val="clear" w:color="auto" w:fill="FFFFFF"/>
        <w:spacing w:after="100" w:line="240" w:lineRule="auto"/>
        <w:rPr>
          <w:rFonts w:ascii="Arial" w:eastAsia="Times New Roman" w:hAnsi="Arial" w:cs="Arial"/>
          <w:i/>
          <w:sz w:val="19"/>
          <w:szCs w:val="19"/>
        </w:rPr>
      </w:pPr>
      <w:r w:rsidRPr="00A96321">
        <w:rPr>
          <w:rFonts w:ascii="Arial" w:hAnsi="Arial" w:cs="Arial"/>
          <w:i/>
          <w:sz w:val="19"/>
          <w:szCs w:val="19"/>
          <w:shd w:val="clear" w:color="auto" w:fill="FFFFFF"/>
        </w:rPr>
        <w:t>Specifically, there exist many papers (some using in vivo Ca2+</w:t>
      </w:r>
      <w:r w:rsidRPr="00A96321">
        <w:rPr>
          <w:rFonts w:ascii="Arial" w:hAnsi="Arial" w:cs="Arial"/>
          <w:i/>
          <w:sz w:val="19"/>
          <w:szCs w:val="19"/>
        </w:rPr>
        <w:t xml:space="preserve"> </w:t>
      </w:r>
      <w:r w:rsidRPr="00A96321">
        <w:rPr>
          <w:rFonts w:ascii="Arial" w:hAnsi="Arial" w:cs="Arial"/>
          <w:i/>
          <w:sz w:val="19"/>
          <w:szCs w:val="19"/>
          <w:shd w:val="clear" w:color="auto" w:fill="FFFFFF"/>
        </w:rPr>
        <w:t>imaging) su</w:t>
      </w:r>
      <w:commentRangeStart w:id="245"/>
      <w:r w:rsidRPr="00A96321">
        <w:rPr>
          <w:rFonts w:ascii="Arial" w:hAnsi="Arial" w:cs="Arial"/>
          <w:i/>
          <w:sz w:val="19"/>
          <w:szCs w:val="19"/>
          <w:shd w:val="clear" w:color="auto" w:fill="FFFFFF"/>
        </w:rPr>
        <w:t>pporting the idea of distinct roles for D1 and D2 MSNs in</w:t>
      </w:r>
      <w:r w:rsidRPr="00A96321">
        <w:rPr>
          <w:rFonts w:ascii="Arial" w:hAnsi="Arial" w:cs="Arial"/>
          <w:i/>
          <w:sz w:val="19"/>
          <w:szCs w:val="19"/>
        </w:rPr>
        <w:t xml:space="preserve"> </w:t>
      </w:r>
      <w:r w:rsidRPr="00A96321">
        <w:rPr>
          <w:rFonts w:ascii="Arial" w:hAnsi="Arial" w:cs="Arial"/>
          <w:i/>
          <w:sz w:val="19"/>
          <w:szCs w:val="19"/>
          <w:shd w:val="clear" w:color="auto" w:fill="FFFFFF"/>
        </w:rPr>
        <w:t>controlling movement behavior (papers by Rui Costa, Xin Jin, and Mark</w:t>
      </w:r>
      <w:r w:rsidRPr="00A96321">
        <w:rPr>
          <w:rFonts w:ascii="Arial" w:hAnsi="Arial" w:cs="Arial"/>
          <w:i/>
          <w:sz w:val="19"/>
          <w:szCs w:val="19"/>
        </w:rPr>
        <w:t xml:space="preserve"> </w:t>
      </w:r>
      <w:r w:rsidRPr="00A96321">
        <w:rPr>
          <w:rFonts w:ascii="Arial" w:hAnsi="Arial" w:cs="Arial"/>
          <w:i/>
          <w:sz w:val="19"/>
          <w:szCs w:val="19"/>
          <w:shd w:val="clear" w:color="auto" w:fill="FFFFFF"/>
        </w:rPr>
        <w:t>Schnitzer etc). Throughout this entire study, the authors group these</w:t>
      </w:r>
      <w:r w:rsidRPr="00A96321">
        <w:rPr>
          <w:rFonts w:ascii="Arial" w:hAnsi="Arial" w:cs="Arial"/>
          <w:i/>
          <w:sz w:val="19"/>
          <w:szCs w:val="19"/>
        </w:rPr>
        <w:t xml:space="preserve"> </w:t>
      </w:r>
      <w:r w:rsidRPr="00A96321">
        <w:rPr>
          <w:rFonts w:ascii="Arial" w:hAnsi="Arial" w:cs="Arial"/>
          <w:i/>
          <w:sz w:val="19"/>
          <w:szCs w:val="19"/>
          <w:shd w:val="clear" w:color="auto" w:fill="FFFFFF"/>
        </w:rPr>
        <w:t>cell types together. At best, this results in a “diluted”, yet still</w:t>
      </w:r>
      <w:r w:rsidRPr="00A96321">
        <w:rPr>
          <w:rFonts w:ascii="Arial" w:hAnsi="Arial" w:cs="Arial"/>
          <w:i/>
          <w:sz w:val="19"/>
          <w:szCs w:val="19"/>
        </w:rPr>
        <w:t xml:space="preserve"> </w:t>
      </w:r>
      <w:r w:rsidRPr="00A96321">
        <w:rPr>
          <w:rFonts w:ascii="Arial" w:hAnsi="Arial" w:cs="Arial"/>
          <w:i/>
          <w:sz w:val="19"/>
          <w:szCs w:val="19"/>
          <w:shd w:val="clear" w:color="auto" w:fill="FFFFFF"/>
        </w:rPr>
        <w:t>significant relationship between MSNs and PV/CHI cells, resulting in</w:t>
      </w:r>
      <w:r w:rsidRPr="00A96321">
        <w:rPr>
          <w:rFonts w:ascii="Arial" w:hAnsi="Arial" w:cs="Arial"/>
          <w:i/>
          <w:sz w:val="19"/>
          <w:szCs w:val="19"/>
        </w:rPr>
        <w:t xml:space="preserve"> </w:t>
      </w:r>
      <w:r w:rsidRPr="00A96321">
        <w:rPr>
          <w:rFonts w:ascii="Arial" w:hAnsi="Arial" w:cs="Arial"/>
          <w:i/>
          <w:sz w:val="19"/>
          <w:szCs w:val="19"/>
          <w:shd w:val="clear" w:color="auto" w:fill="FFFFFF"/>
        </w:rPr>
        <w:t>the authors being not able to provide sufficient mechanistic evidence</w:t>
      </w:r>
      <w:r w:rsidRPr="00A96321">
        <w:rPr>
          <w:rFonts w:ascii="Arial" w:hAnsi="Arial" w:cs="Arial"/>
          <w:i/>
          <w:sz w:val="19"/>
          <w:szCs w:val="19"/>
        </w:rPr>
        <w:t xml:space="preserve"> </w:t>
      </w:r>
      <w:r w:rsidRPr="00A96321">
        <w:rPr>
          <w:rFonts w:ascii="Arial" w:hAnsi="Arial" w:cs="Arial"/>
          <w:i/>
          <w:sz w:val="19"/>
          <w:szCs w:val="19"/>
          <w:shd w:val="clear" w:color="auto" w:fill="FFFFFF"/>
        </w:rPr>
        <w:t>to support specific cell-type interactions. A more ideal approach</w:t>
      </w:r>
      <w:r w:rsidRPr="00A96321">
        <w:rPr>
          <w:rFonts w:ascii="Arial" w:hAnsi="Arial" w:cs="Arial"/>
          <w:i/>
          <w:sz w:val="19"/>
          <w:szCs w:val="19"/>
        </w:rPr>
        <w:t xml:space="preserve"> </w:t>
      </w:r>
      <w:r w:rsidRPr="00A96321">
        <w:rPr>
          <w:rFonts w:ascii="Arial" w:hAnsi="Arial" w:cs="Arial"/>
          <w:i/>
          <w:sz w:val="19"/>
          <w:szCs w:val="19"/>
          <w:shd w:val="clear" w:color="auto" w:fill="FFFFFF"/>
        </w:rPr>
        <w:t>would be to use two color GCaMP and RCaMP. Indeed, even in the</w:t>
      </w:r>
      <w:r w:rsidRPr="00A96321">
        <w:rPr>
          <w:rFonts w:ascii="Arial" w:hAnsi="Arial" w:cs="Arial"/>
          <w:i/>
          <w:sz w:val="19"/>
          <w:szCs w:val="19"/>
        </w:rPr>
        <w:t xml:space="preserve"> </w:t>
      </w:r>
      <w:r w:rsidRPr="00A96321">
        <w:rPr>
          <w:rFonts w:ascii="Arial" w:hAnsi="Arial" w:cs="Arial"/>
          <w:i/>
          <w:sz w:val="19"/>
          <w:szCs w:val="19"/>
          <w:shd w:val="clear" w:color="auto" w:fill="FFFFFF"/>
        </w:rPr>
        <w:t>regression analyses, the authors average the activity of many</w:t>
      </w:r>
      <w:r w:rsidRPr="00A96321">
        <w:rPr>
          <w:rFonts w:ascii="Arial" w:hAnsi="Arial" w:cs="Arial"/>
          <w:i/>
          <w:sz w:val="19"/>
          <w:szCs w:val="19"/>
        </w:rPr>
        <w:t xml:space="preserve"> </w:t>
      </w:r>
      <w:r w:rsidRPr="00A96321">
        <w:rPr>
          <w:rFonts w:ascii="Arial" w:hAnsi="Arial" w:cs="Arial"/>
          <w:i/>
          <w:sz w:val="19"/>
          <w:szCs w:val="19"/>
          <w:shd w:val="clear" w:color="auto" w:fill="FFFFFF"/>
        </w:rPr>
        <w:t>MSNs (which even they in FigS8 show have distinct motor encodings) and</w:t>
      </w:r>
      <w:r w:rsidRPr="00A96321">
        <w:rPr>
          <w:rFonts w:ascii="Arial" w:hAnsi="Arial" w:cs="Arial"/>
          <w:i/>
          <w:sz w:val="19"/>
          <w:szCs w:val="19"/>
        </w:rPr>
        <w:t xml:space="preserve"> </w:t>
      </w:r>
      <w:r w:rsidRPr="00A96321">
        <w:rPr>
          <w:rFonts w:ascii="Arial" w:hAnsi="Arial" w:cs="Arial"/>
          <w:i/>
          <w:sz w:val="19"/>
          <w:szCs w:val="19"/>
          <w:shd w:val="clear" w:color="auto" w:fill="FFFFFF"/>
        </w:rPr>
        <w:t>treat them as a single type (i.e. single response or predictor</w:t>
      </w:r>
      <w:r w:rsidRPr="00A96321">
        <w:rPr>
          <w:rFonts w:ascii="Arial" w:hAnsi="Arial" w:cs="Arial"/>
          <w:i/>
          <w:sz w:val="19"/>
          <w:szCs w:val="19"/>
        </w:rPr>
        <w:t xml:space="preserve"> </w:t>
      </w:r>
      <w:r w:rsidRPr="00A96321">
        <w:rPr>
          <w:rFonts w:ascii="Arial" w:hAnsi="Arial" w:cs="Arial"/>
          <w:i/>
          <w:sz w:val="19"/>
          <w:szCs w:val="19"/>
          <w:shd w:val="clear" w:color="auto" w:fill="FFFFFF"/>
        </w:rPr>
        <w:t>variable). It is clear that the authors are dismissive of the</w:t>
      </w:r>
      <w:r w:rsidRPr="00A96321">
        <w:rPr>
          <w:rFonts w:ascii="Arial" w:hAnsi="Arial" w:cs="Arial"/>
          <w:i/>
          <w:sz w:val="19"/>
          <w:szCs w:val="19"/>
        </w:rPr>
        <w:t xml:space="preserve"> </w:t>
      </w:r>
      <w:r w:rsidRPr="00A96321">
        <w:rPr>
          <w:rFonts w:ascii="Arial" w:hAnsi="Arial" w:cs="Arial"/>
          <w:i/>
          <w:sz w:val="19"/>
          <w:szCs w:val="19"/>
          <w:shd w:val="clear" w:color="auto" w:fill="FFFFFF"/>
        </w:rPr>
        <w:t>heterogeneity of MSN function.</w:t>
      </w:r>
      <w:commentRangeEnd w:id="245"/>
      <w:r w:rsidR="00306217">
        <w:rPr>
          <w:rStyle w:val="CommentReference"/>
        </w:rPr>
        <w:commentReference w:id="245"/>
      </w:r>
    </w:p>
    <w:p w14:paraId="5A9383BE" w14:textId="320D2623" w:rsidR="00770171" w:rsidRPr="00A96321" w:rsidRDefault="008E4E48" w:rsidP="008E4E48">
      <w:pPr>
        <w:shd w:val="clear" w:color="auto" w:fill="FFFFFF"/>
        <w:spacing w:after="100" w:line="240" w:lineRule="auto"/>
        <w:rPr>
          <w:rFonts w:ascii="Arial" w:eastAsia="Times New Roman" w:hAnsi="Arial" w:cs="Arial"/>
          <w:color w:val="222222"/>
          <w:sz w:val="19"/>
          <w:szCs w:val="19"/>
        </w:rPr>
      </w:pPr>
      <w:r w:rsidRPr="00A96321">
        <w:rPr>
          <w:rFonts w:ascii="Arial" w:eastAsia="Times New Roman" w:hAnsi="Arial" w:cs="Arial"/>
          <w:b/>
          <w:sz w:val="19"/>
          <w:szCs w:val="19"/>
        </w:rPr>
        <w:t xml:space="preserve">Response: </w:t>
      </w:r>
      <w:r w:rsidR="00770171" w:rsidRPr="00A96321">
        <w:rPr>
          <w:rFonts w:ascii="Arial" w:eastAsia="Times New Roman" w:hAnsi="Arial" w:cs="Arial"/>
          <w:sz w:val="19"/>
          <w:szCs w:val="19"/>
        </w:rPr>
        <w:t>We understand that this remains of great interest to the neuroscience community and we do not intend to be dismissive of the two different populations of MSN</w:t>
      </w:r>
      <w:r w:rsidR="008F40E4" w:rsidRPr="00A96321">
        <w:rPr>
          <w:rFonts w:ascii="Arial" w:eastAsia="Times New Roman" w:hAnsi="Arial" w:cs="Arial"/>
          <w:sz w:val="19"/>
          <w:szCs w:val="19"/>
        </w:rPr>
        <w:t xml:space="preserve"> and have more fully embraced this discussion in the revised manuscript</w:t>
      </w:r>
      <w:r w:rsidR="00770171" w:rsidRPr="00A96321">
        <w:rPr>
          <w:rFonts w:ascii="Arial" w:eastAsia="Times New Roman" w:hAnsi="Arial" w:cs="Arial"/>
          <w:sz w:val="19"/>
          <w:szCs w:val="19"/>
        </w:rPr>
        <w:t xml:space="preserve">. Please also see response to Reviewer 2, comment 4. </w:t>
      </w:r>
    </w:p>
    <w:p w14:paraId="0C6B216E" w14:textId="7CEFA8BE" w:rsidR="008F40E4" w:rsidRPr="0016599D" w:rsidRDefault="00770171" w:rsidP="008E4E48">
      <w:pPr>
        <w:shd w:val="clear" w:color="auto" w:fill="FFFFFF"/>
        <w:spacing w:after="100" w:line="240" w:lineRule="auto"/>
        <w:rPr>
          <w:rFonts w:ascii="Arial" w:eastAsia="Times New Roman" w:hAnsi="Arial" w:cs="Arial"/>
          <w:color w:val="FF0000"/>
          <w:sz w:val="19"/>
          <w:szCs w:val="19"/>
        </w:rPr>
      </w:pPr>
      <w:r w:rsidRPr="00A96321">
        <w:rPr>
          <w:rFonts w:ascii="Arial" w:eastAsia="Times New Roman" w:hAnsi="Arial" w:cs="Arial"/>
          <w:color w:val="222222"/>
          <w:sz w:val="19"/>
          <w:szCs w:val="19"/>
        </w:rPr>
        <w:t>Just as hypotheses concerning the roles of striatal interneurons have drawn from the results of studies employing different tasks, so have conclusions regarding the importance of activity within populations of D1- and D2-expressing MSNs during behavior. With respect to self-initiated locomotion</w:t>
      </w:r>
      <w:r w:rsidR="008F40E4" w:rsidRPr="00A96321">
        <w:rPr>
          <w:rFonts w:ascii="Arial" w:eastAsia="Times New Roman" w:hAnsi="Arial" w:cs="Arial"/>
          <w:color w:val="222222"/>
          <w:sz w:val="19"/>
          <w:szCs w:val="19"/>
        </w:rPr>
        <w:t xml:space="preserve"> and the studies noted by the Referee</w:t>
      </w:r>
      <w:r w:rsidR="00CD4E3F">
        <w:rPr>
          <w:rFonts w:ascii="Arial" w:eastAsia="Times New Roman" w:hAnsi="Arial" w:cs="Arial"/>
          <w:color w:val="222222"/>
          <w:sz w:val="19"/>
          <w:szCs w:val="19"/>
        </w:rPr>
        <w:t>,</w:t>
      </w:r>
      <w:r w:rsidR="008F40E4" w:rsidRPr="00A96321">
        <w:rPr>
          <w:rFonts w:ascii="Arial" w:eastAsia="Times New Roman" w:hAnsi="Arial" w:cs="Arial"/>
          <w:color w:val="222222"/>
          <w:sz w:val="19"/>
          <w:szCs w:val="19"/>
        </w:rPr>
        <w:t xml:space="preserve"> particularly as it relates to calcium activity,</w:t>
      </w:r>
      <w:r w:rsidRPr="00A96321">
        <w:rPr>
          <w:rFonts w:ascii="Arial" w:eastAsia="Times New Roman" w:hAnsi="Arial" w:cs="Arial"/>
          <w:color w:val="222222"/>
          <w:sz w:val="19"/>
          <w:szCs w:val="19"/>
        </w:rPr>
        <w:t xml:space="preserve"> five recent studies using GCAMP imaging to monitor activity dynamics selectively in D1 and D2 MSN populations </w:t>
      </w:r>
      <w:r w:rsidRPr="00A96321">
        <w:rPr>
          <w:rFonts w:ascii="Arial" w:eastAsia="Times New Roman" w:hAnsi="Arial" w:cs="Arial"/>
          <w:b/>
          <w:color w:val="222222"/>
          <w:sz w:val="19"/>
          <w:szCs w:val="19"/>
        </w:rPr>
        <w:t>find that these populations</w:t>
      </w:r>
      <w:r w:rsidRPr="00A96321">
        <w:rPr>
          <w:rFonts w:ascii="Arial" w:eastAsia="Times New Roman" w:hAnsi="Arial" w:cs="Arial"/>
          <w:color w:val="222222"/>
          <w:sz w:val="19"/>
          <w:szCs w:val="19"/>
        </w:rPr>
        <w:t xml:space="preserve"> </w:t>
      </w:r>
      <w:r w:rsidRPr="00A96321">
        <w:rPr>
          <w:rFonts w:ascii="Arial" w:eastAsia="Times New Roman" w:hAnsi="Arial" w:cs="Arial"/>
          <w:b/>
          <w:color w:val="222222"/>
          <w:sz w:val="19"/>
          <w:szCs w:val="19"/>
        </w:rPr>
        <w:t>are largely identical in their coding of movement onset and offset</w:t>
      </w:r>
      <w:r w:rsidRPr="00A96321">
        <w:rPr>
          <w:rFonts w:ascii="Arial" w:eastAsia="Times New Roman" w:hAnsi="Arial" w:cs="Arial"/>
          <w:color w:val="222222"/>
          <w:sz w:val="19"/>
          <w:szCs w:val="19"/>
        </w:rPr>
        <w:t xml:space="preserve"> (e.g. Barbera et al., 2016; Cui et al., 2013; Klaus et al., 2017, Meng et al., 2018, Parker et al., 2018</w:t>
      </w:r>
      <w:r w:rsidR="0016599D">
        <w:rPr>
          <w:rFonts w:ascii="Arial" w:eastAsia="Times New Roman" w:hAnsi="Arial" w:cs="Arial"/>
          <w:color w:val="222222"/>
          <w:sz w:val="19"/>
          <w:szCs w:val="19"/>
        </w:rPr>
        <w:t>), and only truly dissociate in the context of dopaminergic de-afferentation (Parker et al., 2018).</w:t>
      </w:r>
      <w:r w:rsidRPr="00A96321">
        <w:rPr>
          <w:rFonts w:ascii="Arial" w:eastAsia="Times New Roman" w:hAnsi="Arial" w:cs="Arial"/>
          <w:sz w:val="19"/>
          <w:szCs w:val="19"/>
        </w:rPr>
        <w:t xml:space="preserve"> </w:t>
      </w:r>
      <w:r w:rsidR="008F40E4" w:rsidRPr="00A96321">
        <w:rPr>
          <w:rFonts w:ascii="Arial" w:eastAsia="Times New Roman" w:hAnsi="Arial" w:cs="Arial"/>
          <w:color w:val="222222"/>
          <w:sz w:val="19"/>
          <w:szCs w:val="19"/>
        </w:rPr>
        <w:t>Furthermore, w</w:t>
      </w:r>
      <w:r w:rsidRPr="00A96321">
        <w:rPr>
          <w:rFonts w:ascii="Arial" w:eastAsia="Times New Roman" w:hAnsi="Arial" w:cs="Arial"/>
          <w:color w:val="222222"/>
          <w:sz w:val="19"/>
          <w:szCs w:val="19"/>
        </w:rPr>
        <w:t>hile there does appear to be some topographic organization of MSNs in the dorsal striatum based upon the vector of movement the neurons code for</w:t>
      </w:r>
      <w:r w:rsidR="008F40E4" w:rsidRPr="00A96321">
        <w:rPr>
          <w:rFonts w:ascii="Arial" w:eastAsia="Times New Roman" w:hAnsi="Arial" w:cs="Arial"/>
          <w:color w:val="222222"/>
          <w:sz w:val="19"/>
          <w:szCs w:val="19"/>
        </w:rPr>
        <w:t xml:space="preserve"> as mentioned by the Referee</w:t>
      </w:r>
      <w:r w:rsidRPr="00A96321">
        <w:rPr>
          <w:rFonts w:ascii="Arial" w:eastAsia="Times New Roman" w:hAnsi="Arial" w:cs="Arial"/>
          <w:color w:val="222222"/>
          <w:sz w:val="19"/>
          <w:szCs w:val="19"/>
        </w:rPr>
        <w:t xml:space="preserve"> (described in our manuscript</w:t>
      </w:r>
      <w:r w:rsidR="008F40E4" w:rsidRPr="00A96321">
        <w:rPr>
          <w:rFonts w:ascii="Arial" w:eastAsia="Times New Roman" w:hAnsi="Arial" w:cs="Arial"/>
          <w:color w:val="222222"/>
          <w:sz w:val="19"/>
          <w:szCs w:val="19"/>
        </w:rPr>
        <w:t xml:space="preserve"> figure S8</w:t>
      </w:r>
      <w:r w:rsidRPr="00A96321">
        <w:rPr>
          <w:rFonts w:ascii="Arial" w:eastAsia="Times New Roman" w:hAnsi="Arial" w:cs="Arial"/>
          <w:color w:val="222222"/>
          <w:sz w:val="19"/>
          <w:szCs w:val="19"/>
        </w:rPr>
        <w:t xml:space="preserve">, </w:t>
      </w:r>
      <w:r w:rsidR="008F40E4" w:rsidRPr="00A96321">
        <w:rPr>
          <w:rFonts w:ascii="Arial" w:eastAsia="Times New Roman" w:hAnsi="Arial" w:cs="Arial"/>
          <w:color w:val="222222"/>
          <w:sz w:val="19"/>
          <w:szCs w:val="19"/>
        </w:rPr>
        <w:t xml:space="preserve">but also see </w:t>
      </w:r>
      <w:r w:rsidRPr="00A96321">
        <w:rPr>
          <w:rFonts w:ascii="Arial" w:eastAsia="Times New Roman" w:hAnsi="Arial" w:cs="Arial"/>
          <w:color w:val="222222"/>
          <w:sz w:val="19"/>
          <w:szCs w:val="19"/>
        </w:rPr>
        <w:t xml:space="preserve">Barbera et al., </w:t>
      </w:r>
      <w:r w:rsidR="008F40E4" w:rsidRPr="00A96321">
        <w:rPr>
          <w:rFonts w:ascii="Arial" w:eastAsia="Times New Roman" w:hAnsi="Arial" w:cs="Arial"/>
          <w:color w:val="222222"/>
          <w:sz w:val="19"/>
          <w:szCs w:val="19"/>
        </w:rPr>
        <w:t xml:space="preserve">and </w:t>
      </w:r>
      <w:r w:rsidRPr="00A96321">
        <w:rPr>
          <w:rFonts w:ascii="Arial" w:eastAsia="Times New Roman" w:hAnsi="Arial" w:cs="Arial"/>
          <w:color w:val="222222"/>
          <w:sz w:val="19"/>
          <w:szCs w:val="19"/>
        </w:rPr>
        <w:t xml:space="preserve">Klaus et al.), </w:t>
      </w:r>
      <w:r w:rsidRPr="00A96321">
        <w:rPr>
          <w:rFonts w:ascii="Arial" w:eastAsia="Times New Roman" w:hAnsi="Arial" w:cs="Arial"/>
          <w:b/>
          <w:sz w:val="19"/>
          <w:szCs w:val="19"/>
        </w:rPr>
        <w:t>th</w:t>
      </w:r>
      <w:r w:rsidR="008F40E4" w:rsidRPr="00A96321">
        <w:rPr>
          <w:rFonts w:ascii="Arial" w:eastAsia="Times New Roman" w:hAnsi="Arial" w:cs="Arial"/>
          <w:b/>
          <w:sz w:val="19"/>
          <w:szCs w:val="19"/>
        </w:rPr>
        <w:t>ere</w:t>
      </w:r>
      <w:r w:rsidRPr="00A96321">
        <w:rPr>
          <w:rFonts w:ascii="Arial" w:eastAsia="Times New Roman" w:hAnsi="Arial" w:cs="Arial"/>
          <w:b/>
          <w:sz w:val="19"/>
          <w:szCs w:val="19"/>
        </w:rPr>
        <w:t xml:space="preserve"> does not appear to be </w:t>
      </w:r>
      <w:r w:rsidR="008F40E4" w:rsidRPr="00A96321">
        <w:rPr>
          <w:rFonts w:ascii="Arial" w:eastAsia="Times New Roman" w:hAnsi="Arial" w:cs="Arial"/>
          <w:b/>
          <w:sz w:val="19"/>
          <w:szCs w:val="19"/>
        </w:rPr>
        <w:t xml:space="preserve">differential segregation in clustering related to aspects of movement </w:t>
      </w:r>
      <w:r w:rsidRPr="00A96321">
        <w:rPr>
          <w:rFonts w:ascii="Arial" w:eastAsia="Times New Roman" w:hAnsi="Arial" w:cs="Arial"/>
          <w:b/>
          <w:sz w:val="19"/>
          <w:szCs w:val="19"/>
        </w:rPr>
        <w:t>across the D1 and D2 populations</w:t>
      </w:r>
      <w:r w:rsidR="00173D03">
        <w:rPr>
          <w:rFonts w:ascii="Arial" w:eastAsia="Times New Roman" w:hAnsi="Arial" w:cs="Arial"/>
          <w:b/>
          <w:sz w:val="19"/>
          <w:szCs w:val="19"/>
        </w:rPr>
        <w:t xml:space="preserve">. </w:t>
      </w:r>
      <w:r w:rsidR="00173D03" w:rsidRPr="00173D03">
        <w:rPr>
          <w:rFonts w:ascii="Arial" w:eastAsia="Times New Roman" w:hAnsi="Arial" w:cs="Arial"/>
          <w:sz w:val="19"/>
          <w:szCs w:val="19"/>
        </w:rPr>
        <w:t>Also,</w:t>
      </w:r>
      <w:r w:rsidR="00CD4E3F" w:rsidRPr="00173D03">
        <w:rPr>
          <w:rFonts w:ascii="Arial" w:eastAsia="Times New Roman" w:hAnsi="Arial" w:cs="Arial"/>
          <w:sz w:val="19"/>
          <w:szCs w:val="19"/>
        </w:rPr>
        <w:t xml:space="preserve"> neither study found a difference in cluster strength, sparseness, or anatomical location between D1 and D2 neurons</w:t>
      </w:r>
      <w:r w:rsidR="00E22677" w:rsidRPr="00173D03">
        <w:rPr>
          <w:rFonts w:ascii="Arial" w:eastAsia="Times New Roman" w:hAnsi="Arial" w:cs="Arial"/>
          <w:sz w:val="19"/>
          <w:szCs w:val="19"/>
        </w:rPr>
        <w:t>.</w:t>
      </w:r>
    </w:p>
    <w:p w14:paraId="63A75CC4" w14:textId="0610986E" w:rsidR="008F40E4" w:rsidRPr="00A96321" w:rsidRDefault="00BC09CE" w:rsidP="008E4E48">
      <w:pPr>
        <w:shd w:val="clear" w:color="auto" w:fill="FFFFFF"/>
        <w:spacing w:after="100" w:line="240" w:lineRule="auto"/>
        <w:rPr>
          <w:rFonts w:ascii="Arial" w:eastAsia="Times New Roman" w:hAnsi="Arial" w:cs="Arial"/>
          <w:color w:val="222222"/>
          <w:sz w:val="19"/>
          <w:szCs w:val="19"/>
        </w:rPr>
      </w:pPr>
      <w:r w:rsidRPr="00A96321">
        <w:rPr>
          <w:rFonts w:ascii="Arial" w:eastAsia="Times New Roman" w:hAnsi="Arial" w:cs="Arial"/>
          <w:color w:val="222222"/>
          <w:sz w:val="19"/>
          <w:szCs w:val="19"/>
        </w:rPr>
        <w:t>We entirely agree that the suggested experiment involving dual labeling may provide useful insight into a yet unidentified mechanism in how</w:t>
      </w:r>
      <w:r w:rsidR="00DD4FAD">
        <w:rPr>
          <w:rFonts w:ascii="Arial" w:eastAsia="Times New Roman" w:hAnsi="Arial" w:cs="Arial"/>
          <w:color w:val="222222"/>
          <w:sz w:val="19"/>
          <w:szCs w:val="19"/>
        </w:rPr>
        <w:t>,</w:t>
      </w:r>
      <w:r w:rsidRPr="00A96321">
        <w:rPr>
          <w:rFonts w:ascii="Arial" w:eastAsia="Times New Roman" w:hAnsi="Arial" w:cs="Arial"/>
          <w:color w:val="222222"/>
          <w:sz w:val="19"/>
          <w:szCs w:val="19"/>
        </w:rPr>
        <w:t xml:space="preserve"> or which</w:t>
      </w:r>
      <w:r w:rsidR="00DD4FAD">
        <w:rPr>
          <w:rFonts w:ascii="Arial" w:eastAsia="Times New Roman" w:hAnsi="Arial" w:cs="Arial"/>
          <w:color w:val="222222"/>
          <w:sz w:val="19"/>
          <w:szCs w:val="19"/>
        </w:rPr>
        <w:t>,</w:t>
      </w:r>
      <w:r w:rsidRPr="00A96321">
        <w:rPr>
          <w:rFonts w:ascii="Arial" w:eastAsia="Times New Roman" w:hAnsi="Arial" w:cs="Arial"/>
          <w:color w:val="222222"/>
          <w:sz w:val="19"/>
          <w:szCs w:val="19"/>
        </w:rPr>
        <w:t xml:space="preserve"> populations of neurons interneurons preferentially influence. Such an experiment would be an important follow-up to this work but we do not </w:t>
      </w:r>
      <w:r w:rsidR="00DD4FAD">
        <w:rPr>
          <w:rFonts w:ascii="Arial" w:eastAsia="Times New Roman" w:hAnsi="Arial" w:cs="Arial"/>
          <w:color w:val="222222"/>
          <w:sz w:val="19"/>
          <w:szCs w:val="19"/>
        </w:rPr>
        <w:t>believe such a study should</w:t>
      </w:r>
      <w:r w:rsidRPr="00A96321">
        <w:rPr>
          <w:rFonts w:ascii="Arial" w:eastAsia="Times New Roman" w:hAnsi="Arial" w:cs="Arial"/>
          <w:color w:val="222222"/>
          <w:sz w:val="19"/>
          <w:szCs w:val="19"/>
        </w:rPr>
        <w:t xml:space="preserve"> preclude publication of this work, which in light of </w:t>
      </w:r>
      <w:r w:rsidR="00770171" w:rsidRPr="00A96321">
        <w:rPr>
          <w:rFonts w:ascii="Arial" w:eastAsia="Times New Roman" w:hAnsi="Arial" w:cs="Arial"/>
          <w:color w:val="222222"/>
          <w:sz w:val="19"/>
          <w:szCs w:val="19"/>
        </w:rPr>
        <w:t xml:space="preserve">recent striatal calcium imaging papers, draws attention to the </w:t>
      </w:r>
      <w:r w:rsidR="00770171" w:rsidRPr="00A96321">
        <w:rPr>
          <w:rFonts w:ascii="Arial" w:eastAsia="Times New Roman" w:hAnsi="Arial" w:cs="Arial"/>
          <w:b/>
          <w:color w:val="222222"/>
          <w:sz w:val="19"/>
          <w:szCs w:val="19"/>
        </w:rPr>
        <w:t xml:space="preserve">unique contributions of </w:t>
      </w:r>
      <w:r w:rsidRPr="00A96321">
        <w:rPr>
          <w:rFonts w:ascii="Arial" w:eastAsia="Times New Roman" w:hAnsi="Arial" w:cs="Arial"/>
          <w:b/>
          <w:color w:val="222222"/>
          <w:sz w:val="19"/>
          <w:szCs w:val="19"/>
        </w:rPr>
        <w:t xml:space="preserve">each </w:t>
      </w:r>
      <w:r w:rsidR="00AB5B8A" w:rsidRPr="00A96321">
        <w:rPr>
          <w:rFonts w:ascii="Arial" w:eastAsia="Times New Roman" w:hAnsi="Arial" w:cs="Arial"/>
          <w:b/>
          <w:color w:val="222222"/>
          <w:sz w:val="19"/>
          <w:szCs w:val="19"/>
        </w:rPr>
        <w:t>interneuron class</w:t>
      </w:r>
      <w:r w:rsidR="00770171" w:rsidRPr="00A96321">
        <w:rPr>
          <w:rFonts w:ascii="Arial" w:eastAsia="Times New Roman" w:hAnsi="Arial" w:cs="Arial"/>
          <w:b/>
          <w:color w:val="222222"/>
          <w:sz w:val="19"/>
          <w:szCs w:val="19"/>
        </w:rPr>
        <w:t xml:space="preserve"> to </w:t>
      </w:r>
      <w:r w:rsidR="00E22677">
        <w:rPr>
          <w:rFonts w:ascii="Arial" w:hAnsi="Arial" w:cs="Arial"/>
          <w:b/>
          <w:sz w:val="19"/>
          <w:szCs w:val="19"/>
        </w:rPr>
        <w:t>MSN network activity</w:t>
      </w:r>
      <w:r w:rsidRPr="00A96321">
        <w:rPr>
          <w:rFonts w:ascii="Arial" w:hAnsi="Arial" w:cs="Arial"/>
          <w:b/>
          <w:sz w:val="19"/>
          <w:szCs w:val="19"/>
        </w:rPr>
        <w:t xml:space="preserve"> and how they </w:t>
      </w:r>
      <w:r w:rsidR="00DD4FAD">
        <w:rPr>
          <w:rFonts w:ascii="Arial" w:hAnsi="Arial" w:cs="Arial"/>
          <w:b/>
          <w:sz w:val="19"/>
          <w:szCs w:val="19"/>
        </w:rPr>
        <w:t xml:space="preserve">contribute to </w:t>
      </w:r>
      <w:r w:rsidRPr="00A96321">
        <w:rPr>
          <w:rFonts w:ascii="Arial" w:hAnsi="Arial" w:cs="Arial"/>
          <w:b/>
          <w:sz w:val="19"/>
          <w:szCs w:val="19"/>
        </w:rPr>
        <w:t>movement.</w:t>
      </w:r>
    </w:p>
    <w:p w14:paraId="33198F9A" w14:textId="77777777" w:rsidR="00FE55DC" w:rsidRPr="00A96321" w:rsidRDefault="008E4E48" w:rsidP="008E4E48">
      <w:pPr>
        <w:shd w:val="clear" w:color="auto" w:fill="FFFFFF"/>
        <w:spacing w:after="100" w:line="240" w:lineRule="auto"/>
        <w:rPr>
          <w:rFonts w:ascii="Arial" w:hAnsi="Arial" w:cs="Arial"/>
          <w:i/>
          <w:color w:val="222222"/>
          <w:sz w:val="19"/>
          <w:szCs w:val="19"/>
          <w:shd w:val="clear" w:color="auto" w:fill="FFFFFF"/>
        </w:rPr>
      </w:pPr>
      <w:r w:rsidRPr="00A96321">
        <w:rPr>
          <w:rFonts w:ascii="Arial" w:eastAsia="Times New Roman" w:hAnsi="Arial" w:cs="Arial"/>
          <w:b/>
          <w:i/>
          <w:color w:val="222222"/>
          <w:sz w:val="19"/>
          <w:szCs w:val="19"/>
        </w:rPr>
        <w:t>10.</w:t>
      </w:r>
      <w:r w:rsidRPr="00A96321">
        <w:rPr>
          <w:rFonts w:ascii="Arial" w:eastAsia="Times New Roman" w:hAnsi="Arial" w:cs="Arial"/>
          <w:i/>
          <w:color w:val="222222"/>
          <w:sz w:val="19"/>
          <w:szCs w:val="19"/>
        </w:rPr>
        <w:t xml:space="preserve"> </w:t>
      </w:r>
      <w:r w:rsidRPr="00A96321">
        <w:rPr>
          <w:rFonts w:ascii="Arial" w:hAnsi="Arial" w:cs="Arial"/>
          <w:i/>
          <w:color w:val="222222"/>
          <w:sz w:val="19"/>
          <w:szCs w:val="19"/>
          <w:shd w:val="clear" w:color="auto" w:fill="FFFFFF"/>
        </w:rPr>
        <w:t>Lastly, it appears that the authors mix up paired and unpaired</w:t>
      </w:r>
      <w:r w:rsidRPr="00A96321">
        <w:rPr>
          <w:rFonts w:ascii="Arial" w:hAnsi="Arial" w:cs="Arial"/>
          <w:i/>
          <w:color w:val="222222"/>
          <w:sz w:val="19"/>
          <w:szCs w:val="19"/>
        </w:rPr>
        <w:t xml:space="preserve"> </w:t>
      </w:r>
      <w:r w:rsidRPr="00A96321">
        <w:rPr>
          <w:rFonts w:ascii="Arial" w:hAnsi="Arial" w:cs="Arial"/>
          <w:i/>
          <w:color w:val="222222"/>
          <w:sz w:val="19"/>
          <w:szCs w:val="19"/>
          <w:shd w:val="clear" w:color="auto" w:fill="FFFFFF"/>
        </w:rPr>
        <w:t>nonparametric tests (or at least they are typos). One such example is</w:t>
      </w:r>
      <w:r w:rsidRPr="00A96321">
        <w:rPr>
          <w:rFonts w:ascii="Arial" w:hAnsi="Arial" w:cs="Arial"/>
          <w:i/>
          <w:color w:val="222222"/>
          <w:sz w:val="19"/>
          <w:szCs w:val="19"/>
        </w:rPr>
        <w:t xml:space="preserve"> </w:t>
      </w:r>
      <w:r w:rsidR="00FE55DC" w:rsidRPr="00A96321">
        <w:rPr>
          <w:rFonts w:ascii="Arial" w:hAnsi="Arial" w:cs="Arial"/>
          <w:i/>
          <w:color w:val="222222"/>
          <w:sz w:val="19"/>
          <w:szCs w:val="19"/>
          <w:shd w:val="clear" w:color="auto" w:fill="FFFFFF"/>
        </w:rPr>
        <w:t>line 1242.</w:t>
      </w:r>
    </w:p>
    <w:p w14:paraId="5F061356" w14:textId="145D3422" w:rsidR="00FE55DC" w:rsidRPr="00A96321" w:rsidRDefault="008E4E48" w:rsidP="008E4E48">
      <w:pPr>
        <w:shd w:val="clear" w:color="auto" w:fill="FFFFFF"/>
        <w:spacing w:after="100" w:line="240" w:lineRule="auto"/>
        <w:rPr>
          <w:rFonts w:ascii="Arial" w:hAnsi="Arial" w:cs="Arial"/>
          <w:color w:val="222222"/>
          <w:sz w:val="19"/>
          <w:szCs w:val="19"/>
          <w:shd w:val="clear" w:color="auto" w:fill="FFFFFF"/>
        </w:rPr>
      </w:pPr>
      <w:r w:rsidRPr="00A96321">
        <w:rPr>
          <w:rFonts w:ascii="Arial" w:eastAsia="Times New Roman" w:hAnsi="Arial" w:cs="Arial"/>
          <w:b/>
          <w:color w:val="222222"/>
          <w:sz w:val="19"/>
          <w:szCs w:val="19"/>
        </w:rPr>
        <w:t xml:space="preserve">Response:  </w:t>
      </w:r>
      <w:r w:rsidRPr="00A96321">
        <w:rPr>
          <w:rFonts w:ascii="Arial" w:eastAsia="Times New Roman" w:hAnsi="Arial" w:cs="Arial"/>
          <w:sz w:val="19"/>
          <w:szCs w:val="19"/>
        </w:rPr>
        <w:t>Th</w:t>
      </w:r>
      <w:r w:rsidR="00FE55DC" w:rsidRPr="00A96321">
        <w:rPr>
          <w:rFonts w:ascii="Arial" w:eastAsia="Times New Roman" w:hAnsi="Arial" w:cs="Arial"/>
          <w:sz w:val="19"/>
          <w:szCs w:val="19"/>
        </w:rPr>
        <w:t>ank you for noting this error –</w:t>
      </w:r>
      <w:r w:rsidR="00AB5B8A" w:rsidRPr="00A96321">
        <w:rPr>
          <w:rFonts w:ascii="Arial" w:eastAsia="Times New Roman" w:hAnsi="Arial" w:cs="Arial"/>
          <w:sz w:val="19"/>
          <w:szCs w:val="19"/>
        </w:rPr>
        <w:t xml:space="preserve"> this was indeed a typo. W</w:t>
      </w:r>
      <w:r w:rsidR="00FE55DC" w:rsidRPr="00A96321">
        <w:rPr>
          <w:rFonts w:ascii="Arial" w:eastAsia="Times New Roman" w:hAnsi="Arial" w:cs="Arial"/>
          <w:sz w:val="19"/>
          <w:szCs w:val="19"/>
        </w:rPr>
        <w:t xml:space="preserve">e have carefully reviewed the manuscript and corrected errors related to descriptions of statistical tests. </w:t>
      </w:r>
    </w:p>
    <w:p w14:paraId="11AA5383" w14:textId="77777777" w:rsidR="0023250D" w:rsidRDefault="0023250D"/>
    <w:sectPr w:rsidR="0023250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X Han" w:date="2018-07-30T17:16:00Z" w:initials="XH">
    <w:p w14:paraId="28EC6CF6" w14:textId="183E32AE" w:rsidR="00FF0F75" w:rsidRDefault="00FF0F75">
      <w:pPr>
        <w:pStyle w:val="CommentText"/>
      </w:pPr>
      <w:r>
        <w:rPr>
          <w:rStyle w:val="CommentReference"/>
        </w:rPr>
        <w:annotationRef/>
      </w:r>
      <w:r>
        <w:t>Can we cite the exact place and sentence that we used?</w:t>
      </w:r>
    </w:p>
  </w:comment>
  <w:comment w:id="50" w:author="X Han" w:date="2018-07-31T12:19:00Z" w:initials="XH">
    <w:p w14:paraId="3660709B" w14:textId="488865D5" w:rsidR="000F465C" w:rsidRDefault="000F465C">
      <w:pPr>
        <w:pStyle w:val="CommentText"/>
      </w:pPr>
      <w:r>
        <w:rPr>
          <w:rStyle w:val="CommentReference"/>
        </w:rPr>
        <w:annotationRef/>
      </w:r>
      <w:r>
        <w:t>Ok. So speed decreased after MSN activity?</w:t>
      </w:r>
    </w:p>
  </w:comment>
  <w:comment w:id="99" w:author="X Han" w:date="2018-07-31T12:30:00Z" w:initials="XH">
    <w:p w14:paraId="4D9E530C" w14:textId="2C5EE97F" w:rsidR="005B6F5B" w:rsidRDefault="005B6F5B">
      <w:pPr>
        <w:pStyle w:val="CommentText"/>
      </w:pPr>
      <w:r>
        <w:rPr>
          <w:rStyle w:val="CommentReference"/>
        </w:rPr>
        <w:annotationRef/>
      </w:r>
      <w:r>
        <w:t>Can we shorten this?</w:t>
      </w:r>
    </w:p>
  </w:comment>
  <w:comment w:id="108" w:author="X Han" w:date="2018-07-31T13:21:00Z" w:initials="XH">
    <w:p w14:paraId="41D0CD63" w14:textId="3D07178C" w:rsidR="001848BC" w:rsidRDefault="001848BC">
      <w:pPr>
        <w:pStyle w:val="CommentText"/>
      </w:pPr>
      <w:r>
        <w:rPr>
          <w:rStyle w:val="CommentReference"/>
        </w:rPr>
        <w:annotationRef/>
      </w:r>
      <w:r>
        <w:t>This comments belong here.</w:t>
      </w:r>
    </w:p>
  </w:comment>
  <w:comment w:id="110" w:author="X Han" w:date="2018-07-31T13:25:00Z" w:initials="XH">
    <w:p w14:paraId="7F6600AC" w14:textId="1089E7C7" w:rsidR="001848BC" w:rsidRDefault="001848BC">
      <w:pPr>
        <w:pStyle w:val="CommentText"/>
      </w:pPr>
      <w:r>
        <w:rPr>
          <w:rStyle w:val="CommentReference"/>
        </w:rPr>
        <w:annotationRef/>
      </w:r>
      <w:r>
        <w:t>We think that MSN activity followed by suppression of movement</w:t>
      </w:r>
    </w:p>
  </w:comment>
  <w:comment w:id="111" w:author="X Han" w:date="2018-07-31T13:26:00Z" w:initials="XH">
    <w:p w14:paraId="158D7ABD" w14:textId="71908F17" w:rsidR="001848BC" w:rsidRDefault="001848BC">
      <w:pPr>
        <w:pStyle w:val="CommentText"/>
      </w:pPr>
      <w:r>
        <w:rPr>
          <w:rStyle w:val="CommentReference"/>
        </w:rPr>
        <w:annotationRef/>
      </w:r>
      <w:r>
        <w:t>This is a concomitant change. It is possible that cortical excitation and PV inhibition have different time course, but we cannot distinguish this with Ca imaging.</w:t>
      </w:r>
    </w:p>
  </w:comment>
  <w:comment w:id="112" w:author="X Han" w:date="2018-07-31T13:27:00Z" w:initials="XH">
    <w:p w14:paraId="51CE5B4B" w14:textId="201B914B" w:rsidR="001848BC" w:rsidRDefault="001848BC">
      <w:pPr>
        <w:pStyle w:val="CommentText"/>
      </w:pPr>
      <w:r>
        <w:rPr>
          <w:rStyle w:val="CommentReference"/>
        </w:rPr>
        <w:annotationRef/>
      </w:r>
      <w:r>
        <w:t>We agree that this is a bit speculative, and will revise this.</w:t>
      </w:r>
    </w:p>
  </w:comment>
  <w:comment w:id="125" w:author="X Han" w:date="2018-07-31T13:22:00Z" w:initials="XH">
    <w:p w14:paraId="541F25CF" w14:textId="1509B406" w:rsidR="001848BC" w:rsidRDefault="001848BC">
      <w:pPr>
        <w:pStyle w:val="CommentText"/>
      </w:pPr>
      <w:r>
        <w:rPr>
          <w:rStyle w:val="CommentReference"/>
        </w:rPr>
        <w:annotationRef/>
      </w:r>
      <w:r>
        <w:t>Delete this, ormove it up?</w:t>
      </w:r>
    </w:p>
  </w:comment>
  <w:comment w:id="133" w:author="X Han" w:date="2018-07-31T13:28:00Z" w:initials="XH">
    <w:p w14:paraId="23804E5E" w14:textId="56F252EF" w:rsidR="005A2E4E" w:rsidRDefault="005A2E4E">
      <w:pPr>
        <w:pStyle w:val="CommentText"/>
      </w:pPr>
      <w:r>
        <w:rPr>
          <w:rStyle w:val="CommentReference"/>
        </w:rPr>
        <w:annotationRef/>
      </w:r>
      <w:r>
        <w:t>I don’t’ think this is what the reviewer asked. I think the reviewer is asking that overall inhibition of MSNs won’t necessarily lead to movement initiation. I actually agree with the reviewer.</w:t>
      </w:r>
    </w:p>
  </w:comment>
  <w:comment w:id="121" w:author="X Han" w:date="2018-07-31T12:34:00Z" w:initials="XH">
    <w:p w14:paraId="0AE820D3" w14:textId="4819A5F2" w:rsidR="00F03FFD" w:rsidRDefault="00F03FFD">
      <w:pPr>
        <w:pStyle w:val="CommentText"/>
      </w:pPr>
      <w:r>
        <w:rPr>
          <w:rStyle w:val="CommentReference"/>
        </w:rPr>
        <w:annotationRef/>
      </w:r>
      <w:r>
        <w:t>Can we go more generic, and address the heterogeneity instead? In vitro is interesting to examine synaptic and small networks, but in vivo complexity is what we are interested in?</w:t>
      </w:r>
    </w:p>
  </w:comment>
  <w:comment w:id="160" w:author="X Han" w:date="2018-07-31T13:32:00Z" w:initials="XH">
    <w:p w14:paraId="2DCF444C" w14:textId="0EAADCA6" w:rsidR="005A2E4E" w:rsidRDefault="005A2E4E">
      <w:pPr>
        <w:pStyle w:val="CommentText"/>
      </w:pPr>
      <w:r>
        <w:rPr>
          <w:rStyle w:val="CommentReference"/>
        </w:rPr>
        <w:annotationRef/>
      </w:r>
      <w:r>
        <w:t>Is this directly addressing reviewer’s comments? Maybe more specific if you think this is indeed relevant?</w:t>
      </w:r>
    </w:p>
  </w:comment>
  <w:comment w:id="179" w:author="X Han" w:date="2018-07-31T13:40:00Z" w:initials="XH">
    <w:p w14:paraId="1CEAEA6E" w14:textId="0ECFCD11" w:rsidR="005B31C7" w:rsidRDefault="005B31C7">
      <w:pPr>
        <w:pStyle w:val="CommentText"/>
      </w:pPr>
      <w:r>
        <w:rPr>
          <w:rStyle w:val="CommentReference"/>
        </w:rPr>
        <w:annotationRef/>
      </w:r>
      <w:r>
        <w:t>We recognize that we cannot further separate D1/D2 population in mice where we use Cre-dependent viral expression system to examine PV and CHIs. We will add discussion about D1 and D2, and how PV and CHIs may differentially affect D1 versus D2.</w:t>
      </w:r>
    </w:p>
  </w:comment>
  <w:comment w:id="180" w:author="X Han" w:date="2018-07-31T13:39:00Z" w:initials="XH">
    <w:p w14:paraId="673CBF8E" w14:textId="2DB53CD1" w:rsidR="005B31C7" w:rsidRDefault="005B31C7">
      <w:pPr>
        <w:pStyle w:val="CommentText"/>
      </w:pPr>
      <w:r>
        <w:rPr>
          <w:rStyle w:val="CommentReference"/>
        </w:rPr>
        <w:annotationRef/>
      </w:r>
      <w:r>
        <w:t>Can we argue out of this? Owen already performed inhibition of PV. CHI is already complex, so what is the point of inhibition?</w:t>
      </w:r>
    </w:p>
  </w:comment>
  <w:comment w:id="182" w:author="X Han" w:date="2018-07-31T13:41:00Z" w:initials="XH">
    <w:p w14:paraId="54FAC40A" w14:textId="4F3DB55F" w:rsidR="005B31C7" w:rsidRDefault="005B31C7">
      <w:pPr>
        <w:pStyle w:val="CommentText"/>
      </w:pPr>
      <w:r>
        <w:rPr>
          <w:rStyle w:val="CommentReference"/>
        </w:rPr>
        <w:annotationRef/>
      </w:r>
      <w:r>
        <w:t>Yes, we will add this in discussion.</w:t>
      </w:r>
    </w:p>
  </w:comment>
  <w:comment w:id="184" w:author="X Han" w:date="2018-07-31T13:42:00Z" w:initials="XH">
    <w:p w14:paraId="0D63E7FD" w14:textId="39345E8C" w:rsidR="005B31C7" w:rsidRDefault="005B31C7">
      <w:pPr>
        <w:pStyle w:val="CommentText"/>
      </w:pPr>
      <w:r>
        <w:rPr>
          <w:rStyle w:val="CommentReference"/>
        </w:rPr>
        <w:annotationRef/>
      </w:r>
      <w:r>
        <w:t xml:space="preserve">Yes, we have similar concerns. But our data is similar. </w:t>
      </w:r>
    </w:p>
  </w:comment>
  <w:comment w:id="186" w:author="X Han" w:date="2018-07-31T13:42:00Z" w:initials="XH">
    <w:p w14:paraId="291BFCDF" w14:textId="7170131E" w:rsidR="005B31C7" w:rsidRDefault="005B31C7">
      <w:pPr>
        <w:pStyle w:val="CommentText"/>
      </w:pPr>
      <w:r>
        <w:rPr>
          <w:rStyle w:val="CommentReference"/>
        </w:rPr>
        <w:annotationRef/>
      </w:r>
      <w:r>
        <w:t>Can we cite papers that we cannot do this easily? Since motor cortex is in front of the chamber?</w:t>
      </w:r>
    </w:p>
  </w:comment>
  <w:comment w:id="187" w:author="X Han" w:date="2018-07-31T13:43:00Z" w:initials="XH">
    <w:p w14:paraId="739A6460" w14:textId="56DC946D" w:rsidR="005B31C7" w:rsidRDefault="005B31C7">
      <w:pPr>
        <w:pStyle w:val="CommentText"/>
      </w:pPr>
      <w:r>
        <w:rPr>
          <w:rStyle w:val="CommentReference"/>
        </w:rPr>
        <w:annotationRef/>
      </w:r>
      <w:r>
        <w:t>This is an excellent experiments, but the results are likely complex. For example,….. find some papers to say this is complex?</w:t>
      </w:r>
    </w:p>
  </w:comment>
  <w:comment w:id="188" w:author="X Han" w:date="2018-07-31T13:44:00Z" w:initials="XH">
    <w:p w14:paraId="6736FFA6" w14:textId="5FFAFD32" w:rsidR="005B31C7" w:rsidRDefault="005B31C7">
      <w:pPr>
        <w:pStyle w:val="CommentText"/>
      </w:pPr>
      <w:r>
        <w:rPr>
          <w:rStyle w:val="CommentReference"/>
        </w:rPr>
        <w:annotationRef/>
      </w:r>
      <w:r>
        <w:t>Excellent point, beyond our study. Indeed, we should argue that motor cortex input is beyond the scope of our study.</w:t>
      </w:r>
    </w:p>
  </w:comment>
  <w:comment w:id="231" w:author="X Han" w:date="2018-07-31T13:57:00Z" w:initials="XH">
    <w:p w14:paraId="04CE3CF5" w14:textId="5D6CCECB" w:rsidR="00380097" w:rsidRDefault="00380097">
      <w:pPr>
        <w:pStyle w:val="CommentText"/>
      </w:pPr>
      <w:r>
        <w:rPr>
          <w:rStyle w:val="CommentReference"/>
        </w:rPr>
        <w:annotationRef/>
      </w:r>
      <w:r>
        <w:t>Can we shorten this? Stick to what the reviewer asked perhaps?</w:t>
      </w:r>
    </w:p>
  </w:comment>
  <w:comment w:id="234" w:author="X Han" w:date="2018-07-31T13:59:00Z" w:initials="XH">
    <w:p w14:paraId="5D417F65" w14:textId="6780737B" w:rsidR="0094164C" w:rsidRDefault="0094164C">
      <w:pPr>
        <w:pStyle w:val="CommentText"/>
      </w:pPr>
      <w:r>
        <w:rPr>
          <w:rStyle w:val="CommentReference"/>
        </w:rPr>
        <w:annotationRef/>
      </w:r>
      <w:r>
        <w:t>Can we address point by point</w:t>
      </w:r>
      <w:r w:rsidR="00306217">
        <w:t>?</w:t>
      </w:r>
    </w:p>
  </w:comment>
  <w:comment w:id="241" w:author="X Han" w:date="2018-07-31T14:01:00Z" w:initials="XH">
    <w:p w14:paraId="12365D73" w14:textId="78885C13" w:rsidR="00306217" w:rsidRDefault="00306217">
      <w:pPr>
        <w:pStyle w:val="CommentText"/>
      </w:pPr>
      <w:r>
        <w:rPr>
          <w:rStyle w:val="CommentReference"/>
        </w:rPr>
        <w:annotationRef/>
      </w:r>
      <w:r>
        <w:t>I actually agree with the reviewer, and brought this up several times. I think we should just discuss this possibility</w:t>
      </w:r>
    </w:p>
  </w:comment>
  <w:comment w:id="242" w:author="X Han" w:date="2018-07-31T14:02:00Z" w:initials="XH">
    <w:p w14:paraId="2D6FAA26" w14:textId="213623B1" w:rsidR="00306217" w:rsidRDefault="00306217">
      <w:pPr>
        <w:pStyle w:val="CommentText"/>
      </w:pPr>
      <w:r>
        <w:rPr>
          <w:rStyle w:val="CommentReference"/>
        </w:rPr>
        <w:annotationRef/>
      </w:r>
      <w:r>
        <w:t>we agree. These are speculation. We made it clear in the revision that these are speculation.</w:t>
      </w:r>
    </w:p>
  </w:comment>
  <w:comment w:id="243" w:author="X Han" w:date="2018-07-31T14:02:00Z" w:initials="XH">
    <w:p w14:paraId="224142DC" w14:textId="730BF980" w:rsidR="00306217" w:rsidRDefault="00306217">
      <w:pPr>
        <w:pStyle w:val="CommentText"/>
      </w:pPr>
      <w:r>
        <w:rPr>
          <w:rStyle w:val="CommentReference"/>
        </w:rPr>
        <w:annotationRef/>
      </w:r>
      <w:r>
        <w:t>I don’t think this rules it out. I am just not convinced.</w:t>
      </w:r>
    </w:p>
  </w:comment>
  <w:comment w:id="244" w:author="X Han" w:date="2018-07-31T14:06:00Z" w:initials="XH">
    <w:p w14:paraId="3503F499" w14:textId="0A4AB41F" w:rsidR="00306217" w:rsidRDefault="00306217">
      <w:pPr>
        <w:pStyle w:val="CommentText"/>
      </w:pPr>
      <w:r>
        <w:rPr>
          <w:rStyle w:val="CommentReference"/>
        </w:rPr>
        <w:annotationRef/>
      </w:r>
      <w:r>
        <w:t>Absolutely. We have revised wording to make sure to clearly state that MSN populations contain two well known D1-MSN and D2-MSN populations.</w:t>
      </w:r>
    </w:p>
  </w:comment>
  <w:comment w:id="245" w:author="X Han" w:date="2018-07-31T14:07:00Z" w:initials="XH">
    <w:p w14:paraId="6EECCC9F" w14:textId="1412CD42" w:rsidR="00306217" w:rsidRDefault="00306217">
      <w:pPr>
        <w:pStyle w:val="CommentText"/>
      </w:pPr>
      <w:r>
        <w:rPr>
          <w:rStyle w:val="CommentReference"/>
        </w:rPr>
        <w:annotationRef/>
      </w:r>
      <w:r>
        <w:t>We have now added discussion on how PV and CHIs may differentially alter D1 versus D2 populations, based on the literature.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EC6CF6" w15:done="0"/>
  <w15:commentEx w15:paraId="3660709B" w15:done="0"/>
  <w15:commentEx w15:paraId="4D9E530C" w15:done="0"/>
  <w15:commentEx w15:paraId="41D0CD63" w15:done="0"/>
  <w15:commentEx w15:paraId="7F6600AC" w15:done="0"/>
  <w15:commentEx w15:paraId="158D7ABD" w15:done="0"/>
  <w15:commentEx w15:paraId="51CE5B4B" w15:done="0"/>
  <w15:commentEx w15:paraId="541F25CF" w15:done="0"/>
  <w15:commentEx w15:paraId="23804E5E" w15:done="0"/>
  <w15:commentEx w15:paraId="0AE820D3" w15:done="0"/>
  <w15:commentEx w15:paraId="2DCF444C" w15:done="0"/>
  <w15:commentEx w15:paraId="1CEAEA6E" w15:done="0"/>
  <w15:commentEx w15:paraId="673CBF8E" w15:done="0"/>
  <w15:commentEx w15:paraId="54FAC40A" w15:done="0"/>
  <w15:commentEx w15:paraId="0D63E7FD" w15:done="0"/>
  <w15:commentEx w15:paraId="291BFCDF" w15:done="0"/>
  <w15:commentEx w15:paraId="739A6460" w15:done="0"/>
  <w15:commentEx w15:paraId="6736FFA6" w15:done="0"/>
  <w15:commentEx w15:paraId="04CE3CF5" w15:done="0"/>
  <w15:commentEx w15:paraId="5D417F65" w15:done="0"/>
  <w15:commentEx w15:paraId="12365D73" w15:done="0"/>
  <w15:commentEx w15:paraId="2D6FAA26" w15:done="0"/>
  <w15:commentEx w15:paraId="224142DC" w15:done="0"/>
  <w15:commentEx w15:paraId="3503F499" w15:done="0"/>
  <w15:commentEx w15:paraId="6EECCC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AA1B1" w14:textId="77777777" w:rsidR="00113E72" w:rsidRDefault="00113E72" w:rsidP="00A6462F">
      <w:pPr>
        <w:spacing w:after="0" w:line="240" w:lineRule="auto"/>
      </w:pPr>
      <w:r>
        <w:separator/>
      </w:r>
    </w:p>
  </w:endnote>
  <w:endnote w:type="continuationSeparator" w:id="0">
    <w:p w14:paraId="5E6C383F" w14:textId="77777777" w:rsidR="00113E72" w:rsidRDefault="00113E72" w:rsidP="00A6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D53A6" w14:textId="77777777" w:rsidR="00113E72" w:rsidRDefault="00113E72" w:rsidP="00A6462F">
      <w:pPr>
        <w:spacing w:after="0" w:line="240" w:lineRule="auto"/>
      </w:pPr>
      <w:r>
        <w:separator/>
      </w:r>
    </w:p>
  </w:footnote>
  <w:footnote w:type="continuationSeparator" w:id="0">
    <w:p w14:paraId="17BF362A" w14:textId="77777777" w:rsidR="00113E72" w:rsidRDefault="00113E72" w:rsidP="00A646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71B88"/>
    <w:multiLevelType w:val="hybridMultilevel"/>
    <w:tmpl w:val="B8FC1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AE6548"/>
    <w:multiLevelType w:val="hybridMultilevel"/>
    <w:tmpl w:val="C094A6E0"/>
    <w:lvl w:ilvl="0" w:tplc="816C8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B742C1"/>
    <w:multiLevelType w:val="hybridMultilevel"/>
    <w:tmpl w:val="C5746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 Han">
    <w15:presenceInfo w15:providerId="None" w15:userId="X 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72"/>
    <w:rsid w:val="0000291A"/>
    <w:rsid w:val="00007710"/>
    <w:rsid w:val="00011C93"/>
    <w:rsid w:val="0001459B"/>
    <w:rsid w:val="00022F55"/>
    <w:rsid w:val="000337AC"/>
    <w:rsid w:val="0003560A"/>
    <w:rsid w:val="00044468"/>
    <w:rsid w:val="000602A1"/>
    <w:rsid w:val="000739F7"/>
    <w:rsid w:val="0007753E"/>
    <w:rsid w:val="000A2F35"/>
    <w:rsid w:val="000D35B9"/>
    <w:rsid w:val="000F465C"/>
    <w:rsid w:val="000F5411"/>
    <w:rsid w:val="00106C89"/>
    <w:rsid w:val="00107A22"/>
    <w:rsid w:val="00113E72"/>
    <w:rsid w:val="001250D6"/>
    <w:rsid w:val="001309C8"/>
    <w:rsid w:val="00131C67"/>
    <w:rsid w:val="0014146A"/>
    <w:rsid w:val="00143434"/>
    <w:rsid w:val="0015144C"/>
    <w:rsid w:val="00153254"/>
    <w:rsid w:val="00157B7C"/>
    <w:rsid w:val="0016599D"/>
    <w:rsid w:val="00172F2F"/>
    <w:rsid w:val="00173D03"/>
    <w:rsid w:val="00183828"/>
    <w:rsid w:val="001848BC"/>
    <w:rsid w:val="00186729"/>
    <w:rsid w:val="00186DB0"/>
    <w:rsid w:val="00187A16"/>
    <w:rsid w:val="001A5DCD"/>
    <w:rsid w:val="001B47BD"/>
    <w:rsid w:val="001B4C80"/>
    <w:rsid w:val="001B4D87"/>
    <w:rsid w:val="001C36DD"/>
    <w:rsid w:val="001F0826"/>
    <w:rsid w:val="001F5986"/>
    <w:rsid w:val="00202D54"/>
    <w:rsid w:val="00210B11"/>
    <w:rsid w:val="00215D23"/>
    <w:rsid w:val="00224540"/>
    <w:rsid w:val="0023250D"/>
    <w:rsid w:val="00233F88"/>
    <w:rsid w:val="00245F66"/>
    <w:rsid w:val="0024608E"/>
    <w:rsid w:val="00247CA8"/>
    <w:rsid w:val="00253902"/>
    <w:rsid w:val="0026033B"/>
    <w:rsid w:val="00275992"/>
    <w:rsid w:val="00275A33"/>
    <w:rsid w:val="0027628F"/>
    <w:rsid w:val="00280EC5"/>
    <w:rsid w:val="002811BB"/>
    <w:rsid w:val="002955A1"/>
    <w:rsid w:val="002A1091"/>
    <w:rsid w:val="002A1969"/>
    <w:rsid w:val="002A2416"/>
    <w:rsid w:val="002A560A"/>
    <w:rsid w:val="002A7747"/>
    <w:rsid w:val="002C2B80"/>
    <w:rsid w:val="002D3944"/>
    <w:rsid w:val="002E0371"/>
    <w:rsid w:val="002E1CA3"/>
    <w:rsid w:val="002E6D25"/>
    <w:rsid w:val="002E786F"/>
    <w:rsid w:val="002F13FB"/>
    <w:rsid w:val="00300E97"/>
    <w:rsid w:val="00306217"/>
    <w:rsid w:val="00322C14"/>
    <w:rsid w:val="003358C5"/>
    <w:rsid w:val="00337E13"/>
    <w:rsid w:val="00344F86"/>
    <w:rsid w:val="00347D4C"/>
    <w:rsid w:val="003542C6"/>
    <w:rsid w:val="00360BDE"/>
    <w:rsid w:val="00367380"/>
    <w:rsid w:val="00380097"/>
    <w:rsid w:val="00387438"/>
    <w:rsid w:val="003A2277"/>
    <w:rsid w:val="003A3375"/>
    <w:rsid w:val="003A6944"/>
    <w:rsid w:val="003C6EF3"/>
    <w:rsid w:val="003D0B96"/>
    <w:rsid w:val="003D5B0C"/>
    <w:rsid w:val="003D7DED"/>
    <w:rsid w:val="003E3C4F"/>
    <w:rsid w:val="003F21C3"/>
    <w:rsid w:val="00402C2A"/>
    <w:rsid w:val="00405E5B"/>
    <w:rsid w:val="00422290"/>
    <w:rsid w:val="00425D13"/>
    <w:rsid w:val="00441D04"/>
    <w:rsid w:val="00444C63"/>
    <w:rsid w:val="00452118"/>
    <w:rsid w:val="00452756"/>
    <w:rsid w:val="00454067"/>
    <w:rsid w:val="0045488A"/>
    <w:rsid w:val="00455C80"/>
    <w:rsid w:val="004641F8"/>
    <w:rsid w:val="00475A6C"/>
    <w:rsid w:val="00480CE1"/>
    <w:rsid w:val="00484B98"/>
    <w:rsid w:val="004A1B88"/>
    <w:rsid w:val="004A1D85"/>
    <w:rsid w:val="004C7F7E"/>
    <w:rsid w:val="004F0F25"/>
    <w:rsid w:val="00504653"/>
    <w:rsid w:val="00504A07"/>
    <w:rsid w:val="00513BEF"/>
    <w:rsid w:val="00514C23"/>
    <w:rsid w:val="00522966"/>
    <w:rsid w:val="005267D9"/>
    <w:rsid w:val="005403CA"/>
    <w:rsid w:val="00544905"/>
    <w:rsid w:val="00551351"/>
    <w:rsid w:val="00555305"/>
    <w:rsid w:val="0055767E"/>
    <w:rsid w:val="00570C41"/>
    <w:rsid w:val="00592D5D"/>
    <w:rsid w:val="005971F8"/>
    <w:rsid w:val="005A2E4E"/>
    <w:rsid w:val="005A6BF4"/>
    <w:rsid w:val="005B1488"/>
    <w:rsid w:val="005B31C7"/>
    <w:rsid w:val="005B6F5B"/>
    <w:rsid w:val="005C2549"/>
    <w:rsid w:val="005E2652"/>
    <w:rsid w:val="005E35EB"/>
    <w:rsid w:val="005F38B0"/>
    <w:rsid w:val="0060558D"/>
    <w:rsid w:val="00613D3E"/>
    <w:rsid w:val="0061491C"/>
    <w:rsid w:val="00616530"/>
    <w:rsid w:val="00624A09"/>
    <w:rsid w:val="00624A34"/>
    <w:rsid w:val="006278CD"/>
    <w:rsid w:val="006318E9"/>
    <w:rsid w:val="00637565"/>
    <w:rsid w:val="006508D7"/>
    <w:rsid w:val="00653272"/>
    <w:rsid w:val="00664017"/>
    <w:rsid w:val="0066612F"/>
    <w:rsid w:val="00693B25"/>
    <w:rsid w:val="0069766C"/>
    <w:rsid w:val="006A20CF"/>
    <w:rsid w:val="006A25AD"/>
    <w:rsid w:val="006A291B"/>
    <w:rsid w:val="006A4C61"/>
    <w:rsid w:val="006B0288"/>
    <w:rsid w:val="006B0FBC"/>
    <w:rsid w:val="006B1AD3"/>
    <w:rsid w:val="006B35A4"/>
    <w:rsid w:val="006B4E5C"/>
    <w:rsid w:val="006C7938"/>
    <w:rsid w:val="006D0784"/>
    <w:rsid w:val="006F33F4"/>
    <w:rsid w:val="006F6081"/>
    <w:rsid w:val="00704A5C"/>
    <w:rsid w:val="00720B0C"/>
    <w:rsid w:val="00725262"/>
    <w:rsid w:val="0075382F"/>
    <w:rsid w:val="00764339"/>
    <w:rsid w:val="0076437D"/>
    <w:rsid w:val="00770171"/>
    <w:rsid w:val="00771EDE"/>
    <w:rsid w:val="007824CB"/>
    <w:rsid w:val="007A6D89"/>
    <w:rsid w:val="007B6262"/>
    <w:rsid w:val="007E163B"/>
    <w:rsid w:val="007E7328"/>
    <w:rsid w:val="007F0162"/>
    <w:rsid w:val="007F2095"/>
    <w:rsid w:val="00810914"/>
    <w:rsid w:val="00823CF2"/>
    <w:rsid w:val="00825823"/>
    <w:rsid w:val="00827C49"/>
    <w:rsid w:val="00835A84"/>
    <w:rsid w:val="0085038B"/>
    <w:rsid w:val="00850D22"/>
    <w:rsid w:val="00867459"/>
    <w:rsid w:val="00886222"/>
    <w:rsid w:val="0089496B"/>
    <w:rsid w:val="0089575C"/>
    <w:rsid w:val="00896B36"/>
    <w:rsid w:val="008A615B"/>
    <w:rsid w:val="008B5020"/>
    <w:rsid w:val="008C15EB"/>
    <w:rsid w:val="008C2CBC"/>
    <w:rsid w:val="008D3145"/>
    <w:rsid w:val="008E16FB"/>
    <w:rsid w:val="008E4E48"/>
    <w:rsid w:val="008F24A5"/>
    <w:rsid w:val="008F40E4"/>
    <w:rsid w:val="00923967"/>
    <w:rsid w:val="00926641"/>
    <w:rsid w:val="009326B2"/>
    <w:rsid w:val="0094164C"/>
    <w:rsid w:val="00943FCA"/>
    <w:rsid w:val="0094451E"/>
    <w:rsid w:val="00945C36"/>
    <w:rsid w:val="00947A45"/>
    <w:rsid w:val="00961BB6"/>
    <w:rsid w:val="00965BFE"/>
    <w:rsid w:val="0097068E"/>
    <w:rsid w:val="00976D4B"/>
    <w:rsid w:val="009875C4"/>
    <w:rsid w:val="009C0506"/>
    <w:rsid w:val="009C19DF"/>
    <w:rsid w:val="009C6934"/>
    <w:rsid w:val="009C6F60"/>
    <w:rsid w:val="009D5E5A"/>
    <w:rsid w:val="00A019C2"/>
    <w:rsid w:val="00A0252E"/>
    <w:rsid w:val="00A03FFF"/>
    <w:rsid w:val="00A05E34"/>
    <w:rsid w:val="00A065D4"/>
    <w:rsid w:val="00A11878"/>
    <w:rsid w:val="00A11D8B"/>
    <w:rsid w:val="00A217A4"/>
    <w:rsid w:val="00A23385"/>
    <w:rsid w:val="00A30983"/>
    <w:rsid w:val="00A30C2F"/>
    <w:rsid w:val="00A31120"/>
    <w:rsid w:val="00A41A0B"/>
    <w:rsid w:val="00A53866"/>
    <w:rsid w:val="00A6462F"/>
    <w:rsid w:val="00A822B3"/>
    <w:rsid w:val="00A87FFC"/>
    <w:rsid w:val="00A96321"/>
    <w:rsid w:val="00A96AB5"/>
    <w:rsid w:val="00AA0F7F"/>
    <w:rsid w:val="00AA1D7A"/>
    <w:rsid w:val="00AA3775"/>
    <w:rsid w:val="00AB5B8A"/>
    <w:rsid w:val="00AD050F"/>
    <w:rsid w:val="00AF6D2E"/>
    <w:rsid w:val="00B01495"/>
    <w:rsid w:val="00B07BFE"/>
    <w:rsid w:val="00B10B20"/>
    <w:rsid w:val="00B1479E"/>
    <w:rsid w:val="00B2135F"/>
    <w:rsid w:val="00B21BC1"/>
    <w:rsid w:val="00B26A2E"/>
    <w:rsid w:val="00B31985"/>
    <w:rsid w:val="00B40C23"/>
    <w:rsid w:val="00B44DD6"/>
    <w:rsid w:val="00B46612"/>
    <w:rsid w:val="00B508FD"/>
    <w:rsid w:val="00B529E2"/>
    <w:rsid w:val="00B61A15"/>
    <w:rsid w:val="00B70C8E"/>
    <w:rsid w:val="00B70EF7"/>
    <w:rsid w:val="00B95E9C"/>
    <w:rsid w:val="00B96BB1"/>
    <w:rsid w:val="00BA04C2"/>
    <w:rsid w:val="00BA07F0"/>
    <w:rsid w:val="00BA19BE"/>
    <w:rsid w:val="00BB5277"/>
    <w:rsid w:val="00BB6EC2"/>
    <w:rsid w:val="00BB70C0"/>
    <w:rsid w:val="00BC0952"/>
    <w:rsid w:val="00BC09CE"/>
    <w:rsid w:val="00BC22F0"/>
    <w:rsid w:val="00BD1B89"/>
    <w:rsid w:val="00C0284E"/>
    <w:rsid w:val="00C06725"/>
    <w:rsid w:val="00C11A25"/>
    <w:rsid w:val="00C11F1A"/>
    <w:rsid w:val="00C26F2C"/>
    <w:rsid w:val="00C31987"/>
    <w:rsid w:val="00C35399"/>
    <w:rsid w:val="00C374F8"/>
    <w:rsid w:val="00C52199"/>
    <w:rsid w:val="00C61E61"/>
    <w:rsid w:val="00C63888"/>
    <w:rsid w:val="00C646D5"/>
    <w:rsid w:val="00C73CBD"/>
    <w:rsid w:val="00C73E94"/>
    <w:rsid w:val="00C76035"/>
    <w:rsid w:val="00C76598"/>
    <w:rsid w:val="00C85C60"/>
    <w:rsid w:val="00C868BC"/>
    <w:rsid w:val="00C874B3"/>
    <w:rsid w:val="00CA0A6C"/>
    <w:rsid w:val="00CD4E3F"/>
    <w:rsid w:val="00CD6555"/>
    <w:rsid w:val="00CF4A60"/>
    <w:rsid w:val="00D019DD"/>
    <w:rsid w:val="00D02C02"/>
    <w:rsid w:val="00D21C00"/>
    <w:rsid w:val="00D3155E"/>
    <w:rsid w:val="00D34310"/>
    <w:rsid w:val="00D361F7"/>
    <w:rsid w:val="00D416A2"/>
    <w:rsid w:val="00D472A6"/>
    <w:rsid w:val="00D51ECB"/>
    <w:rsid w:val="00D560C4"/>
    <w:rsid w:val="00D6363A"/>
    <w:rsid w:val="00D65C55"/>
    <w:rsid w:val="00D66492"/>
    <w:rsid w:val="00D939C9"/>
    <w:rsid w:val="00D95054"/>
    <w:rsid w:val="00DA304A"/>
    <w:rsid w:val="00DB0E42"/>
    <w:rsid w:val="00DB3E77"/>
    <w:rsid w:val="00DB40F6"/>
    <w:rsid w:val="00DD4FAD"/>
    <w:rsid w:val="00DD603C"/>
    <w:rsid w:val="00DE4F5D"/>
    <w:rsid w:val="00DE6A10"/>
    <w:rsid w:val="00DF352F"/>
    <w:rsid w:val="00DF75C4"/>
    <w:rsid w:val="00E0683F"/>
    <w:rsid w:val="00E06F3F"/>
    <w:rsid w:val="00E1478E"/>
    <w:rsid w:val="00E149DB"/>
    <w:rsid w:val="00E22677"/>
    <w:rsid w:val="00E230C6"/>
    <w:rsid w:val="00E2322D"/>
    <w:rsid w:val="00E46345"/>
    <w:rsid w:val="00E51311"/>
    <w:rsid w:val="00E617DB"/>
    <w:rsid w:val="00E628A5"/>
    <w:rsid w:val="00E62967"/>
    <w:rsid w:val="00E63D60"/>
    <w:rsid w:val="00E655A2"/>
    <w:rsid w:val="00E71BF0"/>
    <w:rsid w:val="00E92D50"/>
    <w:rsid w:val="00EA4BFA"/>
    <w:rsid w:val="00EB1924"/>
    <w:rsid w:val="00EB562A"/>
    <w:rsid w:val="00EB7FC5"/>
    <w:rsid w:val="00EC6044"/>
    <w:rsid w:val="00ED6649"/>
    <w:rsid w:val="00EE386C"/>
    <w:rsid w:val="00EE38CD"/>
    <w:rsid w:val="00EF2DF3"/>
    <w:rsid w:val="00EF4289"/>
    <w:rsid w:val="00F0099E"/>
    <w:rsid w:val="00F03FFD"/>
    <w:rsid w:val="00F05A2E"/>
    <w:rsid w:val="00F12427"/>
    <w:rsid w:val="00F17E48"/>
    <w:rsid w:val="00F200BC"/>
    <w:rsid w:val="00F20166"/>
    <w:rsid w:val="00F233E2"/>
    <w:rsid w:val="00F43887"/>
    <w:rsid w:val="00F542AD"/>
    <w:rsid w:val="00F608B9"/>
    <w:rsid w:val="00F86DE2"/>
    <w:rsid w:val="00F906E8"/>
    <w:rsid w:val="00FA6675"/>
    <w:rsid w:val="00FB18F8"/>
    <w:rsid w:val="00FB6BA4"/>
    <w:rsid w:val="00FC68A1"/>
    <w:rsid w:val="00FC7598"/>
    <w:rsid w:val="00FD15EA"/>
    <w:rsid w:val="00FD291C"/>
    <w:rsid w:val="00FD69F5"/>
    <w:rsid w:val="00FE27BF"/>
    <w:rsid w:val="00FE2C3C"/>
    <w:rsid w:val="00FE55DC"/>
    <w:rsid w:val="00FE59B5"/>
    <w:rsid w:val="00FF0F75"/>
    <w:rsid w:val="00FF1CBF"/>
    <w:rsid w:val="00FF2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862F"/>
  <w15:docId w15:val="{D8C6E652-5D4B-4DF6-A8D4-DE6A0770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36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288"/>
    <w:pPr>
      <w:ind w:left="720"/>
      <w:contextualSpacing/>
    </w:pPr>
  </w:style>
  <w:style w:type="character" w:styleId="CommentReference">
    <w:name w:val="annotation reference"/>
    <w:basedOn w:val="DefaultParagraphFont"/>
    <w:uiPriority w:val="99"/>
    <w:semiHidden/>
    <w:unhideWhenUsed/>
    <w:rsid w:val="00835A84"/>
    <w:rPr>
      <w:sz w:val="16"/>
      <w:szCs w:val="16"/>
    </w:rPr>
  </w:style>
  <w:style w:type="paragraph" w:styleId="CommentText">
    <w:name w:val="annotation text"/>
    <w:basedOn w:val="Normal"/>
    <w:link w:val="CommentTextChar"/>
    <w:uiPriority w:val="99"/>
    <w:semiHidden/>
    <w:unhideWhenUsed/>
    <w:rsid w:val="00835A84"/>
    <w:pPr>
      <w:spacing w:line="240" w:lineRule="auto"/>
    </w:pPr>
    <w:rPr>
      <w:sz w:val="20"/>
      <w:szCs w:val="20"/>
    </w:rPr>
  </w:style>
  <w:style w:type="character" w:customStyle="1" w:styleId="CommentTextChar">
    <w:name w:val="Comment Text Char"/>
    <w:basedOn w:val="DefaultParagraphFont"/>
    <w:link w:val="CommentText"/>
    <w:uiPriority w:val="99"/>
    <w:semiHidden/>
    <w:rsid w:val="00835A84"/>
    <w:rPr>
      <w:sz w:val="20"/>
      <w:szCs w:val="20"/>
    </w:rPr>
  </w:style>
  <w:style w:type="paragraph" w:styleId="CommentSubject">
    <w:name w:val="annotation subject"/>
    <w:basedOn w:val="CommentText"/>
    <w:next w:val="CommentText"/>
    <w:link w:val="CommentSubjectChar"/>
    <w:uiPriority w:val="99"/>
    <w:semiHidden/>
    <w:unhideWhenUsed/>
    <w:rsid w:val="00835A84"/>
    <w:rPr>
      <w:b/>
      <w:bCs/>
    </w:rPr>
  </w:style>
  <w:style w:type="character" w:customStyle="1" w:styleId="CommentSubjectChar">
    <w:name w:val="Comment Subject Char"/>
    <w:basedOn w:val="CommentTextChar"/>
    <w:link w:val="CommentSubject"/>
    <w:uiPriority w:val="99"/>
    <w:semiHidden/>
    <w:rsid w:val="00835A84"/>
    <w:rPr>
      <w:b/>
      <w:bCs/>
      <w:sz w:val="20"/>
      <w:szCs w:val="20"/>
    </w:rPr>
  </w:style>
  <w:style w:type="paragraph" w:styleId="BalloonText">
    <w:name w:val="Balloon Text"/>
    <w:basedOn w:val="Normal"/>
    <w:link w:val="BalloonTextChar"/>
    <w:uiPriority w:val="99"/>
    <w:semiHidden/>
    <w:unhideWhenUsed/>
    <w:rsid w:val="00835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A84"/>
    <w:rPr>
      <w:rFonts w:ascii="Tahoma" w:hAnsi="Tahoma" w:cs="Tahoma"/>
      <w:sz w:val="16"/>
      <w:szCs w:val="16"/>
    </w:rPr>
  </w:style>
  <w:style w:type="paragraph" w:styleId="Header">
    <w:name w:val="header"/>
    <w:basedOn w:val="Normal"/>
    <w:link w:val="HeaderChar"/>
    <w:uiPriority w:val="99"/>
    <w:unhideWhenUsed/>
    <w:rsid w:val="00A64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62F"/>
  </w:style>
  <w:style w:type="paragraph" w:styleId="Footer">
    <w:name w:val="footer"/>
    <w:basedOn w:val="Normal"/>
    <w:link w:val="FooterChar"/>
    <w:uiPriority w:val="99"/>
    <w:unhideWhenUsed/>
    <w:rsid w:val="00A64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62F"/>
  </w:style>
  <w:style w:type="paragraph" w:styleId="NoSpacing">
    <w:name w:val="No Spacing"/>
    <w:uiPriority w:val="1"/>
    <w:qFormat/>
    <w:rsid w:val="00A6462F"/>
    <w:pPr>
      <w:spacing w:after="0" w:line="240" w:lineRule="auto"/>
    </w:pPr>
  </w:style>
  <w:style w:type="character" w:customStyle="1" w:styleId="Heading1Char">
    <w:name w:val="Heading 1 Char"/>
    <w:basedOn w:val="DefaultParagraphFont"/>
    <w:link w:val="Heading1"/>
    <w:uiPriority w:val="9"/>
    <w:rsid w:val="001C36D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460433">
      <w:bodyDiv w:val="1"/>
      <w:marLeft w:val="0"/>
      <w:marRight w:val="0"/>
      <w:marTop w:val="0"/>
      <w:marBottom w:val="0"/>
      <w:divBdr>
        <w:top w:val="none" w:sz="0" w:space="0" w:color="auto"/>
        <w:left w:val="none" w:sz="0" w:space="0" w:color="auto"/>
        <w:bottom w:val="none" w:sz="0" w:space="0" w:color="auto"/>
        <w:right w:val="none" w:sz="0" w:space="0" w:color="auto"/>
      </w:divBdr>
      <w:divsChild>
        <w:div w:id="1443496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5413313">
              <w:marLeft w:val="0"/>
              <w:marRight w:val="0"/>
              <w:marTop w:val="0"/>
              <w:marBottom w:val="0"/>
              <w:divBdr>
                <w:top w:val="none" w:sz="0" w:space="0" w:color="auto"/>
                <w:left w:val="none" w:sz="0" w:space="0" w:color="auto"/>
                <w:bottom w:val="none" w:sz="0" w:space="0" w:color="auto"/>
                <w:right w:val="none" w:sz="0" w:space="0" w:color="auto"/>
              </w:divBdr>
              <w:divsChild>
                <w:div w:id="1722250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45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027766">
      <w:bodyDiv w:val="1"/>
      <w:marLeft w:val="0"/>
      <w:marRight w:val="0"/>
      <w:marTop w:val="0"/>
      <w:marBottom w:val="0"/>
      <w:divBdr>
        <w:top w:val="none" w:sz="0" w:space="0" w:color="auto"/>
        <w:left w:val="none" w:sz="0" w:space="0" w:color="auto"/>
        <w:bottom w:val="none" w:sz="0" w:space="0" w:color="auto"/>
        <w:right w:val="none" w:sz="0" w:space="0" w:color="auto"/>
      </w:divBdr>
    </w:div>
    <w:div w:id="201937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14</Pages>
  <Words>9532</Words>
  <Characters>54333</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Mount Sinai Hospital</Company>
  <LinksUpToDate>false</LinksUpToDate>
  <CharactersWithSpaces>63738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Howe, William</dc:creator>
  <cp:lastModifiedBy>Romano, Michael, Francis</cp:lastModifiedBy>
  <cp:revision>5</cp:revision>
  <cp:lastPrinted>2018-05-29T20:20:00Z</cp:lastPrinted>
  <dcterms:created xsi:type="dcterms:W3CDTF">2019-02-18T18:25:00Z</dcterms:created>
  <dcterms:modified xsi:type="dcterms:W3CDTF">2019-02-18T20:24:00Z</dcterms:modified>
</cp:coreProperties>
</file>