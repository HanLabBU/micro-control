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1B6BAC" w14:textId="788B6D59" w:rsidR="0035320F" w:rsidRDefault="00BA57F6">
      <w:r>
        <w:t xml:space="preserve">A </w:t>
      </w:r>
      <w:r w:rsidR="00E77743">
        <w:t xml:space="preserve">flexible </w:t>
      </w:r>
      <w:r w:rsidR="00F32DFD">
        <w:t xml:space="preserve">Teensy microcontroller based interface for </w:t>
      </w:r>
      <w:ins w:id="0" w:author="X Han" w:date="2018-10-30T16:44:00Z">
        <w:r w:rsidR="004852DB">
          <w:t xml:space="preserve">wide-field optical </w:t>
        </w:r>
      </w:ins>
      <w:r w:rsidR="00E77743">
        <w:t>imag</w:t>
      </w:r>
      <w:ins w:id="1" w:author="X Han" w:date="2018-10-30T16:44:00Z">
        <w:r w:rsidR="004852DB">
          <w:t xml:space="preserve">ing </w:t>
        </w:r>
      </w:ins>
      <w:del w:id="2" w:author="X Han" w:date="2018-10-30T16:44:00Z">
        <w:r w:rsidR="00E77743" w:rsidDel="004852DB">
          <w:delText xml:space="preserve">e </w:delText>
        </w:r>
        <w:r w:rsidR="00F32DFD" w:rsidDel="004852DB">
          <w:delText xml:space="preserve">acquisition and </w:delText>
        </w:r>
      </w:del>
      <w:ins w:id="3" w:author="X Han" w:date="2018-10-30T16:44:00Z">
        <w:r w:rsidR="004852DB">
          <w:t xml:space="preserve">during </w:t>
        </w:r>
      </w:ins>
      <w:r w:rsidR="00F32DFD">
        <w:t xml:space="preserve">behavioral </w:t>
      </w:r>
      <w:ins w:id="4" w:author="X Han" w:date="2018-10-30T16:43:00Z">
        <w:r w:rsidR="004852DB">
          <w:t>experiment</w:t>
        </w:r>
      </w:ins>
      <w:ins w:id="5" w:author="X Han" w:date="2018-10-30T16:44:00Z">
        <w:r w:rsidR="004852DB">
          <w:t xml:space="preserve">s </w:t>
        </w:r>
      </w:ins>
      <w:del w:id="6" w:author="X Han" w:date="2018-10-30T16:44:00Z">
        <w:r w:rsidR="00F32DFD" w:rsidDel="004852DB">
          <w:delText xml:space="preserve">monitoring </w:delText>
        </w:r>
        <w:r w:rsidR="00E77743" w:rsidDel="004852DB">
          <w:delText>across diverse behavioral neuroscience platforms</w:delText>
        </w:r>
      </w:del>
    </w:p>
    <w:p w14:paraId="4A867DC3" w14:textId="1F4D57AD" w:rsidR="00E3479E" w:rsidRDefault="00E3479E">
      <w:r>
        <w:t>Michael Romano, Mark Bucklin, Dev Mehrotra, Robb Kessel, Howard Gritton, Xue Han</w:t>
      </w:r>
    </w:p>
    <w:p w14:paraId="4FABF7F7" w14:textId="77777777" w:rsidR="00586A58" w:rsidRDefault="00586A58">
      <w:pPr>
        <w:rPr>
          <w:b/>
        </w:rPr>
      </w:pPr>
    </w:p>
    <w:p w14:paraId="4901FD9D" w14:textId="6D342E91" w:rsidR="00EB12CB" w:rsidRPr="00586A58" w:rsidRDefault="00EB12CB">
      <w:pPr>
        <w:rPr>
          <w:b/>
        </w:rPr>
      </w:pPr>
      <w:r w:rsidRPr="00586A58">
        <w:rPr>
          <w:b/>
        </w:rPr>
        <w:t>Abstract</w:t>
      </w:r>
    </w:p>
    <w:p w14:paraId="6AA4CF27" w14:textId="1065A338" w:rsidR="00586A58" w:rsidRDefault="00F32DFD" w:rsidP="00E31EC4">
      <w:pPr>
        <w:ind w:firstLine="720"/>
      </w:pPr>
      <w:r>
        <w:t xml:space="preserve">Systems neuroscience </w:t>
      </w:r>
      <w:del w:id="7" w:author="X Han" w:date="2018-10-30T10:16:00Z">
        <w:r w:rsidDel="004918EB">
          <w:delText xml:space="preserve">research </w:delText>
        </w:r>
      </w:del>
      <w:ins w:id="8" w:author="X Han" w:date="2018-10-30T10:16:00Z">
        <w:r w:rsidR="004918EB">
          <w:t xml:space="preserve">experiments often </w:t>
        </w:r>
      </w:ins>
      <w:r>
        <w:t>require</w:t>
      </w:r>
      <w:del w:id="9" w:author="X Han" w:date="2018-10-30T10:16:00Z">
        <w:r w:rsidDel="004918EB">
          <w:delText>s</w:delText>
        </w:r>
      </w:del>
      <w:r>
        <w:t xml:space="preserve"> </w:t>
      </w:r>
      <w:r w:rsidR="00E77743">
        <w:t xml:space="preserve">the integration of </w:t>
      </w:r>
      <w:r>
        <w:t>precisely time</w:t>
      </w:r>
      <w:r w:rsidR="001E578E">
        <w:t>d</w:t>
      </w:r>
      <w:r>
        <w:t xml:space="preserve"> data acquisition </w:t>
      </w:r>
      <w:ins w:id="10" w:author="X Han" w:date="2018-10-30T09:49:00Z">
        <w:r w:rsidR="00DD174E">
          <w:t xml:space="preserve">and behavioral control. </w:t>
        </w:r>
      </w:ins>
      <w:del w:id="11" w:author="X Han" w:date="2018-10-30T09:49:00Z">
        <w:r w:rsidR="00E77743" w:rsidDel="00DD174E">
          <w:delText>with</w:delText>
        </w:r>
        <w:commentRangeStart w:id="12"/>
        <w:r w:rsidR="00E77743" w:rsidDel="00DD174E">
          <w:delText xml:space="preserve"> measures of behavioral output</w:delText>
        </w:r>
        <w:r w:rsidDel="00DD174E">
          <w:delText xml:space="preserve">. </w:delText>
        </w:r>
      </w:del>
      <w:commentRangeEnd w:id="12"/>
      <w:r w:rsidR="00DD174E">
        <w:rPr>
          <w:rStyle w:val="CommentReference"/>
        </w:rPr>
        <w:commentReference w:id="12"/>
      </w:r>
      <w:r>
        <w:t>While many commercial systems have been designed to meet</w:t>
      </w:r>
      <w:ins w:id="13" w:author="X Han" w:date="2018-10-30T09:49:00Z">
        <w:r w:rsidR="00DD174E">
          <w:t xml:space="preserve"> various</w:t>
        </w:r>
      </w:ins>
      <w:del w:id="14" w:author="X Han" w:date="2018-10-30T09:49:00Z">
        <w:r w:rsidDel="00DD174E">
          <w:delText xml:space="preserve"> these</w:delText>
        </w:r>
      </w:del>
      <w:r>
        <w:t xml:space="preserve"> needs, they </w:t>
      </w:r>
      <w:del w:id="15" w:author="X Han" w:date="2018-10-30T09:50:00Z">
        <w:r w:rsidR="00E77743" w:rsidDel="00DD174E">
          <w:delText xml:space="preserve">are </w:delText>
        </w:r>
        <w:r w:rsidR="00E77743" w:rsidRPr="00E77743" w:rsidDel="00DD174E">
          <w:delText>p</w:delText>
        </w:r>
        <w:r w:rsidR="00E77743" w:rsidDel="00DD174E">
          <w:delText xml:space="preserve">rohibitively expensive to use and </w:delText>
        </w:r>
      </w:del>
      <w:ins w:id="16" w:author="X Han" w:date="2018-10-30T09:50:00Z">
        <w:r w:rsidR="00DD174E">
          <w:t xml:space="preserve">often </w:t>
        </w:r>
      </w:ins>
      <w:r>
        <w:t xml:space="preserve">fail to offer flexibility </w:t>
      </w:r>
      <w:r w:rsidR="00E77743">
        <w:t>that allows for integration across diverse experimental designs</w:t>
      </w:r>
      <w:ins w:id="17" w:author="X Han" w:date="2018-10-30T09:50:00Z">
        <w:r w:rsidR="00DD174E">
          <w:t xml:space="preserve"> </w:t>
        </w:r>
      </w:ins>
      <w:ins w:id="18" w:author="X Han" w:date="2018-10-30T10:17:00Z">
        <w:r w:rsidR="004918EB">
          <w:t xml:space="preserve">or </w:t>
        </w:r>
      </w:ins>
      <w:ins w:id="19" w:author="X Han" w:date="2018-10-30T10:18:00Z">
        <w:r w:rsidR="004918EB">
          <w:t xml:space="preserve">to </w:t>
        </w:r>
      </w:ins>
      <w:ins w:id="20" w:author="X Han" w:date="2018-10-30T10:17:00Z">
        <w:r w:rsidR="004918EB">
          <w:t>interface</w:t>
        </w:r>
      </w:ins>
      <w:ins w:id="21" w:author="X Han" w:date="2018-10-30T10:18:00Z">
        <w:r w:rsidR="004918EB">
          <w:t xml:space="preserve"> with </w:t>
        </w:r>
      </w:ins>
      <w:ins w:id="22" w:author="X Han" w:date="2018-10-30T09:50:00Z">
        <w:r w:rsidR="00DD174E">
          <w:t>newly developed instrument</w:t>
        </w:r>
      </w:ins>
      <w:ins w:id="23" w:author="X Han" w:date="2018-10-30T10:18:00Z">
        <w:r w:rsidR="004918EB">
          <w:t>s</w:t>
        </w:r>
      </w:ins>
      <w:r>
        <w:t>.</w:t>
      </w:r>
      <w:ins w:id="24" w:author="X Han" w:date="2018-10-30T10:30:00Z">
        <w:r w:rsidR="00E0604F">
          <w:t xml:space="preserve"> For example, it has been difficult to integrate recently developed sCMOS camera </w:t>
        </w:r>
      </w:ins>
      <w:ins w:id="25" w:author="X Han" w:date="2018-10-30T10:43:00Z">
        <w:r w:rsidR="006F7BBE">
          <w:t>with</w:t>
        </w:r>
      </w:ins>
      <w:ins w:id="26" w:author="X Han" w:date="2018-10-30T10:42:00Z">
        <w:r w:rsidR="006F7BBE">
          <w:t xml:space="preserve"> </w:t>
        </w:r>
      </w:ins>
      <w:ins w:id="27" w:author="X Han" w:date="2018-10-30T10:43:00Z">
        <w:r w:rsidR="006F7BBE">
          <w:t>various input and output devices</w:t>
        </w:r>
      </w:ins>
      <w:ins w:id="28" w:author="X Han" w:date="2018-10-30T10:44:00Z">
        <w:r w:rsidR="006F7BBE">
          <w:t xml:space="preserve">, for </w:t>
        </w:r>
      </w:ins>
      <w:ins w:id="29" w:author="X Han" w:date="2018-10-30T10:45:00Z">
        <w:r w:rsidR="006F7BBE">
          <w:t xml:space="preserve">high speed, </w:t>
        </w:r>
      </w:ins>
      <w:ins w:id="30" w:author="X Han" w:date="2018-10-30T10:44:00Z">
        <w:r w:rsidR="006F7BBE">
          <w:t xml:space="preserve">large scale calcium imaging analysis of neuronal circuits during behavior. </w:t>
        </w:r>
      </w:ins>
      <w:del w:id="31" w:author="X Han" w:date="2018-10-30T10:29:00Z">
        <w:r w:rsidDel="00E0604F">
          <w:delText xml:space="preserve"> </w:delText>
        </w:r>
      </w:del>
      <w:r w:rsidR="00182FE6">
        <w:t xml:space="preserve">We here </w:t>
      </w:r>
      <w:ins w:id="32" w:author="X Han" w:date="2018-10-30T10:49:00Z">
        <w:r w:rsidR="006F7BBE">
          <w:t xml:space="preserve">developed </w:t>
        </w:r>
      </w:ins>
      <w:del w:id="33" w:author="X Han" w:date="2018-10-30T10:49:00Z">
        <w:r w:rsidR="00182FE6" w:rsidDel="006F7BBE">
          <w:delText xml:space="preserve">describe a </w:delText>
        </w:r>
      </w:del>
      <w:r w:rsidR="00182FE6">
        <w:t xml:space="preserve">Teensy </w:t>
      </w:r>
      <w:r w:rsidR="006F292A">
        <w:t xml:space="preserve">3.2 </w:t>
      </w:r>
      <w:r w:rsidR="00182FE6">
        <w:t>microcontroller-</w:t>
      </w:r>
      <w:r>
        <w:t xml:space="preserve">based interface </w:t>
      </w:r>
      <w:r w:rsidR="00E77743">
        <w:t>that offers</w:t>
      </w:r>
      <w:r>
        <w:t xml:space="preserve"> </w:t>
      </w:r>
      <w:del w:id="34" w:author="X Han" w:date="2018-10-30T10:18:00Z">
        <w:r w:rsidDel="004918EB">
          <w:delText xml:space="preserve">fast and </w:delText>
        </w:r>
      </w:del>
      <w:ins w:id="35" w:author="X Han" w:date="2018-10-30T10:18:00Z">
        <w:r w:rsidR="004918EB">
          <w:t xml:space="preserve">high-speed, </w:t>
        </w:r>
      </w:ins>
      <w:r>
        <w:t xml:space="preserve">precisely timed digital </w:t>
      </w:r>
      <w:del w:id="36" w:author="X Han" w:date="2018-10-30T10:18:00Z">
        <w:r w:rsidDel="004918EB">
          <w:delText xml:space="preserve">signal readout for </w:delText>
        </w:r>
      </w:del>
      <w:r>
        <w:t>data acquisition</w:t>
      </w:r>
      <w:ins w:id="37" w:author="X Han" w:date="2018-10-30T10:31:00Z">
        <w:r w:rsidR="00E0604F">
          <w:t xml:space="preserve"> of behavioral data</w:t>
        </w:r>
      </w:ins>
      <w:ins w:id="38" w:author="X Han" w:date="2018-10-30T09:51:00Z">
        <w:r w:rsidR="00DD174E">
          <w:t>, and</w:t>
        </w:r>
      </w:ins>
      <w:del w:id="39" w:author="X Han" w:date="2018-10-30T09:51:00Z">
        <w:r w:rsidDel="00DD174E">
          <w:delText xml:space="preserve"> </w:delText>
        </w:r>
        <w:r w:rsidR="003E64DD" w:rsidDel="00DD174E">
          <w:delText>with both</w:delText>
        </w:r>
      </w:del>
      <w:r w:rsidR="003E64DD">
        <w:t xml:space="preserve"> digital and </w:t>
      </w:r>
      <w:r>
        <w:t>analog output</w:t>
      </w:r>
      <w:ins w:id="40" w:author="X Han" w:date="2018-10-30T10:19:00Z">
        <w:r w:rsidR="004918EB">
          <w:t>s</w:t>
        </w:r>
      </w:ins>
      <w:ins w:id="41" w:author="X Han" w:date="2018-10-30T09:51:00Z">
        <w:r w:rsidR="00DD174E">
          <w:t xml:space="preserve"> </w:t>
        </w:r>
      </w:ins>
      <w:ins w:id="42" w:author="X Han" w:date="2018-10-30T10:19:00Z">
        <w:r w:rsidR="004918EB">
          <w:t>for controlling</w:t>
        </w:r>
      </w:ins>
      <w:ins w:id="43" w:author="X Han" w:date="2018-10-30T10:45:00Z">
        <w:r w:rsidR="006F7BBE">
          <w:t xml:space="preserve"> sCMOS camera and other</w:t>
        </w:r>
      </w:ins>
      <w:ins w:id="44" w:author="X Han" w:date="2018-10-30T10:19:00Z">
        <w:r w:rsidR="004918EB">
          <w:t xml:space="preserve"> devices. </w:t>
        </w:r>
      </w:ins>
      <w:del w:id="45" w:author="X Han" w:date="2018-10-30T10:19:00Z">
        <w:r w:rsidDel="004918EB">
          <w:delText xml:space="preserve"> to</w:delText>
        </w:r>
      </w:del>
      <w:del w:id="46" w:author="X Han" w:date="2018-10-30T10:20:00Z">
        <w:r w:rsidDel="004918EB">
          <w:delText xml:space="preserve"> </w:delText>
        </w:r>
      </w:del>
      <w:del w:id="47" w:author="X Han" w:date="2018-10-30T10:19:00Z">
        <w:r w:rsidDel="004918EB">
          <w:delText>control behavioral experiments</w:delText>
        </w:r>
      </w:del>
      <w:del w:id="48" w:author="X Han" w:date="2018-10-30T10:20:00Z">
        <w:r w:rsidDel="004918EB">
          <w:delText xml:space="preserve">. </w:delText>
        </w:r>
      </w:del>
      <w:r>
        <w:t xml:space="preserve">We </w:t>
      </w:r>
      <w:r w:rsidR="00E569E9">
        <w:t>demonstrate the efficacy and</w:t>
      </w:r>
      <w:r>
        <w:t xml:space="preserve"> </w:t>
      </w:r>
      <w:ins w:id="49" w:author="X Han" w:date="2018-10-30T10:20:00Z">
        <w:r w:rsidR="004918EB">
          <w:t xml:space="preserve">the </w:t>
        </w:r>
      </w:ins>
      <w:r>
        <w:t xml:space="preserve">temporal precision </w:t>
      </w:r>
      <w:r w:rsidR="00E569E9">
        <w:t>of the Teensy</w:t>
      </w:r>
      <w:r>
        <w:t xml:space="preserve"> </w:t>
      </w:r>
      <w:del w:id="50" w:author="X Han" w:date="2018-10-30T10:20:00Z">
        <w:r w:rsidDel="004918EB">
          <w:delText xml:space="preserve">based </w:delText>
        </w:r>
      </w:del>
      <w:r>
        <w:t xml:space="preserve">interface </w:t>
      </w:r>
      <w:r w:rsidR="00E569E9">
        <w:t xml:space="preserve">in two experimental </w:t>
      </w:r>
      <w:commentRangeStart w:id="51"/>
      <w:r w:rsidR="00E569E9">
        <w:t>settings</w:t>
      </w:r>
      <w:commentRangeEnd w:id="51"/>
      <w:r w:rsidR="004918EB">
        <w:rPr>
          <w:rStyle w:val="CommentReference"/>
        </w:rPr>
        <w:commentReference w:id="51"/>
      </w:r>
      <w:del w:id="52" w:author="X Han" w:date="2018-10-30T10:20:00Z">
        <w:r w:rsidR="00E569E9" w:rsidDel="004918EB">
          <w:delText xml:space="preserve"> </w:delText>
        </w:r>
        <w:r w:rsidDel="004918EB">
          <w:delText xml:space="preserve">with </w:delText>
        </w:r>
        <w:r w:rsidR="00E569E9" w:rsidDel="004918EB">
          <w:delText>different demands</w:delText>
        </w:r>
      </w:del>
      <w:ins w:id="53" w:author="X Han" w:date="2018-10-30T09:51:00Z">
        <w:r w:rsidR="00DD174E">
          <w:t xml:space="preserve">. In one example, we demonstrate </w:t>
        </w:r>
      </w:ins>
      <w:del w:id="54" w:author="X Han" w:date="2018-10-30T09:52:00Z">
        <w:r w:rsidR="00E569E9" w:rsidDel="00DD174E">
          <w:delText xml:space="preserve">: </w:delText>
        </w:r>
        <w:r w:rsidR="003E64DD" w:rsidDel="00DD174E">
          <w:delText>(1)</w:delText>
        </w:r>
      </w:del>
      <w:del w:id="55" w:author="X Han" w:date="2018-10-30T10:21:00Z">
        <w:r w:rsidR="003E64DD" w:rsidDel="004918EB">
          <w:delText xml:space="preserve"> </w:delText>
        </w:r>
      </w:del>
      <w:ins w:id="56" w:author="X Han" w:date="2018-10-30T09:56:00Z">
        <w:r w:rsidR="00DD174E">
          <w:t xml:space="preserve">the use of Teensy </w:t>
        </w:r>
      </w:ins>
      <w:ins w:id="57" w:author="X Han" w:date="2018-10-30T10:21:00Z">
        <w:r w:rsidR="004918EB">
          <w:t xml:space="preserve">interface </w:t>
        </w:r>
      </w:ins>
      <w:ins w:id="58" w:author="X Han" w:date="2018-10-30T09:56:00Z">
        <w:r w:rsidR="00DD174E">
          <w:t xml:space="preserve">for </w:t>
        </w:r>
      </w:ins>
      <w:r w:rsidR="00E569E9">
        <w:t>reliable</w:t>
      </w:r>
      <w:ins w:id="59" w:author="X Han" w:date="2018-10-30T09:52:00Z">
        <w:r w:rsidR="00DD174E">
          <w:t xml:space="preserve"> recording of </w:t>
        </w:r>
      </w:ins>
      <w:del w:id="60" w:author="X Han" w:date="2018-10-30T09:52:00Z">
        <w:r w:rsidR="00E569E9" w:rsidDel="00DD174E">
          <w:delText xml:space="preserve">, high-accuracy </w:delText>
        </w:r>
        <w:r w:rsidR="003E64DD" w:rsidDel="00DD174E">
          <w:delText xml:space="preserve">capture of </w:delText>
        </w:r>
      </w:del>
      <w:ins w:id="61" w:author="X Han" w:date="2018-10-30T09:54:00Z">
        <w:r w:rsidR="00DD174E">
          <w:t xml:space="preserve">animal’s </w:t>
        </w:r>
      </w:ins>
      <w:r w:rsidR="003E64DD">
        <w:t>directional movement on a spherical treadmill</w:t>
      </w:r>
      <w:ins w:id="62" w:author="X Han" w:date="2018-10-30T09:52:00Z">
        <w:r w:rsidR="00DD174E">
          <w:t xml:space="preserve">, along with simultaneous </w:t>
        </w:r>
      </w:ins>
      <w:ins w:id="63" w:author="X Han" w:date="2018-10-30T10:21:00Z">
        <w:r w:rsidR="004918EB">
          <w:t>control of sCMOS camera for</w:t>
        </w:r>
      </w:ins>
      <w:del w:id="64" w:author="X Han" w:date="2018-10-30T09:53:00Z">
        <w:r w:rsidR="00E569E9" w:rsidDel="00DD174E">
          <w:delText xml:space="preserve"> </w:delText>
        </w:r>
        <w:r w:rsidR="003E64DD" w:rsidDel="00DD174E">
          <w:delText>combined with</w:delText>
        </w:r>
      </w:del>
      <w:r w:rsidR="003E64DD">
        <w:t xml:space="preserve"> high speed</w:t>
      </w:r>
      <w:ins w:id="65" w:author="X Han" w:date="2018-10-30T10:21:00Z">
        <w:r w:rsidR="004918EB">
          <w:t xml:space="preserve"> image acquisition</w:t>
        </w:r>
      </w:ins>
      <w:del w:id="66" w:author="X Han" w:date="2018-10-30T10:21:00Z">
        <w:r w:rsidR="003E64DD" w:rsidDel="004918EB">
          <w:delText xml:space="preserve"> camera</w:delText>
        </w:r>
      </w:del>
      <w:ins w:id="67" w:author="X Han" w:date="2018-10-30T09:53:00Z">
        <w:r w:rsidR="00DD174E">
          <w:t xml:space="preserve">. </w:t>
        </w:r>
      </w:ins>
      <w:del w:id="68" w:author="X Han" w:date="2018-10-30T10:22:00Z">
        <w:r w:rsidR="003E64DD" w:rsidDel="004918EB">
          <w:delText xml:space="preserve"> </w:delText>
        </w:r>
      </w:del>
      <w:del w:id="69" w:author="X Han" w:date="2018-10-30T09:54:00Z">
        <w:r w:rsidR="003E64DD" w:rsidDel="00DD174E">
          <w:delText>control for monitoring neurons in real-time and (2)</w:delText>
        </w:r>
      </w:del>
      <w:ins w:id="70" w:author="X Han" w:date="2018-10-30T09:54:00Z">
        <w:r w:rsidR="00DD174E">
          <w:t xml:space="preserve">In another example, we demonstrate </w:t>
        </w:r>
      </w:ins>
      <w:ins w:id="71" w:author="X Han" w:date="2018-10-30T09:55:00Z">
        <w:r w:rsidR="00DD174E">
          <w:t xml:space="preserve">the </w:t>
        </w:r>
      </w:ins>
      <w:ins w:id="72" w:author="X Han" w:date="2018-10-30T10:22:00Z">
        <w:r w:rsidR="004918EB">
          <w:t xml:space="preserve">use of Teensy interface for temporally precise </w:t>
        </w:r>
      </w:ins>
      <w:ins w:id="73" w:author="X Han" w:date="2018-10-30T09:55:00Z">
        <w:r w:rsidR="00DD174E">
          <w:t>deliver</w:t>
        </w:r>
      </w:ins>
      <w:ins w:id="74" w:author="X Han" w:date="2018-10-30T10:22:00Z">
        <w:r w:rsidR="004918EB">
          <w:t xml:space="preserve">y of </w:t>
        </w:r>
      </w:ins>
      <w:ins w:id="75" w:author="X Han" w:date="2018-10-30T09:55:00Z">
        <w:r w:rsidR="00DD174E">
          <w:t xml:space="preserve"> auditory and visual </w:t>
        </w:r>
      </w:ins>
      <w:ins w:id="76" w:author="X Han" w:date="2018-10-30T10:22:00Z">
        <w:r w:rsidR="004918EB">
          <w:t>signals</w:t>
        </w:r>
      </w:ins>
      <w:ins w:id="77" w:author="X Han" w:date="2018-10-30T09:56:00Z">
        <w:r w:rsidR="00DD174E">
          <w:t xml:space="preserve"> in</w:t>
        </w:r>
      </w:ins>
      <w:ins w:id="78" w:author="X Han" w:date="2018-10-30T09:55:00Z">
        <w:r w:rsidR="00DD174E">
          <w:t xml:space="preserve"> </w:t>
        </w:r>
      </w:ins>
      <w:del w:id="79" w:author="X Han" w:date="2018-10-30T09:54:00Z">
        <w:r w:rsidR="003E64DD" w:rsidDel="00DD174E">
          <w:delText xml:space="preserve"> </w:delText>
        </w:r>
      </w:del>
      <w:r w:rsidR="003E64DD">
        <w:t xml:space="preserve">a </w:t>
      </w:r>
      <w:del w:id="80" w:author="X Han" w:date="2018-10-30T09:55:00Z">
        <w:r w:rsidR="003E64DD" w:rsidDel="00DD174E">
          <w:delText>behavioral</w:delText>
        </w:r>
      </w:del>
      <w:ins w:id="81" w:author="X Han" w:date="2018-10-30T09:54:00Z">
        <w:r w:rsidR="00DD174E">
          <w:t>trace conditioning</w:t>
        </w:r>
      </w:ins>
      <w:r w:rsidR="003E64DD">
        <w:t xml:space="preserve"> learning</w:t>
      </w:r>
      <w:ins w:id="82" w:author="X Han" w:date="2018-10-30T09:55:00Z">
        <w:r w:rsidR="00DD174E">
          <w:t xml:space="preserve"> behavioral</w:t>
        </w:r>
      </w:ins>
      <w:r w:rsidR="003E64DD">
        <w:t xml:space="preserve"> paradigm</w:t>
      </w:r>
      <w:ins w:id="83" w:author="X Han" w:date="2018-10-30T09:56:00Z">
        <w:r w:rsidR="00DD174E">
          <w:t xml:space="preserve">, while </w:t>
        </w:r>
      </w:ins>
      <w:ins w:id="84" w:author="X Han" w:date="2018-10-30T10:23:00Z">
        <w:r w:rsidR="004918EB">
          <w:t xml:space="preserve">controlling sCMOS camera for image acquisition. </w:t>
        </w:r>
      </w:ins>
      <w:commentRangeStart w:id="85"/>
      <w:del w:id="86" w:author="X Han" w:date="2018-10-30T09:57:00Z">
        <w:r w:rsidR="003E64DD" w:rsidDel="00DD174E">
          <w:delText xml:space="preserve"> that </w:delText>
        </w:r>
      </w:del>
      <w:del w:id="87" w:author="X Han" w:date="2018-10-30T09:55:00Z">
        <w:r w:rsidR="003E64DD" w:rsidDel="00DD174E">
          <w:delText xml:space="preserve">delivers auditory and visual cues </w:delText>
        </w:r>
      </w:del>
      <w:del w:id="88" w:author="X Han" w:date="2018-10-30T09:57:00Z">
        <w:r w:rsidR="003E64DD" w:rsidDel="00DD174E">
          <w:delText>to task performing animals while monitoring activity through integrated camera control</w:delText>
        </w:r>
        <w:r w:rsidR="00CF0AB4" w:rsidDel="00DD174E">
          <w:delText xml:space="preserve">. </w:delText>
        </w:r>
      </w:del>
      <w:ins w:id="89" w:author="X Han" w:date="2018-10-30T09:57:00Z">
        <w:r w:rsidR="00DD174E">
          <w:t xml:space="preserve">These examples demonstrate </w:t>
        </w:r>
      </w:ins>
      <w:del w:id="90" w:author="X Han" w:date="2018-10-30T09:57:00Z">
        <w:r w:rsidR="00C201E1" w:rsidDel="00DD174E">
          <w:delText xml:space="preserve">We conclude </w:delText>
        </w:r>
      </w:del>
      <w:r w:rsidR="00C201E1">
        <w:t xml:space="preserve">that </w:t>
      </w:r>
      <w:del w:id="91" w:author="X Han" w:date="2018-10-30T09:57:00Z">
        <w:r w:rsidR="00C201E1" w:rsidDel="00DD174E">
          <w:delText xml:space="preserve">the </w:delText>
        </w:r>
      </w:del>
      <w:r w:rsidR="00C201E1">
        <w:t>Teensy 3.2</w:t>
      </w:r>
      <w:ins w:id="92" w:author="X Han" w:date="2018-10-30T09:57:00Z">
        <w:r w:rsidR="00DD174E">
          <w:t xml:space="preserve"> equipped with </w:t>
        </w:r>
      </w:ins>
      <w:del w:id="93" w:author="X Han" w:date="2018-10-30T09:57:00Z">
        <w:r w:rsidR="00C201E1" w:rsidDel="00DD174E">
          <w:delText xml:space="preserve">, in conjunction with </w:delText>
        </w:r>
        <w:r w:rsidR="003E64DD" w:rsidDel="00DD174E">
          <w:delText>Teensy</w:delText>
        </w:r>
      </w:del>
      <w:ins w:id="94" w:author="X Han" w:date="2018-10-30T09:57:00Z">
        <w:r w:rsidR="00DD174E">
          <w:t>its</w:t>
        </w:r>
      </w:ins>
      <w:r w:rsidR="003E64DD">
        <w:t xml:space="preserve"> hardware modules</w:t>
      </w:r>
      <w:r w:rsidR="00C201E1">
        <w:t xml:space="preserve">, provides an </w:t>
      </w:r>
      <w:ins w:id="95" w:author="X Han" w:date="2018-10-30T09:57:00Z">
        <w:r w:rsidR="00DD174E">
          <w:t xml:space="preserve">efficient and flexible platform </w:t>
        </w:r>
      </w:ins>
      <w:del w:id="96" w:author="X Han" w:date="2018-10-30T09:58:00Z">
        <w:r w:rsidR="00C201E1" w:rsidDel="00DD174E">
          <w:delText xml:space="preserve">optimal form of </w:delText>
        </w:r>
      </w:del>
      <w:del w:id="97" w:author="X Han" w:date="2018-10-30T10:28:00Z">
        <w:r w:rsidR="00C201E1" w:rsidDel="00E0604F">
          <w:delText xml:space="preserve">experimental control, </w:delText>
        </w:r>
      </w:del>
      <w:ins w:id="98" w:author="X Han" w:date="2018-10-30T09:58:00Z">
        <w:r w:rsidR="00DD174E">
          <w:t xml:space="preserve">capable of integrating </w:t>
        </w:r>
      </w:ins>
      <w:del w:id="99" w:author="X Han" w:date="2018-10-30T09:58:00Z">
        <w:r w:rsidR="00C201E1" w:rsidDel="00DD174E">
          <w:delText xml:space="preserve">particularly for those interested in </w:delText>
        </w:r>
        <w:r w:rsidR="00940A43" w:rsidDel="00DD174E">
          <w:delText>the integration of</w:delText>
        </w:r>
      </w:del>
      <w:ins w:id="100" w:author="X Han" w:date="2018-10-30T09:58:00Z">
        <w:r w:rsidR="00DD174E">
          <w:t xml:space="preserve">sCMOS </w:t>
        </w:r>
      </w:ins>
      <w:ins w:id="101" w:author="X Han" w:date="2018-10-30T10:47:00Z">
        <w:r w:rsidR="006F7BBE">
          <w:t xml:space="preserve">camera into behavioral experimental designs, for high-speed and temporally precise </w:t>
        </w:r>
      </w:ins>
      <w:del w:id="102" w:author="X Han" w:date="2018-10-30T09:58:00Z">
        <w:r w:rsidR="00940A43" w:rsidDel="00DD174E">
          <w:delText xml:space="preserve"> </w:delText>
        </w:r>
      </w:del>
      <w:r w:rsidR="00940A43">
        <w:t xml:space="preserve">imaging </w:t>
      </w:r>
      <w:del w:id="103" w:author="X Han" w:date="2018-10-30T09:58:00Z">
        <w:r w:rsidR="003E64DD" w:rsidDel="00DD174E">
          <w:delText xml:space="preserve">with </w:delText>
        </w:r>
      </w:del>
      <w:ins w:id="104" w:author="X Han" w:date="2018-10-30T09:58:00Z">
        <w:r w:rsidR="00DD174E">
          <w:t xml:space="preserve">and </w:t>
        </w:r>
      </w:ins>
      <w:r w:rsidR="00940A43">
        <w:t xml:space="preserve">behavior output </w:t>
      </w:r>
      <w:del w:id="105" w:author="X Han" w:date="2018-10-30T09:58:00Z">
        <w:r w:rsidR="00684C83" w:rsidDel="00DD174E">
          <w:delText>in laboratory experiments</w:delText>
        </w:r>
      </w:del>
      <w:ins w:id="106" w:author="X Han" w:date="2018-10-30T09:58:00Z">
        <w:r w:rsidR="00DD174E">
          <w:t>for systems neuroscience experiments</w:t>
        </w:r>
      </w:ins>
      <w:r w:rsidR="00C201E1">
        <w:t>.</w:t>
      </w:r>
      <w:commentRangeEnd w:id="85"/>
      <w:r w:rsidR="006F7BBE">
        <w:rPr>
          <w:rStyle w:val="CommentReference"/>
        </w:rPr>
        <w:commentReference w:id="85"/>
      </w:r>
    </w:p>
    <w:p w14:paraId="4BAB8595" w14:textId="77777777" w:rsidR="00E31EC4" w:rsidRDefault="00E31EC4" w:rsidP="00E31EC4">
      <w:pPr>
        <w:ind w:firstLine="720"/>
      </w:pPr>
    </w:p>
    <w:p w14:paraId="4FFE9BB8" w14:textId="77777777" w:rsidR="003E5207" w:rsidRPr="00532DCA" w:rsidRDefault="003E5207">
      <w:pPr>
        <w:rPr>
          <w:b/>
        </w:rPr>
      </w:pPr>
      <w:r w:rsidRPr="00532DCA">
        <w:rPr>
          <w:b/>
        </w:rPr>
        <w:t>Introduction</w:t>
      </w:r>
    </w:p>
    <w:p w14:paraId="0F6F9B31" w14:textId="4245F21A" w:rsidR="00C52A80" w:rsidRDefault="006F7BBE" w:rsidP="007E596E">
      <w:pPr>
        <w:ind w:firstLine="360"/>
        <w:rPr>
          <w:ins w:id="107" w:author="X Han" w:date="2018-10-30T14:13:00Z"/>
        </w:rPr>
      </w:pPr>
      <w:ins w:id="108" w:author="X Han" w:date="2018-10-30T10:51:00Z">
        <w:r>
          <w:t xml:space="preserve">Recent advance </w:t>
        </w:r>
      </w:ins>
      <w:ins w:id="109" w:author="X Han" w:date="2018-10-30T10:52:00Z">
        <w:r>
          <w:t>in</w:t>
        </w:r>
      </w:ins>
      <w:ins w:id="110" w:author="X Han" w:date="2018-10-30T10:51:00Z">
        <w:r>
          <w:t xml:space="preserve"> </w:t>
        </w:r>
      </w:ins>
      <w:ins w:id="111" w:author="X Han" w:date="2018-10-30T14:09:00Z">
        <w:r w:rsidR="00C52A80">
          <w:t xml:space="preserve">sCMOS cameras and genetically encoded </w:t>
        </w:r>
      </w:ins>
      <w:ins w:id="112" w:author="X Han" w:date="2018-10-30T10:51:00Z">
        <w:r>
          <w:t xml:space="preserve">calcium </w:t>
        </w:r>
      </w:ins>
      <w:ins w:id="113" w:author="X Han" w:date="2018-10-30T14:09:00Z">
        <w:r w:rsidR="00C52A80">
          <w:t xml:space="preserve">sensors </w:t>
        </w:r>
      </w:ins>
      <w:ins w:id="114" w:author="X Han" w:date="2018-10-30T14:11:00Z">
        <w:r w:rsidR="00C52A80">
          <w:t>enable</w:t>
        </w:r>
      </w:ins>
      <w:ins w:id="115" w:author="X Han" w:date="2018-10-30T10:52:00Z">
        <w:r>
          <w:t xml:space="preserve"> neuroscientists to </w:t>
        </w:r>
      </w:ins>
      <w:ins w:id="116" w:author="X Han" w:date="2018-10-30T14:10:00Z">
        <w:r w:rsidR="00C52A80">
          <w:t xml:space="preserve">perform fluorescence </w:t>
        </w:r>
      </w:ins>
      <w:del w:id="117" w:author="X Han" w:date="2018-10-30T09:59:00Z">
        <w:r w:rsidR="00940A43" w:rsidDel="001C1F53">
          <w:delText xml:space="preserve">High-speed </w:delText>
        </w:r>
        <w:r w:rsidR="00AD3E99" w:rsidDel="001C1F53">
          <w:delText>imaging</w:delText>
        </w:r>
        <w:r w:rsidR="00217294" w:rsidDel="001C1F53">
          <w:delText xml:space="preserve"> </w:delText>
        </w:r>
        <w:r w:rsidR="00940A43" w:rsidDel="001C1F53">
          <w:delText xml:space="preserve">in </w:delText>
        </w:r>
        <w:r w:rsidR="00684C83" w:rsidDel="001C1F53">
          <w:delText xml:space="preserve">behavioral </w:delText>
        </w:r>
        <w:r w:rsidR="00940A43" w:rsidDel="001C1F53">
          <w:delText xml:space="preserve">neuroscience research </w:delText>
        </w:r>
        <w:r w:rsidR="00217294" w:rsidDel="001C1F53">
          <w:delText xml:space="preserve">is a </w:delText>
        </w:r>
        <w:r w:rsidR="00DD4792" w:rsidDel="001C1F53">
          <w:delText xml:space="preserve">technique </w:delText>
        </w:r>
        <w:r w:rsidR="00685286" w:rsidDel="001C1F53">
          <w:delText>that</w:delText>
        </w:r>
        <w:commentRangeStart w:id="118"/>
        <w:r w:rsidR="00685286" w:rsidDel="001C1F53">
          <w:delText xml:space="preserve"> demands </w:delText>
        </w:r>
      </w:del>
      <w:del w:id="119" w:author="X Han" w:date="2018-10-30T10:52:00Z">
        <w:r w:rsidR="004E5EFE" w:rsidDel="006F7BBE">
          <w:delText xml:space="preserve">high </w:delText>
        </w:r>
        <w:r w:rsidR="006A018E" w:rsidDel="006F7BBE">
          <w:delText>temporal fidelity</w:delText>
        </w:r>
        <w:r w:rsidR="00684C83" w:rsidDel="006F7BBE">
          <w:delText xml:space="preserve"> and </w:delText>
        </w:r>
        <w:commentRangeEnd w:id="118"/>
        <w:r w:rsidDel="006F7BBE">
          <w:rPr>
            <w:rStyle w:val="CommentReference"/>
          </w:rPr>
          <w:commentReference w:id="118"/>
        </w:r>
        <w:r w:rsidR="00684C83" w:rsidDel="006F7BBE">
          <w:delText>precise integration</w:delText>
        </w:r>
        <w:r w:rsidR="00940A43" w:rsidDel="006F7BBE">
          <w:delText xml:space="preserve"> between the imaging platform and animal behavior</w:delText>
        </w:r>
        <w:r w:rsidR="00217294" w:rsidDel="006F7BBE">
          <w:delText xml:space="preserve">. </w:delText>
        </w:r>
        <w:r w:rsidR="00940A43" w:rsidDel="006F7BBE">
          <w:delText xml:space="preserve">The recent use of calcium imaging to </w:delText>
        </w:r>
      </w:del>
      <w:del w:id="120" w:author="X Han" w:date="2018-10-30T14:09:00Z">
        <w:r w:rsidR="00940A43" w:rsidDel="00C52A80">
          <w:delText>track</w:delText>
        </w:r>
      </w:del>
      <w:ins w:id="121" w:author="X Han" w:date="2018-10-30T14:09:00Z">
        <w:r w:rsidR="00C52A80">
          <w:t>imag</w:t>
        </w:r>
      </w:ins>
      <w:ins w:id="122" w:author="X Han" w:date="2018-10-30T14:11:00Z">
        <w:r w:rsidR="00C52A80">
          <w:t>ing o</w:t>
        </w:r>
      </w:ins>
      <w:del w:id="123" w:author="X Han" w:date="2018-10-30T14:11:00Z">
        <w:r w:rsidR="00940A43" w:rsidDel="00C52A80">
          <w:delText xml:space="preserve"> the activity o</w:delText>
        </w:r>
      </w:del>
      <w:r w:rsidR="00940A43">
        <w:t xml:space="preserve">f </w:t>
      </w:r>
      <w:ins w:id="124" w:author="X Han" w:date="2018-10-30T10:52:00Z">
        <w:r>
          <w:t xml:space="preserve">thousands of </w:t>
        </w:r>
      </w:ins>
      <w:r w:rsidR="00940A43">
        <w:t>individual cells</w:t>
      </w:r>
      <w:ins w:id="125" w:author="X Han" w:date="2018-10-30T14:11:00Z">
        <w:r w:rsidR="00C52A80">
          <w:t>’ activity, allowing the analysis of networks related to behavior</w:t>
        </w:r>
      </w:ins>
      <w:ins w:id="126" w:author="X Han" w:date="2018-10-30T14:12:00Z">
        <w:r w:rsidR="00C52A80">
          <w:t xml:space="preserve"> </w:t>
        </w:r>
      </w:ins>
      <w:del w:id="127" w:author="X Han" w:date="2018-10-30T14:11:00Z">
        <w:r w:rsidR="00940A43" w:rsidDel="00C52A80">
          <w:delText xml:space="preserve"> </w:delText>
        </w:r>
      </w:del>
      <w:del w:id="128" w:author="X Han" w:date="2018-10-30T10:52:00Z">
        <w:r w:rsidR="00940A43" w:rsidDel="006F7BBE">
          <w:delText xml:space="preserve">at millisecond resolution </w:delText>
        </w:r>
      </w:del>
      <w:del w:id="129" w:author="X Han" w:date="2018-10-30T14:12:00Z">
        <w:r w:rsidR="00940A43" w:rsidDel="00C52A80">
          <w:delText>while animals</w:delText>
        </w:r>
      </w:del>
      <w:del w:id="130" w:author="X Han" w:date="2018-10-30T14:11:00Z">
        <w:r w:rsidR="00940A43" w:rsidDel="00C52A80">
          <w:delText xml:space="preserve"> engage in</w:delText>
        </w:r>
      </w:del>
      <w:del w:id="131" w:author="X Han" w:date="2018-10-30T14:12:00Z">
        <w:r w:rsidR="00940A43" w:rsidDel="00C52A80">
          <w:delText xml:space="preserve"> behavior</w:delText>
        </w:r>
      </w:del>
      <w:del w:id="132" w:author="X Han" w:date="2018-10-30T10:52:00Z">
        <w:r w:rsidR="00940A43" w:rsidDel="006F7BBE">
          <w:delText xml:space="preserve"> represents such a requirement</w:delText>
        </w:r>
      </w:del>
      <w:del w:id="133" w:author="X Han" w:date="2018-10-30T14:12:00Z">
        <w:r w:rsidR="00940A43" w:rsidDel="00C52A80">
          <w:delText xml:space="preserve"> </w:delText>
        </w:r>
      </w:del>
      <w:sdt>
        <w:sdtPr>
          <w:id w:val="4642874"/>
          <w:citation/>
        </w:sdtPr>
        <w:sdtContent>
          <w:r w:rsidR="000759CA">
            <w:fldChar w:fldCharType="begin"/>
          </w:r>
          <w:r w:rsidR="000759CA">
            <w:instrText xml:space="preserve"> CITATION Kla17 \l 1033  \m Bar16</w:instrText>
          </w:r>
          <w:r w:rsidR="00CB7BFD">
            <w:instrText xml:space="preserve"> \m Moh16 \m Mar18</w:instrText>
          </w:r>
          <w:r w:rsidR="000759CA">
            <w:fldChar w:fldCharType="separate"/>
          </w:r>
          <w:r w:rsidR="00CB7BFD">
            <w:rPr>
              <w:noProof/>
            </w:rPr>
            <w:t xml:space="preserve"> (Klaus, et al., 2017; Barbera, et al., 2016; Mohammed, et al., 2016; Markowitz, et al., 2018)</w:t>
          </w:r>
          <w:r w:rsidR="000759CA">
            <w:fldChar w:fldCharType="end"/>
          </w:r>
        </w:sdtContent>
      </w:sdt>
      <w:r w:rsidR="00B77BB5">
        <w:t xml:space="preserve">. </w:t>
      </w:r>
      <w:ins w:id="134" w:author="X Han" w:date="2018-10-30T10:52:00Z">
        <w:r>
          <w:t xml:space="preserve">However, </w:t>
        </w:r>
      </w:ins>
      <w:ins w:id="135" w:author="X Han" w:date="2018-10-30T10:53:00Z">
        <w:r w:rsidR="009C14C0">
          <w:t>the integration of high speed sCMOS cameras with devices needed to monitor</w:t>
        </w:r>
      </w:ins>
      <w:ins w:id="136" w:author="X Han" w:date="2018-10-30T14:13:00Z">
        <w:r w:rsidR="00C52A80">
          <w:t xml:space="preserve"> and control</w:t>
        </w:r>
      </w:ins>
      <w:ins w:id="137" w:author="X Han" w:date="2018-10-30T10:53:00Z">
        <w:r w:rsidR="009C14C0">
          <w:t xml:space="preserve"> behavioral progress has been difficult. </w:t>
        </w:r>
      </w:ins>
      <w:ins w:id="138" w:author="X Han" w:date="2018-10-30T14:14:00Z">
        <w:r w:rsidR="00465656">
          <w:t>In particular</w:t>
        </w:r>
      </w:ins>
      <w:ins w:id="139" w:author="X Han" w:date="2018-10-30T14:48:00Z">
        <w:r w:rsidR="00C46F40">
          <w:t>,</w:t>
        </w:r>
      </w:ins>
      <w:ins w:id="140" w:author="X Han" w:date="2018-10-30T14:14:00Z">
        <w:r w:rsidR="00465656">
          <w:t xml:space="preserve"> the driver for sCMOS is difficult????</w:t>
        </w:r>
      </w:ins>
    </w:p>
    <w:p w14:paraId="75A8D3F5" w14:textId="36AFC043" w:rsidR="006604E8" w:rsidDel="009C14C0" w:rsidRDefault="00532DCA" w:rsidP="003E5207">
      <w:pPr>
        <w:ind w:firstLine="360"/>
        <w:rPr>
          <w:del w:id="141" w:author="X Han" w:date="2018-10-30T10:54:00Z"/>
        </w:rPr>
      </w:pPr>
      <w:del w:id="142" w:author="X Han" w:date="2018-10-30T10:54:00Z">
        <w:r w:rsidDel="009C14C0">
          <w:lastRenderedPageBreak/>
          <w:delText>S</w:delText>
        </w:r>
        <w:r w:rsidR="001D6EFC" w:rsidDel="009C14C0">
          <w:delText xml:space="preserve">trict alignment of neuronal signals with experimental inputs or outputs </w:delText>
        </w:r>
        <w:r w:rsidR="00684C83" w:rsidDel="009C14C0">
          <w:delText xml:space="preserve">at these sampling frequencies </w:delText>
        </w:r>
        <w:r w:rsidR="001D6EFC" w:rsidDel="009C14C0">
          <w:delText xml:space="preserve">is essential </w:delText>
        </w:r>
      </w:del>
      <w:customXmlDelRangeStart w:id="143" w:author="X Han" w:date="2018-10-30T10:54:00Z"/>
      <w:sdt>
        <w:sdtPr>
          <w:id w:val="-397369120"/>
          <w:citation/>
        </w:sdtPr>
        <w:sdtContent>
          <w:customXmlDelRangeEnd w:id="143"/>
          <w:del w:id="144" w:author="X Han" w:date="2018-10-30T10:54:00Z">
            <w:r w:rsidR="001D6EFC" w:rsidDel="009C14C0">
              <w:fldChar w:fldCharType="begin"/>
            </w:r>
            <w:r w:rsidR="00CF2C1C" w:rsidDel="009C14C0">
              <w:delInstrText xml:space="preserve">CITATION Sol18 \l 1033 </w:delInstrText>
            </w:r>
            <w:r w:rsidR="001D6EFC" w:rsidDel="009C14C0">
              <w:fldChar w:fldCharType="separate"/>
            </w:r>
            <w:r w:rsidR="00CD5081" w:rsidDel="009C14C0">
              <w:rPr>
                <w:noProof/>
              </w:rPr>
              <w:delText>(Solari, Sviatkó, Laszlovsky, Hegedüs, &amp; Hangya, 2018)</w:delText>
            </w:r>
            <w:r w:rsidR="001D6EFC" w:rsidDel="009C14C0">
              <w:fldChar w:fldCharType="end"/>
            </w:r>
          </w:del>
          <w:customXmlDelRangeStart w:id="145" w:author="X Han" w:date="2018-10-30T10:54:00Z"/>
        </w:sdtContent>
      </w:sdt>
      <w:customXmlDelRangeEnd w:id="145"/>
      <w:del w:id="146" w:author="X Han" w:date="2018-10-30T10:54:00Z">
        <w:r w:rsidR="004E5EFE" w:rsidDel="009C14C0">
          <w:delText xml:space="preserve">. </w:delText>
        </w:r>
        <w:r w:rsidR="007E596E" w:rsidDel="009C14C0">
          <w:delText>The</w:delText>
        </w:r>
        <w:r w:rsidR="001D47E8" w:rsidDel="009C14C0">
          <w:delText xml:space="preserve"> </w:delText>
        </w:r>
        <w:r w:rsidR="00684C83" w:rsidDel="009C14C0">
          <w:delText xml:space="preserve">importance of this </w:delText>
        </w:r>
        <w:r w:rsidR="00940A43" w:rsidDel="009C14C0">
          <w:delText xml:space="preserve">precision will </w:delText>
        </w:r>
        <w:r w:rsidR="001D47E8" w:rsidDel="009C14C0">
          <w:delText xml:space="preserve">become even more </w:delText>
        </w:r>
        <w:r w:rsidR="00684C83" w:rsidDel="009C14C0">
          <w:delText xml:space="preserve">relevant </w:delText>
        </w:r>
        <w:r w:rsidR="001D47E8" w:rsidDel="009C14C0">
          <w:delText xml:space="preserve">with the </w:delText>
        </w:r>
        <w:r w:rsidR="000759CA" w:rsidDel="009C14C0">
          <w:delText xml:space="preserve">emergence of faster calcium indicators or </w:delText>
        </w:r>
        <w:r w:rsidR="0041721B" w:rsidDel="009C14C0">
          <w:delText xml:space="preserve">new voltage imaging </w:delText>
        </w:r>
        <w:r w:rsidR="000759CA" w:rsidDel="009C14C0">
          <w:delText xml:space="preserve">sensors </w:delText>
        </w:r>
        <w:r w:rsidR="001D47E8" w:rsidDel="009C14C0">
          <w:delText xml:space="preserve">that </w:delText>
        </w:r>
        <w:r w:rsidR="0041721B" w:rsidDel="009C14C0">
          <w:delText xml:space="preserve">utilize sampling rates up to 1 kHz </w:delText>
        </w:r>
      </w:del>
      <w:customXmlDelRangeStart w:id="147" w:author="X Han" w:date="2018-10-30T10:54:00Z"/>
      <w:sdt>
        <w:sdtPr>
          <w:id w:val="1771740922"/>
          <w:citation/>
        </w:sdtPr>
        <w:sdtContent>
          <w:customXmlDelRangeEnd w:id="147"/>
          <w:del w:id="148" w:author="X Han" w:date="2018-10-30T10:54:00Z">
            <w:r w:rsidR="0041721B" w:rsidDel="009C14C0">
              <w:fldChar w:fldCharType="begin"/>
            </w:r>
            <w:r w:rsidR="0041721B" w:rsidDel="009C14C0">
              <w:delInstrText xml:space="preserve">CITATION Yoa18 \l 1033 </w:delInstrText>
            </w:r>
            <w:r w:rsidR="0041721B" w:rsidDel="009C14C0">
              <w:fldChar w:fldCharType="separate"/>
            </w:r>
            <w:r w:rsidR="0041721B" w:rsidDel="009C14C0">
              <w:rPr>
                <w:noProof/>
              </w:rPr>
              <w:delText>(Yoav, et al., 2018)</w:delText>
            </w:r>
            <w:r w:rsidR="0041721B" w:rsidDel="009C14C0">
              <w:fldChar w:fldCharType="end"/>
            </w:r>
          </w:del>
          <w:customXmlDelRangeStart w:id="149" w:author="X Han" w:date="2018-10-30T10:54:00Z"/>
        </w:sdtContent>
      </w:sdt>
      <w:customXmlDelRangeEnd w:id="149"/>
      <w:del w:id="150" w:author="X Han" w:date="2018-10-30T10:54:00Z">
        <w:r w:rsidR="0041721B" w:rsidDel="009C14C0">
          <w:delText xml:space="preserve">. </w:delText>
        </w:r>
        <w:r w:rsidR="00217294" w:rsidDel="009C14C0">
          <w:delText xml:space="preserve">A new challenge </w:delText>
        </w:r>
        <w:r w:rsidR="00ED01D5" w:rsidDel="009C14C0">
          <w:delText xml:space="preserve">is </w:delText>
        </w:r>
        <w:r w:rsidR="00182FE6" w:rsidDel="009C14C0">
          <w:delText xml:space="preserve">to find flexible, intuitive, and accurate </w:delText>
        </w:r>
        <w:r w:rsidR="00940A43" w:rsidDel="009C14C0">
          <w:delText xml:space="preserve">ways to integrate experimental control, behavioral output, and data </w:delText>
        </w:r>
        <w:r w:rsidR="000759CA" w:rsidDel="009C14C0">
          <w:delText xml:space="preserve">sampling </w:delText>
        </w:r>
        <w:r w:rsidR="00250A90" w:rsidDel="009C14C0">
          <w:delText>in a way that is synchronized</w:delText>
        </w:r>
        <w:r w:rsidR="000759CA" w:rsidDel="009C14C0">
          <w:delText xml:space="preserve"> and easy to use. </w:delText>
        </w:r>
        <w:r w:rsidR="00E43909" w:rsidDel="009C14C0">
          <w:delText xml:space="preserve"> </w:delText>
        </w:r>
      </w:del>
    </w:p>
    <w:p w14:paraId="3CDF4EDC" w14:textId="7C38B545" w:rsidR="00724071" w:rsidRDefault="001F2BCE" w:rsidP="007E596E">
      <w:pPr>
        <w:ind w:firstLine="360"/>
        <w:rPr>
          <w:rFonts w:eastAsiaTheme="minorEastAsia" w:hAnsi="Calibri"/>
          <w:color w:val="000000" w:themeColor="text1"/>
          <w:kern w:val="24"/>
        </w:rPr>
      </w:pPr>
      <w:del w:id="151" w:author="X Han" w:date="2018-10-30T10:55:00Z">
        <w:r w:rsidDel="009C14C0">
          <w:delText>E</w:delText>
        </w:r>
        <w:r w:rsidR="00182FE6" w:rsidDel="009C14C0">
          <w:delText>xperiments that examine the</w:delText>
        </w:r>
        <w:r w:rsidR="00866B24" w:rsidDel="009C14C0">
          <w:delText xml:space="preserve"> neural basis of behavior typically </w:delText>
        </w:r>
        <w:r w:rsidR="00126651" w:rsidDel="009C14C0">
          <w:delText>require</w:delText>
        </w:r>
        <w:r w:rsidR="00866B24" w:rsidDel="009C14C0">
          <w:delText xml:space="preserve"> precisely timed data acquisition and command signals</w:delText>
        </w:r>
        <w:r w:rsidR="00126651" w:rsidDel="009C14C0">
          <w:delText xml:space="preserve">, as noted previously for electrophysiology recordings </w:delText>
        </w:r>
      </w:del>
      <w:customXmlDelRangeStart w:id="152" w:author="X Han" w:date="2018-10-30T10:55:00Z"/>
      <w:sdt>
        <w:sdtPr>
          <w:id w:val="-161628014"/>
          <w:citation/>
        </w:sdtPr>
        <w:sdtContent>
          <w:customXmlDelRangeEnd w:id="152"/>
          <w:del w:id="153" w:author="X Han" w:date="2018-10-30T10:55:00Z">
            <w:r w:rsidR="00126651" w:rsidDel="009C14C0">
              <w:fldChar w:fldCharType="begin"/>
            </w:r>
            <w:r w:rsidR="00CF2C1C" w:rsidDel="009C14C0">
              <w:delInstrText xml:space="preserve">CITATION Sol18 \l 1033 </w:delInstrText>
            </w:r>
            <w:r w:rsidR="00126651" w:rsidDel="009C14C0">
              <w:fldChar w:fldCharType="separate"/>
            </w:r>
            <w:r w:rsidR="00CD5081" w:rsidDel="009C14C0">
              <w:rPr>
                <w:noProof/>
              </w:rPr>
              <w:delText>(Solari, Sviatkó, Laszlovsky, Hegedüs, &amp; Hangya, 2018)</w:delText>
            </w:r>
            <w:r w:rsidR="00126651" w:rsidDel="009C14C0">
              <w:fldChar w:fldCharType="end"/>
            </w:r>
          </w:del>
          <w:customXmlDelRangeStart w:id="154" w:author="X Han" w:date="2018-10-30T10:55:00Z"/>
        </w:sdtContent>
      </w:sdt>
      <w:customXmlDelRangeEnd w:id="154"/>
      <w:del w:id="155" w:author="X Han" w:date="2018-10-30T10:55:00Z">
        <w:r w:rsidR="00866B24" w:rsidDel="009C14C0">
          <w:delText xml:space="preserve">. </w:delText>
        </w:r>
      </w:del>
      <w:ins w:id="156" w:author="X Han" w:date="2018-10-30T10:55:00Z">
        <w:r w:rsidR="009C14C0">
          <w:t>There are many strategies to</w:t>
        </w:r>
      </w:ins>
      <w:ins w:id="157" w:author="X Han" w:date="2018-10-30T10:56:00Z">
        <w:r w:rsidR="00EC66B1">
          <w:t xml:space="preserve"> control the temporal precision of an experiment, where neural activities can be precisely aligned with behavioral </w:t>
        </w:r>
      </w:ins>
      <w:ins w:id="158" w:author="X Han" w:date="2018-10-30T10:57:00Z">
        <w:r w:rsidR="00EC66B1">
          <w:t>progress, such as</w:t>
        </w:r>
      </w:ins>
      <w:ins w:id="159" w:author="X Han" w:date="2018-10-30T10:58:00Z">
        <w:r w:rsidR="00EC66B1">
          <w:t xml:space="preserve"> various </w:t>
        </w:r>
        <w:r w:rsidR="00EC66B1">
          <w:rPr>
            <w:rFonts w:eastAsiaTheme="minorEastAsia" w:hAnsi="Calibri"/>
            <w:color w:val="000000" w:themeColor="text1"/>
            <w:kern w:val="24"/>
          </w:rPr>
          <w:t>Analog/</w:t>
        </w:r>
        <w:r w:rsidR="00EC66B1" w:rsidRPr="00684C83">
          <w:rPr>
            <w:rFonts w:eastAsiaTheme="minorEastAsia" w:hAnsi="Calibri"/>
            <w:color w:val="000000" w:themeColor="text1"/>
            <w:kern w:val="24"/>
          </w:rPr>
          <w:t>Digital interface</w:t>
        </w:r>
        <w:r w:rsidR="00EC66B1">
          <w:rPr>
            <w:rFonts w:eastAsiaTheme="minorEastAsia" w:hAnsi="Calibri"/>
            <w:color w:val="000000" w:themeColor="text1"/>
            <w:kern w:val="24"/>
          </w:rPr>
          <w:t xml:space="preserve"> that can be precisely controlled by </w:t>
        </w:r>
      </w:ins>
      <w:ins w:id="160" w:author="X Han" w:date="2018-10-30T10:57:00Z">
        <w:r w:rsidR="00EC66B1">
          <w:t xml:space="preserve">Labview and Matlab. </w:t>
        </w:r>
      </w:ins>
      <w:ins w:id="161" w:author="X Han" w:date="2018-10-30T11:03:00Z">
        <w:r w:rsidR="004B2689">
          <w:t>However, integration of sCMOS with these systems has been difficult due to driver issues?</w:t>
        </w:r>
      </w:ins>
      <w:del w:id="162" w:author="X Han" w:date="2018-10-30T10:57:00Z">
        <w:r w:rsidR="00684C83" w:rsidRPr="00684C83" w:rsidDel="00EC66B1">
          <w:delText>This</w:delText>
        </w:r>
        <w:r w:rsidR="00684C83" w:rsidRPr="00684C83" w:rsidDel="00EC66B1">
          <w:rPr>
            <w:rFonts w:eastAsiaTheme="minorEastAsia" w:hAnsi="Calibri"/>
            <w:color w:val="000000" w:themeColor="text1"/>
            <w:kern w:val="24"/>
          </w:rPr>
          <w:delText xml:space="preserve"> type of experimental control has traditionally involved the use of expensive lab laboratory equipment for the control and precision timing of stimuli. </w:delText>
        </w:r>
        <w:r w:rsidR="00724071" w:rsidDel="00EC66B1">
          <w:rPr>
            <w:rFonts w:eastAsiaTheme="minorEastAsia" w:hAnsi="Calibri"/>
            <w:color w:val="000000" w:themeColor="text1"/>
            <w:kern w:val="24"/>
          </w:rPr>
          <w:delText>These often involve</w:delText>
        </w:r>
        <w:r w:rsidR="00684C83" w:rsidRPr="00684C83" w:rsidDel="00EC66B1">
          <w:rPr>
            <w:rFonts w:eastAsiaTheme="minorEastAsia" w:hAnsi="Calibri"/>
            <w:color w:val="000000" w:themeColor="text1"/>
            <w:kern w:val="24"/>
          </w:rPr>
          <w:delText xml:space="preserve"> </w:delText>
        </w:r>
        <w:r w:rsidR="00724071" w:rsidDel="00EC66B1">
          <w:rPr>
            <w:rFonts w:eastAsiaTheme="minorEastAsia" w:hAnsi="Calibri"/>
            <w:color w:val="000000" w:themeColor="text1"/>
            <w:kern w:val="24"/>
          </w:rPr>
          <w:delText xml:space="preserve">producing a </w:delText>
        </w:r>
        <w:r w:rsidR="00684C83" w:rsidRPr="00684C83" w:rsidDel="00EC66B1">
          <w:rPr>
            <w:rFonts w:eastAsiaTheme="minorEastAsia" w:hAnsi="Calibri"/>
            <w:color w:val="000000" w:themeColor="text1"/>
            <w:kern w:val="24"/>
          </w:rPr>
          <w:delText>script</w:delText>
        </w:r>
        <w:r w:rsidR="00724071" w:rsidDel="00EC66B1">
          <w:rPr>
            <w:rFonts w:eastAsiaTheme="minorEastAsia" w:hAnsi="Calibri"/>
            <w:color w:val="000000" w:themeColor="text1"/>
            <w:kern w:val="24"/>
          </w:rPr>
          <w:delText xml:space="preserve"> using </w:delText>
        </w:r>
      </w:del>
      <w:del w:id="163" w:author="X Han" w:date="2018-10-30T10:59:00Z">
        <w:r w:rsidR="00724071" w:rsidDel="00EC66B1">
          <w:rPr>
            <w:rFonts w:eastAsiaTheme="minorEastAsia" w:hAnsi="Calibri"/>
            <w:color w:val="000000" w:themeColor="text1"/>
            <w:kern w:val="24"/>
          </w:rPr>
          <w:delText>commercial software (i.e., Labview, MATLAB)</w:delText>
        </w:r>
        <w:r w:rsidR="00684C83" w:rsidRPr="00684C83" w:rsidDel="00EC66B1">
          <w:rPr>
            <w:rFonts w:eastAsiaTheme="minorEastAsia" w:hAnsi="Calibri"/>
            <w:color w:val="000000" w:themeColor="text1"/>
            <w:kern w:val="24"/>
          </w:rPr>
          <w:delText xml:space="preserve"> that triggers the cameras to record</w:delText>
        </w:r>
        <w:r w:rsidR="00724071" w:rsidDel="00EC66B1">
          <w:rPr>
            <w:rFonts w:eastAsiaTheme="minorEastAsia" w:hAnsi="Calibri"/>
            <w:color w:val="000000" w:themeColor="text1"/>
            <w:kern w:val="24"/>
          </w:rPr>
          <w:delText xml:space="preserve"> while providing experimental control through </w:delText>
        </w:r>
        <w:r w:rsidR="00684C83" w:rsidRPr="00684C83" w:rsidDel="00EC66B1">
          <w:rPr>
            <w:rFonts w:eastAsiaTheme="minorEastAsia" w:hAnsi="Calibri"/>
            <w:color w:val="000000" w:themeColor="text1"/>
            <w:kern w:val="24"/>
          </w:rPr>
          <w:delText xml:space="preserve">executed through an expensive </w:delText>
        </w:r>
      </w:del>
      <w:del w:id="164" w:author="X Han" w:date="2018-10-30T10:58:00Z">
        <w:r w:rsidR="00684C83" w:rsidRPr="00684C83" w:rsidDel="00EC66B1">
          <w:rPr>
            <w:rFonts w:eastAsiaTheme="minorEastAsia" w:hAnsi="Calibri"/>
            <w:color w:val="000000" w:themeColor="text1"/>
            <w:kern w:val="24"/>
          </w:rPr>
          <w:delText xml:space="preserve">Analog to Digital Data Acquisition interface </w:delText>
        </w:r>
      </w:del>
      <w:del w:id="165" w:author="X Han" w:date="2018-10-30T10:59:00Z">
        <w:r w:rsidR="00724071" w:rsidDel="00EC66B1">
          <w:rPr>
            <w:rFonts w:eastAsiaTheme="minorEastAsia" w:hAnsi="Calibri"/>
            <w:color w:val="000000" w:themeColor="text1"/>
            <w:kern w:val="24"/>
          </w:rPr>
          <w:delText xml:space="preserve">(i.e., National Instruments) </w:delText>
        </w:r>
        <w:r w:rsidR="00684C83" w:rsidRPr="00684C83" w:rsidDel="00EC66B1">
          <w:rPr>
            <w:rFonts w:eastAsiaTheme="minorEastAsia" w:hAnsi="Calibri"/>
            <w:color w:val="000000" w:themeColor="text1"/>
            <w:kern w:val="24"/>
          </w:rPr>
          <w:delText xml:space="preserve">running on a </w:delText>
        </w:r>
        <w:r w:rsidR="00724071" w:rsidDel="00EC66B1">
          <w:rPr>
            <w:rFonts w:eastAsiaTheme="minorEastAsia" w:hAnsi="Calibri"/>
            <w:color w:val="000000" w:themeColor="text1"/>
            <w:kern w:val="24"/>
          </w:rPr>
          <w:delText>personal computer</w:delText>
        </w:r>
        <w:r w:rsidR="00684C83" w:rsidRPr="00684C83" w:rsidDel="00EC66B1">
          <w:rPr>
            <w:rFonts w:eastAsiaTheme="minorEastAsia" w:hAnsi="Calibri"/>
            <w:color w:val="000000" w:themeColor="text1"/>
            <w:kern w:val="24"/>
          </w:rPr>
          <w:delText xml:space="preserve"> </w:delText>
        </w:r>
        <w:r w:rsidR="00724071" w:rsidDel="00EC66B1">
          <w:rPr>
            <w:rFonts w:eastAsiaTheme="minorEastAsia" w:hAnsi="Calibri"/>
            <w:color w:val="000000" w:themeColor="text1"/>
            <w:kern w:val="24"/>
          </w:rPr>
          <w:delText>using the associated drivers</w:delText>
        </w:r>
        <w:r w:rsidR="00684C83" w:rsidRPr="00684C83" w:rsidDel="00EC66B1">
          <w:rPr>
            <w:rFonts w:eastAsiaTheme="minorEastAsia" w:hAnsi="Calibri"/>
            <w:color w:val="000000" w:themeColor="text1"/>
            <w:kern w:val="24"/>
          </w:rPr>
          <w:delText xml:space="preserve">. This complex system </w:delText>
        </w:r>
        <w:r w:rsidR="00724071" w:rsidDel="00EC66B1">
          <w:rPr>
            <w:rFonts w:eastAsiaTheme="minorEastAsia" w:hAnsi="Calibri"/>
            <w:color w:val="000000" w:themeColor="text1"/>
            <w:kern w:val="24"/>
          </w:rPr>
          <w:delText xml:space="preserve">may also require </w:delText>
        </w:r>
        <w:r w:rsidR="00684C83" w:rsidRPr="00684C83" w:rsidDel="00EC66B1">
          <w:rPr>
            <w:rFonts w:eastAsiaTheme="minorEastAsia" w:hAnsi="Calibri"/>
            <w:color w:val="000000" w:themeColor="text1"/>
            <w:kern w:val="24"/>
          </w:rPr>
          <w:delText xml:space="preserve">additional stimulus generators to produce the analog </w:delText>
        </w:r>
        <w:r w:rsidR="00724071" w:rsidDel="00EC66B1">
          <w:rPr>
            <w:rFonts w:eastAsiaTheme="minorEastAsia" w:hAnsi="Calibri"/>
            <w:color w:val="000000" w:themeColor="text1"/>
            <w:kern w:val="24"/>
          </w:rPr>
          <w:delText>or</w:delText>
        </w:r>
        <w:r w:rsidR="00684C83" w:rsidRPr="00684C83" w:rsidDel="00EC66B1">
          <w:rPr>
            <w:rFonts w:eastAsiaTheme="minorEastAsia" w:hAnsi="Calibri"/>
            <w:color w:val="000000" w:themeColor="text1"/>
            <w:kern w:val="24"/>
          </w:rPr>
          <w:delText xml:space="preserve"> digital signals needed to perform this experiment. Most importantly, while highly precise, the use of such equipment is prohibitively expensive to users outside of well-funded research or industry </w:delText>
        </w:r>
        <w:r w:rsidR="00E222CD" w:rsidDel="00EC66B1">
          <w:rPr>
            <w:rFonts w:eastAsiaTheme="minorEastAsia" w:hAnsi="Calibri"/>
            <w:color w:val="000000" w:themeColor="text1"/>
            <w:kern w:val="24"/>
          </w:rPr>
          <w:delText>laboratories</w:delText>
        </w:r>
        <w:r w:rsidR="00684C83" w:rsidRPr="00684C83" w:rsidDel="00EC66B1">
          <w:rPr>
            <w:rFonts w:eastAsiaTheme="minorEastAsia" w:hAnsi="Calibri"/>
            <w:color w:val="000000" w:themeColor="text1"/>
            <w:kern w:val="24"/>
          </w:rPr>
          <w:delText xml:space="preserve">.  </w:delText>
        </w:r>
      </w:del>
      <w:r w:rsidR="00EC66B1">
        <w:rPr>
          <w:rStyle w:val="CommentReference"/>
        </w:rPr>
        <w:commentReference w:id="166"/>
      </w:r>
    </w:p>
    <w:p w14:paraId="2E78120D" w14:textId="20EC3351" w:rsidR="00550B53" w:rsidRDefault="00724071" w:rsidP="007441A3">
      <w:pPr>
        <w:ind w:firstLine="360"/>
      </w:pPr>
      <w:r>
        <w:rPr>
          <w:rFonts w:eastAsiaTheme="minorEastAsia" w:hAnsi="Calibri"/>
          <w:color w:val="000000" w:themeColor="text1"/>
          <w:kern w:val="24"/>
        </w:rPr>
        <w:t xml:space="preserve">Over the last several years, </w:t>
      </w:r>
      <w:del w:id="167" w:author="X Han" w:date="2018-10-30T14:14:00Z">
        <w:r w:rsidDel="00465656">
          <w:rPr>
            <w:rFonts w:eastAsiaTheme="minorEastAsia" w:hAnsi="Calibri"/>
            <w:color w:val="000000" w:themeColor="text1"/>
            <w:kern w:val="24"/>
          </w:rPr>
          <w:delText xml:space="preserve">the emergence of small </w:delText>
        </w:r>
        <w:r w:rsidDel="00465656">
          <w:delText xml:space="preserve">highly precise </w:delText>
        </w:r>
      </w:del>
      <w:r>
        <w:t xml:space="preserve">microcontrollers </w:t>
      </w:r>
      <w:ins w:id="168" w:author="X Han" w:date="2018-10-30T14:14:00Z">
        <w:r w:rsidR="00465656">
          <w:t xml:space="preserve">traditionally </w:t>
        </w:r>
      </w:ins>
      <w:del w:id="169" w:author="X Han" w:date="2018-10-30T14:15:00Z">
        <w:r w:rsidDel="00465656">
          <w:delText xml:space="preserve">for </w:delText>
        </w:r>
      </w:del>
      <w:r>
        <w:t>use</w:t>
      </w:r>
      <w:ins w:id="170" w:author="X Han" w:date="2018-10-30T14:15:00Z">
        <w:r w:rsidR="00465656">
          <w:t>d</w:t>
        </w:r>
      </w:ins>
      <w:r>
        <w:t xml:space="preserve"> by hobbyists have gained </w:t>
      </w:r>
      <w:commentRangeStart w:id="171"/>
      <w:r>
        <w:t>traction</w:t>
      </w:r>
      <w:commentRangeEnd w:id="171"/>
      <w:r w:rsidR="00465656">
        <w:rPr>
          <w:rStyle w:val="CommentReference"/>
        </w:rPr>
        <w:commentReference w:id="171"/>
      </w:r>
      <w:r>
        <w:t xml:space="preserve"> across</w:t>
      </w:r>
      <w:r w:rsidR="0014383E">
        <w:t xml:space="preserve"> a variety of scientific fields</w:t>
      </w:r>
      <w:sdt>
        <w:sdtPr>
          <w:id w:val="1168444512"/>
          <w:citation/>
        </w:sdtPr>
        <w:sdtContent>
          <w:r w:rsidR="0014383E">
            <w:fldChar w:fldCharType="begin"/>
          </w:r>
          <w:r w:rsidR="0014383E">
            <w:instrText xml:space="preserve"> CITATION San14 \l 1033  \m DAu12 \m Che17 \m Hus16</w:instrText>
          </w:r>
          <w:r w:rsidR="0014383E">
            <w:fldChar w:fldCharType="separate"/>
          </w:r>
          <w:r w:rsidR="0014383E">
            <w:rPr>
              <w:noProof/>
            </w:rPr>
            <w:t xml:space="preserve"> (Sanders &amp; Kepecs, 2014; D'Ausilio, 2012; Chen &amp; Li, 2017; Husain, Hadad, &amp; Zainal Alam, 2016)</w:t>
          </w:r>
          <w:r w:rsidR="0014383E">
            <w:fldChar w:fldCharType="end"/>
          </w:r>
        </w:sdtContent>
      </w:sdt>
      <w:r w:rsidR="005E467A">
        <w:t>.</w:t>
      </w:r>
      <w:r w:rsidR="005A1025">
        <w:t xml:space="preserve"> </w:t>
      </w:r>
      <w:del w:id="172" w:author="X Han" w:date="2018-10-30T14:15:00Z">
        <w:r w:rsidDel="00465656">
          <w:delText>These m</w:delText>
        </w:r>
      </w:del>
      <w:ins w:id="173" w:author="X Han" w:date="2018-10-30T14:15:00Z">
        <w:r w:rsidR="00465656">
          <w:t>M</w:t>
        </w:r>
      </w:ins>
      <w:r>
        <w:t>icrocontrollers are</w:t>
      </w:r>
      <w:r w:rsidR="005C73AF">
        <w:t xml:space="preserve"> </w:t>
      </w:r>
      <w:r>
        <w:t>s</w:t>
      </w:r>
      <w:r w:rsidR="003213CF">
        <w:t xml:space="preserve">mall, </w:t>
      </w:r>
      <w:del w:id="174" w:author="X Han" w:date="2018-10-30T14:16:00Z">
        <w:r w:rsidR="003213CF" w:rsidDel="00465656">
          <w:delText xml:space="preserve">affordable, </w:delText>
        </w:r>
      </w:del>
      <w:r w:rsidR="003213CF">
        <w:t>open-source</w:t>
      </w:r>
      <w:ins w:id="175" w:author="X Han" w:date="2018-10-30T14:16:00Z">
        <w:r w:rsidR="00465656">
          <w:t>, and low-cost,</w:t>
        </w:r>
      </w:ins>
      <w:del w:id="176" w:author="X Han" w:date="2018-10-30T14:16:00Z">
        <w:r w:rsidDel="00465656">
          <w:delText xml:space="preserve"> and</w:delText>
        </w:r>
      </w:del>
      <w:r>
        <w:t xml:space="preserve"> </w:t>
      </w:r>
      <w:del w:id="177" w:author="X Han" w:date="2018-10-30T14:17:00Z">
        <w:r w:rsidDel="00910EBA">
          <w:delText xml:space="preserve">while </w:delText>
        </w:r>
        <w:r w:rsidDel="00910EBA">
          <w:rPr>
            <w:rFonts w:eastAsiaTheme="minorEastAsia" w:hAnsi="Calibri"/>
            <w:color w:val="000000" w:themeColor="text1"/>
            <w:kern w:val="24"/>
          </w:rPr>
          <w:delText xml:space="preserve">still precise, </w:delText>
        </w:r>
      </w:del>
      <w:r>
        <w:rPr>
          <w:rFonts w:eastAsiaTheme="minorEastAsia" w:hAnsi="Calibri"/>
          <w:color w:val="000000" w:themeColor="text1"/>
          <w:kern w:val="24"/>
        </w:rPr>
        <w:t>allow</w:t>
      </w:r>
      <w:ins w:id="178" w:author="X Han" w:date="2018-10-30T14:16:00Z">
        <w:r w:rsidR="00465656">
          <w:rPr>
            <w:rFonts w:eastAsiaTheme="minorEastAsia" w:hAnsi="Calibri"/>
            <w:color w:val="000000" w:themeColor="text1"/>
            <w:kern w:val="24"/>
          </w:rPr>
          <w:t>ing</w:t>
        </w:r>
      </w:ins>
      <w:r w:rsidRPr="00684C83">
        <w:rPr>
          <w:rFonts w:eastAsiaTheme="minorEastAsia" w:hAnsi="Calibri"/>
          <w:color w:val="000000" w:themeColor="text1"/>
          <w:kern w:val="24"/>
        </w:rPr>
        <w:t xml:space="preserve"> for </w:t>
      </w:r>
      <w:ins w:id="179" w:author="X Han" w:date="2018-10-30T14:17:00Z">
        <w:r w:rsidR="00910EBA">
          <w:rPr>
            <w:rFonts w:eastAsiaTheme="minorEastAsia" w:hAnsi="Calibri"/>
            <w:color w:val="000000" w:themeColor="text1"/>
            <w:kern w:val="24"/>
          </w:rPr>
          <w:t xml:space="preserve">easy </w:t>
        </w:r>
      </w:ins>
      <w:r w:rsidRPr="00684C83">
        <w:rPr>
          <w:rFonts w:eastAsiaTheme="minorEastAsia" w:hAnsi="Calibri"/>
          <w:color w:val="000000" w:themeColor="text1"/>
          <w:kern w:val="24"/>
        </w:rPr>
        <w:t xml:space="preserve">customization and </w:t>
      </w:r>
      <w:del w:id="180" w:author="X Han" w:date="2018-10-30T14:17:00Z">
        <w:r w:rsidRPr="00684C83" w:rsidDel="00910EBA">
          <w:rPr>
            <w:rFonts w:eastAsiaTheme="minorEastAsia" w:hAnsi="Calibri"/>
            <w:color w:val="000000" w:themeColor="text1"/>
            <w:kern w:val="24"/>
          </w:rPr>
          <w:delText xml:space="preserve">easy </w:delText>
        </w:r>
      </w:del>
      <w:r w:rsidRPr="00684C83">
        <w:rPr>
          <w:rFonts w:eastAsiaTheme="minorEastAsia" w:hAnsi="Calibri"/>
          <w:color w:val="000000" w:themeColor="text1"/>
          <w:kern w:val="24"/>
        </w:rPr>
        <w:t>implementation</w:t>
      </w:r>
      <w:del w:id="181" w:author="X Han" w:date="2018-10-30T14:17:00Z">
        <w:r w:rsidRPr="00684C83" w:rsidDel="00910EBA">
          <w:rPr>
            <w:rFonts w:eastAsiaTheme="minorEastAsia" w:hAnsi="Calibri"/>
            <w:color w:val="000000" w:themeColor="text1"/>
            <w:kern w:val="24"/>
          </w:rPr>
          <w:delText xml:space="preserve"> with a low initial cost. Such</w:delText>
        </w:r>
        <w:r w:rsidDel="00910EBA">
          <w:rPr>
            <w:rFonts w:eastAsiaTheme="minorEastAsia" w:hAnsi="Calibri"/>
            <w:color w:val="000000" w:themeColor="text1"/>
            <w:kern w:val="24"/>
          </w:rPr>
          <w:delText xml:space="preserve"> a </w:delText>
        </w:r>
        <w:r w:rsidRPr="00684C83" w:rsidDel="00910EBA">
          <w:rPr>
            <w:rFonts w:eastAsiaTheme="minorEastAsia" w:hAnsi="Calibri"/>
            <w:color w:val="000000" w:themeColor="text1"/>
            <w:kern w:val="24"/>
          </w:rPr>
          <w:delText>system would allow many individuals to explore scientific questions with low barriers to entry</w:delText>
        </w:r>
      </w:del>
      <w:r w:rsidRPr="00684C83">
        <w:rPr>
          <w:rFonts w:eastAsiaTheme="minorEastAsia" w:hAnsi="Calibri"/>
          <w:color w:val="000000" w:themeColor="text1"/>
          <w:kern w:val="24"/>
        </w:rPr>
        <w:t xml:space="preserve">. </w:t>
      </w:r>
      <w:del w:id="182" w:author="X Han" w:date="2018-10-30T14:17:00Z">
        <w:r w:rsidRPr="00684C83" w:rsidDel="00910EBA">
          <w:delText xml:space="preserve"> </w:delText>
        </w:r>
        <w:r w:rsidR="003213CF" w:rsidDel="00910EBA">
          <w:delText xml:space="preserve"> </w:delText>
        </w:r>
        <w:r w:rsidDel="00910EBA">
          <w:delText>Two</w:delText>
        </w:r>
      </w:del>
      <w:del w:id="183" w:author="X Han" w:date="2018-10-30T14:29:00Z">
        <w:r w:rsidDel="007441A3">
          <w:delText xml:space="preserve"> </w:delText>
        </w:r>
      </w:del>
      <w:del w:id="184" w:author="X Han" w:date="2018-10-30T14:17:00Z">
        <w:r w:rsidDel="00910EBA">
          <w:delText xml:space="preserve">such </w:delText>
        </w:r>
      </w:del>
      <w:del w:id="185" w:author="X Han" w:date="2018-10-30T14:29:00Z">
        <w:r w:rsidR="003213CF" w:rsidDel="007441A3">
          <w:delText>m</w:delText>
        </w:r>
      </w:del>
      <w:del w:id="186" w:author="X Han" w:date="2018-10-30T14:30:00Z">
        <w:r w:rsidR="00D20DB3" w:rsidDel="007441A3">
          <w:delText>icrocontroller</w:delText>
        </w:r>
      </w:del>
      <w:del w:id="187" w:author="X Han" w:date="2018-10-30T14:29:00Z">
        <w:r w:rsidR="00D20DB3" w:rsidDel="007441A3">
          <w:delText>s</w:delText>
        </w:r>
        <w:r w:rsidR="003213CF" w:rsidDel="007441A3">
          <w:delText xml:space="preserve"> </w:delText>
        </w:r>
      </w:del>
      <w:del w:id="188" w:author="X Han" w:date="2018-10-30T14:18:00Z">
        <w:r w:rsidDel="00910EBA">
          <w:delText>(</w:delText>
        </w:r>
        <w:r w:rsidR="00D20DB3" w:rsidDel="00910EBA">
          <w:delText xml:space="preserve">the </w:delText>
        </w:r>
      </w:del>
      <w:del w:id="189" w:author="X Han" w:date="2018-10-30T14:29:00Z">
        <w:r w:rsidR="00D20DB3" w:rsidDel="007441A3">
          <w:delText xml:space="preserve">Teensy 3.2 </w:delText>
        </w:r>
      </w:del>
      <w:del w:id="190" w:author="X Han" w:date="2018-10-30T14:18:00Z">
        <w:r w:rsidR="00D20DB3" w:rsidDel="00910EBA">
          <w:delText xml:space="preserve">or </w:delText>
        </w:r>
      </w:del>
      <w:r w:rsidR="00D20DB3">
        <w:t>Arduino UNO</w:t>
      </w:r>
      <w:ins w:id="191" w:author="X Han" w:date="2018-10-30T14:30:00Z">
        <w:r w:rsidR="007441A3">
          <w:t xml:space="preserve"> is the first major mircrocontroller that gained popularity in the 1990s, which is </w:t>
        </w:r>
      </w:ins>
      <w:del w:id="192" w:author="X Han" w:date="2018-10-30T14:18:00Z">
        <w:r w:rsidDel="00910EBA">
          <w:delText>)</w:delText>
        </w:r>
      </w:del>
      <w:del w:id="193" w:author="X Han" w:date="2018-10-30T14:30:00Z">
        <w:r w:rsidR="00D20DB3" w:rsidDel="007441A3">
          <w:delText xml:space="preserve"> are</w:delText>
        </w:r>
      </w:del>
      <w:del w:id="194" w:author="X Han" w:date="2018-10-30T14:18:00Z">
        <w:r w:rsidR="00D20DB3" w:rsidDel="00910EBA">
          <w:delText xml:space="preserve"> </w:delText>
        </w:r>
      </w:del>
      <w:r w:rsidR="00D20DB3">
        <w:t xml:space="preserve">capable of delivering </w:t>
      </w:r>
      <w:r w:rsidR="003213CF">
        <w:t xml:space="preserve">precisely timed </w:t>
      </w:r>
      <w:ins w:id="195" w:author="X Han" w:date="2018-10-30T14:18:00Z">
        <w:r w:rsidR="00910EBA">
          <w:t xml:space="preserve">digital outputs </w:t>
        </w:r>
      </w:ins>
      <w:del w:id="196" w:author="X Han" w:date="2018-10-30T14:18:00Z">
        <w:r w:rsidR="003213CF" w:rsidDel="00910EBA">
          <w:delText xml:space="preserve">pulses </w:delText>
        </w:r>
      </w:del>
      <w:r w:rsidR="003213CF">
        <w:t xml:space="preserve">with </w:t>
      </w:r>
      <w:del w:id="197" w:author="X Han" w:date="2018-10-30T14:18:00Z">
        <w:r w:rsidR="00F316FF" w:rsidDel="00910EBA">
          <w:delText xml:space="preserve">up to </w:delText>
        </w:r>
      </w:del>
      <w:r w:rsidR="007469B4">
        <w:t>microsecond</w:t>
      </w:r>
      <w:del w:id="198" w:author="X Han" w:date="2018-10-30T14:22:00Z">
        <w:r w:rsidR="007469B4" w:rsidDel="00910EBA">
          <w:delText>-level</w:delText>
        </w:r>
      </w:del>
      <w:ins w:id="199" w:author="X Han" w:date="2018-10-30T14:22:00Z">
        <w:r w:rsidR="00910EBA">
          <w:t xml:space="preserve"> time</w:t>
        </w:r>
      </w:ins>
      <w:r w:rsidR="003213CF">
        <w:t xml:space="preserve"> resolution</w:t>
      </w:r>
      <w:ins w:id="200" w:author="X Han" w:date="2018-10-30T14:18:00Z">
        <w:r w:rsidR="00910EBA">
          <w:t>,</w:t>
        </w:r>
      </w:ins>
      <w:r w:rsidR="007469B4">
        <w:t xml:space="preserve"> </w:t>
      </w:r>
      <w:ins w:id="201" w:author="X Han" w:date="2018-10-30T14:30:00Z">
        <w:r w:rsidR="007441A3">
          <w:t xml:space="preserve">while </w:t>
        </w:r>
      </w:ins>
      <w:r w:rsidR="007469B4">
        <w:t xml:space="preserve">using user-friendly </w:t>
      </w:r>
      <w:ins w:id="202" w:author="X Han" w:date="2018-10-30T14:23:00Z">
        <w:r w:rsidR="00910EBA">
          <w:t xml:space="preserve">software </w:t>
        </w:r>
      </w:ins>
      <w:r w:rsidR="007469B4">
        <w:t>functions</w:t>
      </w:r>
      <w:del w:id="203" w:author="X Han" w:date="2018-10-30T14:18:00Z">
        <w:r w:rsidR="001F2BCE" w:rsidDel="00910EBA">
          <w:delText>, which can be used to coordinate experiments</w:delText>
        </w:r>
      </w:del>
      <w:r w:rsidR="007469B4">
        <w:t>.</w:t>
      </w:r>
      <w:del w:id="204" w:author="X Han" w:date="2018-10-30T14:20:00Z">
        <w:r w:rsidR="00EB40DF" w:rsidDel="00910EBA">
          <w:delText xml:space="preserve"> While more expensive equipment is</w:delText>
        </w:r>
      </w:del>
      <w:del w:id="205" w:author="X Han" w:date="2018-10-30T14:19:00Z">
        <w:r w:rsidR="00EB40DF" w:rsidDel="00910EBA">
          <w:delText xml:space="preserve"> </w:delText>
        </w:r>
      </w:del>
      <w:del w:id="206" w:author="X Han" w:date="2018-10-30T14:20:00Z">
        <w:r w:rsidR="00EB40DF" w:rsidDel="00910EBA">
          <w:delText xml:space="preserve">commonly used for </w:delText>
        </w:r>
        <w:r w:rsidR="00550B53" w:rsidDel="00910EBA">
          <w:delText xml:space="preserve">data acquisition and </w:delText>
        </w:r>
      </w:del>
      <w:del w:id="207" w:author="X Han" w:date="2018-10-30T14:19:00Z">
        <w:r w:rsidR="00550B53" w:rsidDel="00910EBA">
          <w:delText xml:space="preserve">experimental </w:delText>
        </w:r>
      </w:del>
      <w:del w:id="208" w:author="X Han" w:date="2018-10-30T14:20:00Z">
        <w:r w:rsidR="00550B53" w:rsidDel="00910EBA">
          <w:delText>control, t</w:delText>
        </w:r>
      </w:del>
      <w:ins w:id="209" w:author="X Han" w:date="2018-10-30T14:20:00Z">
        <w:r w:rsidR="007441A3">
          <w:t xml:space="preserve"> </w:t>
        </w:r>
      </w:ins>
      <w:ins w:id="210" w:author="X Han" w:date="2018-10-30T14:31:00Z">
        <w:r w:rsidR="007441A3">
          <w:t>Recently, Teensy 3.2 started to gain increasing popularity, due to its a</w:t>
        </w:r>
      </w:ins>
      <w:ins w:id="211" w:author="X Han" w:date="2018-10-30T14:33:00Z">
        <w:r w:rsidR="007441A3">
          <w:t xml:space="preserve">dditional feature of </w:t>
        </w:r>
      </w:ins>
      <w:ins w:id="212" w:author="X Han" w:date="2018-10-30T14:31:00Z">
        <w:r w:rsidR="007441A3">
          <w:t>deliver</w:t>
        </w:r>
      </w:ins>
      <w:ins w:id="213" w:author="X Han" w:date="2018-10-30T14:33:00Z">
        <w:r w:rsidR="007441A3">
          <w:t>ing</w:t>
        </w:r>
      </w:ins>
      <w:ins w:id="214" w:author="X Han" w:date="2018-10-30T14:31:00Z">
        <w:r w:rsidR="007441A3">
          <w:t xml:space="preserve"> analog output</w:t>
        </w:r>
      </w:ins>
      <w:ins w:id="215" w:author="X Han" w:date="2018-10-30T14:33:00Z">
        <w:r w:rsidR="007441A3">
          <w:t xml:space="preserve"> in addition to the features of the Arduino UNO</w:t>
        </w:r>
      </w:ins>
      <w:ins w:id="216" w:author="X Han" w:date="2018-10-30T14:31:00Z">
        <w:r w:rsidR="007441A3">
          <w:t>.</w:t>
        </w:r>
      </w:ins>
      <w:ins w:id="217" w:author="X Han" w:date="2018-10-30T14:32:00Z">
        <w:r w:rsidR="007441A3">
          <w:t xml:space="preserve"> </w:t>
        </w:r>
      </w:ins>
      <w:del w:id="218" w:author="X Han" w:date="2018-10-30T14:30:00Z">
        <w:r w:rsidR="00550B53" w:rsidDel="007441A3">
          <w:delText>hese microcontrollers</w:delText>
        </w:r>
      </w:del>
      <w:del w:id="219" w:author="X Han" w:date="2018-10-30T14:21:00Z">
        <w:r w:rsidR="00550B53" w:rsidDel="00910EBA">
          <w:delText xml:space="preserve"> are far less expensive, </w:delText>
        </w:r>
        <w:r w:rsidR="00940082" w:rsidDel="00910EBA">
          <w:delText xml:space="preserve">are </w:delText>
        </w:r>
        <w:r w:rsidR="00550B53" w:rsidDel="00910EBA">
          <w:delText>sufficient for the majority of experimental needs, and</w:delText>
        </w:r>
        <w:r w:rsidR="00F43D50" w:rsidDel="00910EBA">
          <w:delText xml:space="preserve"> </w:delText>
        </w:r>
        <w:r w:rsidR="00550B53" w:rsidDel="00910EBA">
          <w:delText xml:space="preserve">leverage open-source software and </w:delText>
        </w:r>
        <w:r w:rsidR="00E5249F" w:rsidDel="00910EBA">
          <w:delText>intuitive programming languages</w:delText>
        </w:r>
        <w:r w:rsidR="004A292D" w:rsidDel="00910EBA">
          <w:delText xml:space="preserve"> </w:delText>
        </w:r>
      </w:del>
      <w:customXmlDelRangeStart w:id="220" w:author="X Han" w:date="2018-10-30T14:30:00Z"/>
      <w:sdt>
        <w:sdtPr>
          <w:id w:val="1047725158"/>
          <w:citation/>
        </w:sdtPr>
        <w:sdtContent>
          <w:customXmlDelRangeEnd w:id="220"/>
          <w:del w:id="221" w:author="X Han" w:date="2018-10-30T14:30:00Z">
            <w:r w:rsidR="00550B53" w:rsidDel="007441A3">
              <w:fldChar w:fldCharType="begin"/>
            </w:r>
            <w:r w:rsidR="00550B53" w:rsidDel="007441A3">
              <w:delInstrText xml:space="preserve"> CITATION DAu12 \l 1033 </w:delInstrText>
            </w:r>
            <w:r w:rsidR="00550B53" w:rsidDel="007441A3">
              <w:fldChar w:fldCharType="separate"/>
            </w:r>
            <w:r w:rsidR="00550B53" w:rsidDel="007441A3">
              <w:rPr>
                <w:noProof/>
              </w:rPr>
              <w:delText>(D'Ausilio, 2012)</w:delText>
            </w:r>
            <w:r w:rsidR="00550B53" w:rsidDel="007441A3">
              <w:fldChar w:fldCharType="end"/>
            </w:r>
          </w:del>
          <w:customXmlDelRangeStart w:id="222" w:author="X Han" w:date="2018-10-30T14:30:00Z"/>
        </w:sdtContent>
      </w:sdt>
      <w:customXmlDelRangeEnd w:id="222"/>
      <w:del w:id="223" w:author="X Han" w:date="2018-10-30T14:30:00Z">
        <w:r w:rsidR="00550B53" w:rsidDel="007441A3">
          <w:delText>.</w:delText>
        </w:r>
      </w:del>
      <w:del w:id="224" w:author="X Han" w:date="2018-10-30T14:24:00Z">
        <w:r w:rsidR="00550B53" w:rsidDel="00910EBA">
          <w:delText xml:space="preserve"> The</w:delText>
        </w:r>
      </w:del>
      <w:del w:id="225" w:author="X Han" w:date="2018-10-30T14:30:00Z">
        <w:r w:rsidR="00550B53" w:rsidDel="007441A3">
          <w:delText xml:space="preserve"> </w:delText>
        </w:r>
      </w:del>
      <w:ins w:id="226" w:author="X Han" w:date="2018-10-30T14:26:00Z">
        <w:r w:rsidR="00910EBA">
          <w:t>Te</w:t>
        </w:r>
      </w:ins>
      <w:ins w:id="227" w:author="X Han" w:date="2018-10-30T14:32:00Z">
        <w:r w:rsidR="007441A3">
          <w:t>ensy uses the</w:t>
        </w:r>
      </w:ins>
      <w:ins w:id="228" w:author="X Han" w:date="2018-10-30T14:26:00Z">
        <w:r w:rsidR="00910EBA">
          <w:t xml:space="preserve"> software environment </w:t>
        </w:r>
      </w:ins>
      <w:ins w:id="229" w:author="X Han" w:date="2018-10-30T14:33:00Z">
        <w:r w:rsidR="007441A3">
          <w:t xml:space="preserve">as </w:t>
        </w:r>
      </w:ins>
      <w:r w:rsidR="00550B53">
        <w:t>Arduino</w:t>
      </w:r>
      <w:ins w:id="230" w:author="X Han" w:date="2018-10-30T14:33:00Z">
        <w:r w:rsidR="007441A3">
          <w:t xml:space="preserve">, which </w:t>
        </w:r>
      </w:ins>
      <w:del w:id="231" w:author="X Han" w:date="2018-10-30T14:26:00Z">
        <w:r w:rsidR="00550B53" w:rsidDel="00910EBA">
          <w:delText xml:space="preserve"> programming environment, </w:delText>
        </w:r>
      </w:del>
      <w:del w:id="232" w:author="X Han" w:date="2018-10-30T14:25:00Z">
        <w:r w:rsidR="00550B53" w:rsidDel="00910EBA">
          <w:delText xml:space="preserve">which </w:delText>
        </w:r>
        <w:r w:rsidR="00AB576C" w:rsidDel="00910EBA">
          <w:delText xml:space="preserve">the </w:delText>
        </w:r>
        <w:r w:rsidR="00550B53" w:rsidDel="00910EBA">
          <w:delText xml:space="preserve">Teensy utilizes, </w:delText>
        </w:r>
      </w:del>
      <w:r w:rsidR="00550B53">
        <w:t xml:space="preserve">is </w:t>
      </w:r>
      <w:del w:id="233" w:author="X Han" w:date="2018-10-30T14:28:00Z">
        <w:r w:rsidR="00550B53" w:rsidDel="007441A3">
          <w:delText>simple</w:delText>
        </w:r>
      </w:del>
      <w:ins w:id="234" w:author="X Han" w:date="2018-10-30T14:26:00Z">
        <w:r w:rsidR="00910EBA">
          <w:t>intuitive</w:t>
        </w:r>
      </w:ins>
      <w:r w:rsidR="00550B53">
        <w:t xml:space="preserve"> to learn</w:t>
      </w:r>
      <w:ins w:id="235" w:author="X Han" w:date="2018-10-30T14:26:00Z">
        <w:r w:rsidR="00910EBA">
          <w:t xml:space="preserve"> without the need of advanced </w:t>
        </w:r>
      </w:ins>
      <w:del w:id="236" w:author="X Han" w:date="2018-10-30T14:27:00Z">
        <w:r w:rsidR="00550B53" w:rsidDel="00910EBA">
          <w:delText xml:space="preserve"> for anyone with any </w:delText>
        </w:r>
      </w:del>
      <w:r w:rsidR="00550B53">
        <w:t>programming</w:t>
      </w:r>
      <w:ins w:id="237" w:author="X Han" w:date="2018-10-30T14:27:00Z">
        <w:r w:rsidR="00910EBA">
          <w:t xml:space="preserve"> experience</w:t>
        </w:r>
      </w:ins>
      <w:del w:id="238" w:author="X Han" w:date="2018-10-30T14:28:00Z">
        <w:r w:rsidR="00550B53" w:rsidDel="007441A3">
          <w:delText xml:space="preserve"> background, and </w:delText>
        </w:r>
        <w:r w:rsidR="00E5249F" w:rsidDel="007441A3">
          <w:delText xml:space="preserve">utilizing this type of microcontroller </w:delText>
        </w:r>
        <w:r w:rsidR="00550B53" w:rsidDel="007441A3">
          <w:delText>doesn’t require much experience in the realm of electronics, as explained in depth previously</w:delText>
        </w:r>
      </w:del>
      <w:r w:rsidR="00550B53">
        <w:t xml:space="preserve"> </w:t>
      </w:r>
      <w:sdt>
        <w:sdtPr>
          <w:id w:val="1585950265"/>
          <w:citation/>
        </w:sdtPr>
        <w:sdtContent>
          <w:r w:rsidR="00550B53">
            <w:fldChar w:fldCharType="begin"/>
          </w:r>
          <w:r w:rsidR="00550B53">
            <w:instrText xml:space="preserve"> CITATION DAu12 \l 1033 </w:instrText>
          </w:r>
          <w:r w:rsidR="00550B53">
            <w:fldChar w:fldCharType="separate"/>
          </w:r>
          <w:r w:rsidR="00550B53">
            <w:rPr>
              <w:noProof/>
            </w:rPr>
            <w:t>(D'Ausilio, 2012)</w:t>
          </w:r>
          <w:r w:rsidR="00550B53">
            <w:fldChar w:fldCharType="end"/>
          </w:r>
        </w:sdtContent>
      </w:sdt>
      <w:r w:rsidR="00550B53">
        <w:t xml:space="preserve">. </w:t>
      </w:r>
      <w:del w:id="239" w:author="X Han" w:date="2018-10-30T14:33:00Z">
        <w:r w:rsidR="00550B53" w:rsidDel="007441A3">
          <w:delText xml:space="preserve">In addition to the standard features </w:delText>
        </w:r>
        <w:r w:rsidR="002234AC" w:rsidDel="007441A3">
          <w:delText>of</w:delText>
        </w:r>
        <w:r w:rsidR="00550B53" w:rsidDel="007441A3">
          <w:delText xml:space="preserve"> the Arduino UNO, for example, the Teensy 3.2 </w:delText>
        </w:r>
        <w:r w:rsidR="00E222CD" w:rsidDel="007441A3">
          <w:delText xml:space="preserve">also </w:delText>
        </w:r>
        <w:r w:rsidR="00550B53" w:rsidDel="007441A3">
          <w:delText>delivers true analog output</w:delText>
        </w:r>
        <w:r w:rsidR="000E6853" w:rsidDel="007441A3">
          <w:delText>, which the Arduino UNO lacks</w:delText>
        </w:r>
        <w:r w:rsidR="00550B53" w:rsidDel="007441A3">
          <w:delText xml:space="preserve">. </w:delText>
        </w:r>
      </w:del>
      <w:del w:id="240" w:author="X Han" w:date="2018-10-30T14:34:00Z">
        <w:r w:rsidR="00550B53" w:rsidDel="007441A3">
          <w:delText>A</w:delText>
        </w:r>
        <w:r w:rsidR="00E222CD" w:rsidDel="007441A3">
          <w:delText>n open source</w:delText>
        </w:r>
        <w:r w:rsidR="00550B53" w:rsidDel="007441A3">
          <w:delText xml:space="preserve"> </w:delText>
        </w:r>
        <w:r w:rsidR="00E222CD" w:rsidDel="007441A3">
          <w:delText xml:space="preserve">Audio </w:delText>
        </w:r>
        <w:r w:rsidR="00550B53" w:rsidDel="007441A3">
          <w:delText>library</w:delText>
        </w:r>
        <w:r w:rsidR="002234AC" w:rsidDel="007441A3">
          <w:delText xml:space="preserve"> available only for the Teensy</w:delText>
        </w:r>
        <w:r w:rsidR="00550B53" w:rsidDel="007441A3">
          <w:delText xml:space="preserve"> </w:delText>
        </w:r>
        <w:r w:rsidR="00E222CD" w:rsidDel="007441A3">
          <w:delText xml:space="preserve">adds more functionality </w:delText>
        </w:r>
        <w:r w:rsidR="00550B53" w:rsidDel="007441A3">
          <w:delText xml:space="preserve">by providing a simple way to create and/or play sounds directly from the </w:delText>
        </w:r>
        <w:r w:rsidR="00E222CD" w:rsidDel="007441A3">
          <w:delText>device</w:delText>
        </w:r>
        <w:r w:rsidR="00550B53" w:rsidDel="007441A3">
          <w:delText>. Therefore, operant conditioning experiments that utilize sound do</w:delText>
        </w:r>
        <w:r w:rsidR="00E222CD" w:rsidDel="007441A3">
          <w:delText xml:space="preserve"> not</w:delText>
        </w:r>
        <w:r w:rsidR="00550B53" w:rsidDel="007441A3">
          <w:delText xml:space="preserve"> necessitate additional </w:delText>
        </w:r>
        <w:r w:rsidR="00E222CD" w:rsidDel="007441A3">
          <w:delText xml:space="preserve">audio </w:delText>
        </w:r>
        <w:r w:rsidR="00550B53" w:rsidDel="007441A3">
          <w:delText xml:space="preserve">equipment or knowledge of electrical circuits, aside from an inexpensive </w:delText>
        </w:r>
        <w:r w:rsidR="00E222CD" w:rsidDel="007441A3">
          <w:delText xml:space="preserve">direct plug-in </w:delText>
        </w:r>
        <w:r w:rsidR="00550B53" w:rsidDel="007441A3">
          <w:delText xml:space="preserve">amplifier for </w:delText>
        </w:r>
        <w:r w:rsidR="00E222CD" w:rsidDel="007441A3">
          <w:delText xml:space="preserve">the </w:delText>
        </w:r>
        <w:r w:rsidR="00550B53" w:rsidDel="007441A3">
          <w:delText>microcontroller and a speaker.</w:delText>
        </w:r>
      </w:del>
      <w:ins w:id="241" w:author="X Han" w:date="2018-10-30T14:30:00Z">
        <w:r w:rsidR="007441A3">
          <w:t xml:space="preserve">Because these microcontrollers are low </w:t>
        </w:r>
        <w:r w:rsidR="007441A3">
          <w:lastRenderedPageBreak/>
          <w:t xml:space="preserve">cost, they can be easily scaled for multiple experiments simultaneously. Since the software is open-source and the programming language is intuitive, microcontrollers can be easily adapted to various experimental needs including the integration of newly developed instrument </w:t>
        </w:r>
      </w:ins>
      <w:customXmlInsRangeStart w:id="242" w:author="X Han" w:date="2018-10-30T14:30:00Z"/>
      <w:sdt>
        <w:sdtPr>
          <w:id w:val="1154410915"/>
          <w:citation/>
        </w:sdtPr>
        <w:sdtContent>
          <w:customXmlInsRangeEnd w:id="242"/>
          <w:ins w:id="243" w:author="X Han" w:date="2018-10-30T14:30:00Z">
            <w:r w:rsidR="007441A3">
              <w:fldChar w:fldCharType="begin"/>
            </w:r>
            <w:r w:rsidR="007441A3">
              <w:instrText xml:space="preserve"> CITATION DAu12 \l 1033 </w:instrText>
            </w:r>
            <w:r w:rsidR="007441A3">
              <w:fldChar w:fldCharType="separate"/>
            </w:r>
            <w:r w:rsidR="007441A3">
              <w:rPr>
                <w:noProof/>
              </w:rPr>
              <w:t>(D'Ausilio, 2012)</w:t>
            </w:r>
            <w:r w:rsidR="007441A3">
              <w:fldChar w:fldCharType="end"/>
            </w:r>
          </w:ins>
          <w:customXmlInsRangeStart w:id="244" w:author="X Han" w:date="2018-10-30T14:30:00Z"/>
        </w:sdtContent>
      </w:sdt>
      <w:customXmlInsRangeEnd w:id="244"/>
      <w:ins w:id="245" w:author="X Han" w:date="2018-10-30T14:30:00Z">
        <w:r w:rsidR="007441A3">
          <w:t>.</w:t>
        </w:r>
      </w:ins>
    </w:p>
    <w:p w14:paraId="06F6489A" w14:textId="22F29EA1" w:rsidR="00F3299C" w:rsidRDefault="00E222CD" w:rsidP="009F6C06">
      <w:pPr>
        <w:ind w:firstLine="360"/>
      </w:pPr>
      <w:r>
        <w:t xml:space="preserve">Camera control via an Arduino device that initiates only the start of an imaging sequence has been previously shown </w:t>
      </w:r>
      <w:sdt>
        <w:sdtPr>
          <w:id w:val="1035160559"/>
          <w:citation/>
        </w:sdtPr>
        <w:sdtContent>
          <w:r>
            <w:fldChar w:fldCharType="begin"/>
          </w:r>
          <w:r>
            <w:instrText xml:space="preserve">CITATION Mic17 \l 1033 </w:instrText>
          </w:r>
          <w:r>
            <w:fldChar w:fldCharType="separate"/>
          </w:r>
          <w:r>
            <w:rPr>
              <w:noProof/>
            </w:rPr>
            <w:t>(Micallef, Takahashi, Larkum, &amp; Palmer, 2017)</w:t>
          </w:r>
          <w:r>
            <w:fldChar w:fldCharType="end"/>
          </w:r>
        </w:sdtContent>
      </w:sdt>
      <w:r>
        <w:t xml:space="preserve">. </w:t>
      </w:r>
      <w:r w:rsidR="009C0D39">
        <w:t>H</w:t>
      </w:r>
      <w:r>
        <w:t xml:space="preserve">owever, a limitation of this approach is that it is necessary to synchronize frame timing with behavioral data after the experiment is complete, which is inexact and may necessitate interpolation. However, </w:t>
      </w:r>
      <w:r w:rsidR="000E6853">
        <w:t>Arduino and Teensy devices</w:t>
      </w:r>
      <w:r w:rsidR="00AB576C">
        <w:t xml:space="preserve"> can </w:t>
      </w:r>
      <w:r>
        <w:t xml:space="preserve">instead </w:t>
      </w:r>
      <w:r w:rsidR="00AB576C">
        <w:t xml:space="preserve">be </w:t>
      </w:r>
      <w:r>
        <w:t xml:space="preserve">used </w:t>
      </w:r>
      <w:r w:rsidR="00AB576C">
        <w:t>to precisely time imaging</w:t>
      </w:r>
      <w:r>
        <w:t xml:space="preserve"> capture for each frame</w:t>
      </w:r>
      <w:r w:rsidR="00AB576C">
        <w:t xml:space="preserve">. </w:t>
      </w:r>
      <w:r w:rsidR="00CE1AFC">
        <w:t xml:space="preserve">A common technique </w:t>
      </w:r>
      <w:r w:rsidR="009F6C06">
        <w:t xml:space="preserve">in laboratory studies using more expensive AD converters </w:t>
      </w:r>
      <w:r w:rsidR="00CE1AFC">
        <w:t>is to set up an imaging device to utilize an “external trigger”, where the rising phase of a digital pulse or TTL pulse either initiates a sequence of internally clocked image capture</w:t>
      </w:r>
      <w:r w:rsidR="009F6C06">
        <w:t>s</w:t>
      </w:r>
      <w:r w:rsidR="00CE1AFC">
        <w:t>.</w:t>
      </w:r>
      <w:r>
        <w:t xml:space="preserve"> </w:t>
      </w:r>
      <w:r w:rsidR="009F6C06">
        <w:t xml:space="preserve">One possibly concern with this approach is that imprecise triggering of </w:t>
      </w:r>
      <w:r w:rsidR="00D20DB3">
        <w:t>each frame based on a different digital pulse</w:t>
      </w:r>
      <w:r w:rsidR="009F6C06">
        <w:t>s could introduce</w:t>
      </w:r>
      <w:r w:rsidR="005375A6">
        <w:t xml:space="preserve"> </w:t>
      </w:r>
      <w:r w:rsidR="00D55A6C">
        <w:t xml:space="preserve">jitter in digital pulse delivery </w:t>
      </w:r>
      <w:r w:rsidR="009F6C06">
        <w:t>causing</w:t>
      </w:r>
      <w:r w:rsidR="00D55A6C">
        <w:t xml:space="preserve"> frame loss and can also necessitate interpolation for many statistical </w:t>
      </w:r>
      <w:r w:rsidR="0031439B">
        <w:t>analyses</w:t>
      </w:r>
      <w:r w:rsidR="00D55A6C">
        <w:t>.</w:t>
      </w:r>
      <w:r w:rsidR="00397C93">
        <w:t xml:space="preserve"> </w:t>
      </w:r>
      <w:r>
        <w:t xml:space="preserve">In particular, behavioral data must be precisely aligned to imaging data in experiments that utilize imaging. </w:t>
      </w:r>
      <w:r w:rsidR="00397C93">
        <w:t xml:space="preserve">Thus, </w:t>
      </w:r>
      <w:r w:rsidR="003213CF">
        <w:t>there currently exists a need to engineer a</w:t>
      </w:r>
      <w:r w:rsidR="00397C93">
        <w:t xml:space="preserve"> device capable of delivering continuous, precisely timed digital pulses that can synchronize other experimental events with camera </w:t>
      </w:r>
      <w:r w:rsidR="003213CF">
        <w:t>control</w:t>
      </w:r>
      <w:r w:rsidR="002234AC">
        <w:t>.</w:t>
      </w:r>
    </w:p>
    <w:p w14:paraId="1ED3CF6F" w14:textId="0A3D4DC5" w:rsidR="00F3299C" w:rsidRDefault="002309C6" w:rsidP="00D91E60">
      <w:pPr>
        <w:ind w:firstLine="360"/>
      </w:pPr>
      <w:r>
        <w:t>Here, we demonstrate in two simple experimental paradigms that the Teensy 3.2 is indeed a simple,</w:t>
      </w:r>
      <w:r w:rsidR="003B42D2">
        <w:t xml:space="preserve"> low-cost,</w:t>
      </w:r>
      <w:r>
        <w:t xml:space="preserve"> flexible device capable of coordinating highly accurate data acquisition, </w:t>
      </w:r>
      <w:r w:rsidR="00EC16BB">
        <w:t xml:space="preserve">and </w:t>
      </w:r>
      <w:r>
        <w:t>sound and stimulus delivery with image capture.</w:t>
      </w:r>
      <w:r w:rsidR="00FC55BA">
        <w:t xml:space="preserve"> </w:t>
      </w:r>
      <w:r w:rsidR="00574F13">
        <w:t>In order to align experimental data with imaging data, frame capture should be instantiated on a frame-by-frame basis. The Teensy 3.2</w:t>
      </w:r>
      <w:r w:rsidR="00FC55BA">
        <w:t xml:space="preserve"> is capable of keeping highly accurate and low-bias timing that allow it to reliably instantiate frame capture with highly regular intervals while delivering stimuli or recording experimental data </w:t>
      </w:r>
      <w:r w:rsidR="007117C3">
        <w:t xml:space="preserve">with microsecond-level precision. </w:t>
      </w:r>
      <w:r w:rsidR="00574F13">
        <w:t xml:space="preserve">This removes </w:t>
      </w:r>
      <w:r w:rsidR="007117C3">
        <w:t>the need for post-hoc interpolation or time-alignment between different external devices.</w:t>
      </w:r>
    </w:p>
    <w:p w14:paraId="2B77EC8A" w14:textId="77777777" w:rsidR="003B42D2" w:rsidRDefault="003B42D2" w:rsidP="00D91E60">
      <w:pPr>
        <w:ind w:firstLine="360"/>
      </w:pPr>
    </w:p>
    <w:p w14:paraId="5C5D881B" w14:textId="77777777" w:rsidR="00AD3F71" w:rsidRPr="007117C3" w:rsidRDefault="00AD3F71" w:rsidP="00AD3F71">
      <w:commentRangeStart w:id="246"/>
      <w:r w:rsidRPr="00AD3F71">
        <w:rPr>
          <w:b/>
        </w:rPr>
        <w:t>Methods</w:t>
      </w:r>
      <w:commentRangeEnd w:id="246"/>
      <w:r w:rsidR="00355259">
        <w:rPr>
          <w:rStyle w:val="CommentReference"/>
        </w:rPr>
        <w:commentReference w:id="246"/>
      </w:r>
    </w:p>
    <w:p w14:paraId="588D0400" w14:textId="5001D888" w:rsidR="00152631" w:rsidRPr="007117C3" w:rsidRDefault="007117C3" w:rsidP="00152631">
      <w:pPr>
        <w:ind w:firstLine="720"/>
      </w:pPr>
      <w:del w:id="247" w:author="X Han" w:date="2018-10-30T17:36:00Z">
        <w:r w:rsidRPr="007117C3" w:rsidDel="00355259">
          <w:delText xml:space="preserve">In order to demonstrate </w:delText>
        </w:r>
        <w:r w:rsidR="0092278A" w:rsidDel="00355259">
          <w:delText xml:space="preserve">the flexibility of the </w:delText>
        </w:r>
        <w:r w:rsidR="002778A5" w:rsidDel="00355259">
          <w:delText>Teensy 3.2 in designing precisely timed imaging-based experiments, we designed two exp</w:delText>
        </w:r>
        <w:r w:rsidR="00844BFC" w:rsidDel="00355259">
          <w:delText>erimental setups:</w:delText>
        </w:r>
      </w:del>
      <w:del w:id="248" w:author="X Han" w:date="2018-10-30T15:09:00Z">
        <w:r w:rsidR="00844BFC" w:rsidDel="005F5023">
          <w:delText xml:space="preserve"> one </w:delText>
        </w:r>
        <w:r w:rsidR="002778A5" w:rsidDel="005F5023">
          <w:delText>that utilize</w:delText>
        </w:r>
        <w:r w:rsidR="00844BFC" w:rsidDel="005F5023">
          <w:delText>s</w:delText>
        </w:r>
        <w:r w:rsidR="002778A5" w:rsidDel="005F5023">
          <w:delText xml:space="preserve"> motion tracking on a floating Styrofoam </w:delText>
        </w:r>
        <w:r w:rsidR="00844BFC" w:rsidDel="005F5023">
          <w:delText xml:space="preserve">ball while delivering regular digital pulses </w:delText>
        </w:r>
        <w:r w:rsidR="00DC4107" w:rsidDel="005F5023">
          <w:delText xml:space="preserve">at </w:delText>
        </w:r>
        <w:r w:rsidR="000C5973" w:rsidDel="005F5023">
          <w:delText xml:space="preserve">a </w:delText>
        </w:r>
        <w:r w:rsidR="00DC4107" w:rsidDel="005F5023">
          <w:delText>typical image-capturing frequency</w:delText>
        </w:r>
      </w:del>
      <w:del w:id="249" w:author="X Han" w:date="2018-10-30T17:36:00Z">
        <w:r w:rsidR="00844BFC" w:rsidDel="00355259">
          <w:delText xml:space="preserve">, and </w:delText>
        </w:r>
      </w:del>
      <w:del w:id="250" w:author="X Han" w:date="2018-10-30T15:22:00Z">
        <w:r w:rsidR="00844BFC" w:rsidDel="00EE2D42">
          <w:delText>one that utilizes the Teensy’s Audio library in a trace conditioning paradigm while again delivering regular digital pulses.</w:delText>
        </w:r>
      </w:del>
    </w:p>
    <w:p w14:paraId="0DA6F42D" w14:textId="5BAA5EDC" w:rsidR="00F87F8F" w:rsidRDefault="00BE536F" w:rsidP="003D03A8">
      <w:pPr>
        <w:rPr>
          <w:ins w:id="251" w:author="X Han" w:date="2018-10-30T15:17:00Z"/>
          <w:i/>
        </w:rPr>
      </w:pPr>
      <w:r>
        <w:rPr>
          <w:i/>
        </w:rPr>
        <w:t>Motor acquisition experiment</w:t>
      </w:r>
    </w:p>
    <w:p w14:paraId="7BB3C9F1" w14:textId="14AF249F" w:rsidR="005F5023" w:rsidRPr="00F25F3E" w:rsidDel="005F5023" w:rsidRDefault="005F5023" w:rsidP="003D03A8">
      <w:pPr>
        <w:rPr>
          <w:del w:id="252" w:author="X Han" w:date="2018-10-30T15:17:00Z"/>
          <w:i/>
        </w:rPr>
      </w:pPr>
    </w:p>
    <w:p w14:paraId="5B65F4FB" w14:textId="1E7F81A7" w:rsidR="00DF1799" w:rsidRDefault="005F5023" w:rsidP="00DF1799">
      <w:pPr>
        <w:ind w:firstLine="720"/>
        <w:rPr>
          <w:ins w:id="253" w:author="X Han" w:date="2018-10-30T14:41:00Z"/>
        </w:rPr>
      </w:pPr>
      <w:ins w:id="254" w:author="X Han" w:date="2018-10-30T15:09:00Z">
        <w:r>
          <w:t>In this experiment, we performed motion tracking using two ADS-9800 gaming sensor</w:t>
        </w:r>
      </w:ins>
      <w:ins w:id="255" w:author="X Han" w:date="2018-10-30T17:36:00Z">
        <w:r w:rsidR="00763EA0">
          <w:t xml:space="preserve"> (</w:t>
        </w:r>
      </w:ins>
      <w:ins w:id="256" w:author="X Han" w:date="2018-10-30T17:37:00Z">
        <w:r w:rsidR="00763EA0">
          <w:t>(</w:t>
        </w:r>
        <w:r w:rsidR="00763EA0">
          <w:fldChar w:fldCharType="begin"/>
        </w:r>
        <w:r w:rsidR="00763EA0">
          <w:instrText xml:space="preserve"> HYPERLINK "</w:instrText>
        </w:r>
        <w:r w:rsidR="00763EA0" w:rsidRPr="00FA739B">
          <w:instrText>https://www.tindie.com/products/jkicklighter/adns-9800-laser-motion-sensor/</w:instrText>
        </w:r>
        <w:r w:rsidR="00763EA0">
          <w:instrText xml:space="preserve">" </w:instrText>
        </w:r>
        <w:r w:rsidR="00763EA0">
          <w:fldChar w:fldCharType="separate"/>
        </w:r>
        <w:r w:rsidR="00763EA0" w:rsidRPr="00877CD9">
          <w:rPr>
            <w:rStyle w:val="Hyperlink"/>
          </w:rPr>
          <w:t>https://www.tindie.com/products/jkicklighter/adns-9800-laser-motion-sensor/</w:t>
        </w:r>
        <w:r w:rsidR="00763EA0">
          <w:fldChar w:fldCharType="end"/>
        </w:r>
        <w:r w:rsidR="00763EA0">
          <w:t xml:space="preserve">, </w:t>
        </w:r>
      </w:ins>
      <w:ins w:id="257" w:author="X Han" w:date="2018-10-30T17:36:00Z">
        <w:r w:rsidR="00763EA0">
          <w:t>vendor, part number)</w:t>
        </w:r>
      </w:ins>
      <w:ins w:id="258" w:author="X Han" w:date="2018-10-30T15:09:00Z">
        <w:r>
          <w:t>, while delivering digital pulses to sCMOS camera to trigger image acquisition</w:t>
        </w:r>
      </w:ins>
      <w:ins w:id="259" w:author="X Han" w:date="2018-10-30T15:10:00Z">
        <w:r>
          <w:t xml:space="preserve"> at 20Hz</w:t>
        </w:r>
      </w:ins>
      <w:ins w:id="260" w:author="X Han" w:date="2018-10-30T15:09:00Z">
        <w:r>
          <w:t xml:space="preserve">. </w:t>
        </w:r>
      </w:ins>
      <w:r w:rsidR="006A5025">
        <w:t xml:space="preserve">The overall design for this experiment is shown in Figure </w:t>
      </w:r>
      <w:r w:rsidR="00311E0C">
        <w:t>1</w:t>
      </w:r>
      <w:r w:rsidR="00492143">
        <w:t>A</w:t>
      </w:r>
      <w:r w:rsidR="006A5025">
        <w:t xml:space="preserve">. Two ADNS-9800 </w:t>
      </w:r>
      <w:r w:rsidR="00AA307E">
        <w:t xml:space="preserve">gaming </w:t>
      </w:r>
      <w:r w:rsidR="00EC16BB">
        <w:t>sensor</w:t>
      </w:r>
      <w:r w:rsidR="00F01DF8">
        <w:t xml:space="preserve"> </w:t>
      </w:r>
      <w:r w:rsidR="00FA739B">
        <w:t xml:space="preserve">boards </w:t>
      </w:r>
      <w:del w:id="261" w:author="X Han" w:date="2018-10-30T17:37:00Z">
        <w:r w:rsidR="00FA739B" w:rsidDel="00763EA0">
          <w:delText>(</w:delText>
        </w:r>
        <w:r w:rsidR="00FA739B" w:rsidRPr="00FA739B" w:rsidDel="00763EA0">
          <w:delText>https://www.tindie.com/products/jkicklighter/adns-9800-laser-motion-sensor/</w:delText>
        </w:r>
        <w:r w:rsidR="00FA739B" w:rsidDel="00763EA0">
          <w:delText>)</w:delText>
        </w:r>
      </w:del>
      <w:r w:rsidR="00FA739B">
        <w:t xml:space="preserve"> </w:t>
      </w:r>
      <w:r w:rsidR="00F01DF8">
        <w:t>we</w:t>
      </w:r>
      <w:r w:rsidR="006A5025">
        <w:t xml:space="preserve">re attached at the equator of a </w:t>
      </w:r>
      <w:r w:rsidR="00AA307E">
        <w:t>3D-printed half-sphere</w:t>
      </w:r>
      <w:r w:rsidR="006A5025">
        <w:t xml:space="preserve"> in which a large, buoyant Styrofoam bal</w:t>
      </w:r>
      <w:r w:rsidR="00F01DF8">
        <w:t>l is float</w:t>
      </w:r>
      <w:r w:rsidR="008C2BE3">
        <w:t>ed by house air</w:t>
      </w:r>
      <w:ins w:id="262" w:author="X Han" w:date="2018-10-30T14:40:00Z">
        <w:r w:rsidR="00DF1799">
          <w:t xml:space="preserve"> as described previously</w:t>
        </w:r>
        <w:r w:rsidR="00DF1799" w:rsidRPr="00DF1799">
          <w:rPr>
            <w:noProof/>
          </w:rPr>
          <w:t xml:space="preserve"> </w:t>
        </w:r>
        <w:r w:rsidR="00DF1799">
          <w:rPr>
            <w:noProof/>
          </w:rPr>
          <w:t>(REF--Dombeck, Khabbaz, Collman, Adelman, &amp; Tank (2007)</w:t>
        </w:r>
        <w:r w:rsidR="00DF1799">
          <w:t>)</w:t>
        </w:r>
      </w:ins>
      <w:r w:rsidR="00F01DF8">
        <w:t>. These sensors lay</w:t>
      </w:r>
      <w:r w:rsidR="006A5025">
        <w:t xml:space="preserve"> at </w:t>
      </w:r>
      <w:r w:rsidR="006A5025">
        <w:lastRenderedPageBreak/>
        <w:t xml:space="preserve">an angle of approximately </w:t>
      </w:r>
      <w:r w:rsidR="00AA307E">
        <w:t>75</w:t>
      </w:r>
      <w:r w:rsidR="006A5025">
        <w:t xml:space="preserve"> degrees from one another</w:t>
      </w:r>
      <w:ins w:id="263" w:author="X Han" w:date="2018-10-30T14:41:00Z">
        <w:r w:rsidR="00DF1799">
          <w:t>, so that the y-readings of both sensors</w:t>
        </w:r>
      </w:ins>
      <w:ins w:id="264" w:author="X Han" w:date="2018-10-30T14:42:00Z">
        <w:r w:rsidR="00DF1799">
          <w:t xml:space="preserve"> can be used to compute linear velocity, </w:t>
        </w:r>
      </w:ins>
      <w:ins w:id="265" w:author="X Han" w:date="2018-10-30T14:41:00Z">
        <w:r w:rsidR="00DF1799">
          <w:t xml:space="preserve">and the </w:t>
        </w:r>
      </w:ins>
      <w:ins w:id="266" w:author="X Han" w:date="2018-10-30T14:42:00Z">
        <w:r w:rsidR="00DF1799">
          <w:t xml:space="preserve">x-readings can be used to compute </w:t>
        </w:r>
      </w:ins>
      <w:ins w:id="267" w:author="X Han" w:date="2018-10-30T14:41:00Z">
        <w:r w:rsidR="00DF1799">
          <w:t xml:space="preserve">rotational velocity. </w:t>
        </w:r>
      </w:ins>
    </w:p>
    <w:p w14:paraId="442C775C" w14:textId="643FD225" w:rsidR="005F5023" w:rsidRDefault="006A5025" w:rsidP="005F5023">
      <w:pPr>
        <w:ind w:firstLine="720"/>
        <w:rPr>
          <w:ins w:id="268" w:author="X Han" w:date="2018-10-30T15:15:00Z"/>
        </w:rPr>
      </w:pPr>
      <w:del w:id="269" w:author="X Han" w:date="2018-10-30T14:42:00Z">
        <w:r w:rsidDel="00DF1799">
          <w:delText xml:space="preserve">. </w:delText>
        </w:r>
      </w:del>
      <w:moveToRangeStart w:id="270" w:author="X Han" w:date="2018-10-30T14:41:00Z" w:name="move528673802"/>
      <w:moveTo w:id="271" w:author="X Han" w:date="2018-10-30T14:41:00Z">
        <w:r w:rsidR="00DF1799">
          <w:t>These two sensors were connected to a Teensy 3.2</w:t>
        </w:r>
      </w:moveTo>
      <w:ins w:id="272" w:author="X Han" w:date="2018-10-30T17:37:00Z">
        <w:r w:rsidR="00763EA0">
          <w:t xml:space="preserve"> (vendor, partnumber?)</w:t>
        </w:r>
      </w:ins>
      <w:moveTo w:id="273" w:author="X Han" w:date="2018-10-30T14:41:00Z">
        <w:r w:rsidR="00DF1799">
          <w:t xml:space="preserve">  via simple serial peripheral interface (SPI) connections with insulated 22 gauge wires , as shown in Figure 2A.</w:t>
        </w:r>
      </w:moveTo>
      <w:ins w:id="274" w:author="X Han" w:date="2018-10-30T15:15:00Z">
        <w:r w:rsidR="005F5023">
          <w:t xml:space="preserve"> The output from Teensy was connected to the sCMOS camera with standard wire?.</w:t>
        </w:r>
      </w:ins>
      <w:moveTo w:id="275" w:author="X Han" w:date="2018-10-30T14:41:00Z">
        <w:r w:rsidR="00DF1799">
          <w:t xml:space="preserve"> The Teensy was connected to a PC using a USB-microUSB cable.</w:t>
        </w:r>
      </w:moveTo>
      <w:moveToRangeEnd w:id="270"/>
      <w:ins w:id="276" w:author="X Han" w:date="2018-10-30T14:41:00Z">
        <w:r w:rsidR="00DF1799">
          <w:t xml:space="preserve"> </w:t>
        </w:r>
      </w:ins>
      <w:commentRangeStart w:id="277"/>
      <w:del w:id="278" w:author="X Han" w:date="2018-10-30T14:40:00Z">
        <w:r w:rsidR="00AA307E" w:rsidDel="00DF1799">
          <w:delText xml:space="preserve">This setup </w:delText>
        </w:r>
        <w:r w:rsidR="008C2BE3" w:rsidDel="00DF1799">
          <w:delText xml:space="preserve">is adapted from </w:delText>
        </w:r>
        <w:r w:rsidR="00AA307E" w:rsidDel="00DF1799">
          <w:delText>that of</w:delText>
        </w:r>
        <w:r w:rsidR="005A37B5" w:rsidDel="00DF1799">
          <w:delText xml:space="preserve"> </w:delText>
        </w:r>
        <w:r w:rsidR="00E56F15" w:rsidDel="00DF1799">
          <w:rPr>
            <w:noProof/>
          </w:rPr>
          <w:delText>Dombeck, Khabbaz, Collman, Adelman, &amp; Tank (2007)</w:delText>
        </w:r>
        <w:r w:rsidR="005A37B5" w:rsidDel="00DF1799">
          <w:delText xml:space="preserve">. </w:delText>
        </w:r>
      </w:del>
      <w:del w:id="279" w:author="X Han" w:date="2018-10-30T15:16:00Z">
        <w:r w:rsidR="00492143" w:rsidDel="005F5023">
          <w:delText xml:space="preserve">The </w:delText>
        </w:r>
        <w:r w:rsidR="008C2BE3" w:rsidDel="005F5023">
          <w:delText xml:space="preserve">wiring of the two ADNS-9800 </w:delText>
        </w:r>
        <w:r w:rsidR="00AA307E" w:rsidDel="005F5023">
          <w:delText xml:space="preserve">sensors </w:delText>
        </w:r>
        <w:r w:rsidR="00EF1FC3" w:rsidDel="005F5023">
          <w:delText xml:space="preserve">to a Teensy 3.2 </w:delText>
        </w:r>
        <w:r w:rsidR="00492143" w:rsidDel="005F5023">
          <w:delText xml:space="preserve">is demonstrated in Figure 2A. </w:delText>
        </w:r>
        <w:commentRangeEnd w:id="277"/>
        <w:r w:rsidR="00DF1799" w:rsidDel="005F5023">
          <w:rPr>
            <w:rStyle w:val="CommentReference"/>
          </w:rPr>
          <w:commentReference w:id="277"/>
        </w:r>
      </w:del>
      <w:ins w:id="280" w:author="X Han" w:date="2018-10-30T15:15:00Z">
        <w:r w:rsidR="005F5023">
          <w:t>To acquire motor sensor data and to send digital pulses to sCMOS, we utilized the “IntervalTimer” function available in the standard Teensy library, which allows for calling different functions with microsecond precision. We used it to call a main function that sends out a digital pulse to sCMOS to capture a frame, collects data from the two ADNS-9800 sensors, and sends the motion data to a computer. The Teensy also has the very useful “ellapsedMicros” and “ellapsedMillis” libraries built in to the Teensyduino library, which  act as time accumulators. Teensyduino can be downloaded separately for the Arduino, they come preinstalled in the Teensyduino library.</w:t>
        </w:r>
      </w:ins>
    </w:p>
    <w:p w14:paraId="13F2DBF7" w14:textId="51FE69C8" w:rsidR="008C2BE3" w:rsidRDefault="008C2BE3" w:rsidP="00066C51">
      <w:pPr>
        <w:ind w:firstLine="720"/>
      </w:pPr>
    </w:p>
    <w:p w14:paraId="7B71624B" w14:textId="5778C5FA" w:rsidR="003D03A8" w:rsidDel="00DF1799" w:rsidRDefault="00DF1799" w:rsidP="00066C51">
      <w:pPr>
        <w:ind w:firstLine="720"/>
        <w:rPr>
          <w:del w:id="281" w:author="X Han" w:date="2018-10-30T14:41:00Z"/>
        </w:rPr>
      </w:pPr>
      <w:ins w:id="282" w:author="X Han" w:date="2018-10-30T14:43:00Z">
        <w:r>
          <w:t xml:space="preserve">To extract readings </w:t>
        </w:r>
      </w:ins>
      <w:del w:id="283" w:author="X Han" w:date="2018-10-30T14:41:00Z">
        <w:r w:rsidR="006A5025" w:rsidDel="00DF1799">
          <w:delText xml:space="preserve">To compute linear velocity, we </w:delText>
        </w:r>
        <w:r w:rsidR="005A37B5" w:rsidDel="00DF1799">
          <w:delText>use</w:delText>
        </w:r>
        <w:r w:rsidR="00844BFC" w:rsidDel="00DF1799">
          <w:delText>d</w:delText>
        </w:r>
        <w:r w:rsidR="005A37B5" w:rsidDel="00DF1799">
          <w:delText xml:space="preserve"> the </w:delText>
        </w:r>
        <w:r w:rsidR="00F01DF8" w:rsidDel="00DF1799">
          <w:delText xml:space="preserve">y-readings of both sensors, </w:delText>
        </w:r>
        <w:r w:rsidR="008C2BE3" w:rsidDel="00DF1799">
          <w:delText>and the rotation</w:delText>
        </w:r>
        <w:r w:rsidR="00931C5A" w:rsidDel="00DF1799">
          <w:delText>al</w:delText>
        </w:r>
        <w:r w:rsidR="008C2BE3" w:rsidDel="00DF1799">
          <w:delText xml:space="preserve"> velocity can be computed </w:delText>
        </w:r>
        <w:r w:rsidR="006A5025" w:rsidDel="00DF1799">
          <w:delText>using the x-readings.</w:delText>
        </w:r>
        <w:r w:rsidR="005D063D" w:rsidDel="00DF1799">
          <w:delText xml:space="preserve"> </w:delText>
        </w:r>
      </w:del>
      <w:moveFromRangeStart w:id="284" w:author="X Han" w:date="2018-10-30T14:41:00Z" w:name="move528673802"/>
      <w:moveFrom w:id="285" w:author="X Han" w:date="2018-10-30T14:41:00Z">
        <w:del w:id="286" w:author="X Han" w:date="2018-10-30T14:41:00Z">
          <w:r w:rsidR="005D063D" w:rsidDel="00DF1799">
            <w:delText>These two sensors we</w:delText>
          </w:r>
          <w:r w:rsidR="00066C51" w:rsidDel="00DF1799">
            <w:delText xml:space="preserve">re </w:delText>
          </w:r>
          <w:r w:rsidR="008C2BE3" w:rsidDel="00DF1799">
            <w:delText xml:space="preserve">connected to </w:delText>
          </w:r>
          <w:r w:rsidR="00E85BA4" w:rsidDel="00DF1799">
            <w:delText>a</w:delText>
          </w:r>
          <w:r w:rsidR="008C2BE3" w:rsidDel="00DF1799">
            <w:delText xml:space="preserve"> Teensy</w:delText>
          </w:r>
          <w:r w:rsidR="00E85BA4" w:rsidDel="00DF1799">
            <w:delText xml:space="preserve"> 3.2 </w:delText>
          </w:r>
          <w:r w:rsidR="008C2BE3" w:rsidDel="00DF1799">
            <w:delText xml:space="preserve"> </w:delText>
          </w:r>
          <w:r w:rsidR="00066C51" w:rsidDel="00DF1799">
            <w:delText>via simple serial peripheral interface (SPI)</w:delText>
          </w:r>
          <w:r w:rsidR="005A37B5" w:rsidDel="00DF1799">
            <w:delText xml:space="preserve"> connections</w:delText>
          </w:r>
          <w:r w:rsidR="00193A08" w:rsidDel="00DF1799">
            <w:delText xml:space="preserve"> </w:delText>
          </w:r>
          <w:r w:rsidR="008C2BE3" w:rsidDel="00DF1799">
            <w:delText xml:space="preserve">with insulated 22 gauge wires , as </w:delText>
          </w:r>
          <w:r w:rsidR="000B5F69" w:rsidDel="00DF1799">
            <w:delText>shown</w:delText>
          </w:r>
          <w:r w:rsidR="00311E0C" w:rsidDel="00DF1799">
            <w:delText xml:space="preserve"> in Figure 2</w:delText>
          </w:r>
          <w:r w:rsidR="005D063D" w:rsidDel="00DF1799">
            <w:delText>A</w:delText>
          </w:r>
          <w:r w:rsidR="00066C51" w:rsidDel="00DF1799">
            <w:delText xml:space="preserve">. </w:delText>
          </w:r>
          <w:r w:rsidR="00193A08" w:rsidDel="00DF1799">
            <w:delText xml:space="preserve">The </w:delText>
          </w:r>
          <w:r w:rsidR="00E22239" w:rsidDel="00DF1799">
            <w:delText>Teensy was</w:delText>
          </w:r>
          <w:r w:rsidR="008C2BE3" w:rsidDel="00DF1799">
            <w:delText xml:space="preserve"> </w:delText>
          </w:r>
          <w:r w:rsidR="00E22239" w:rsidDel="00DF1799">
            <w:delText>connected to a PC</w:delText>
          </w:r>
          <w:r w:rsidR="005A37B5" w:rsidDel="00DF1799">
            <w:delText xml:space="preserve"> using a USB-microUSB cable.</w:delText>
          </w:r>
        </w:del>
      </w:moveFrom>
      <w:moveFromRangeEnd w:id="284"/>
    </w:p>
    <w:p w14:paraId="130C02E1" w14:textId="174A2CA3" w:rsidR="00DF1799" w:rsidRDefault="00AA307E" w:rsidP="00EF1FC3">
      <w:pPr>
        <w:ind w:firstLine="360"/>
        <w:rPr>
          <w:ins w:id="287" w:author="X Han" w:date="2018-10-30T14:44:00Z"/>
        </w:rPr>
      </w:pPr>
      <w:del w:id="288" w:author="X Han" w:date="2018-10-30T14:43:00Z">
        <w:r w:rsidDel="00DF1799">
          <w:delText xml:space="preserve">Due to the complexity of extracting </w:delText>
        </w:r>
        <w:r w:rsidR="00E85BA4" w:rsidDel="00DF1799">
          <w:delText>motion data</w:delText>
        </w:r>
        <w:r w:rsidR="002778A5" w:rsidDel="00DF1799">
          <w:delText xml:space="preserve"> </w:delText>
        </w:r>
      </w:del>
      <w:r>
        <w:t xml:space="preserve">from these sensors, we </w:t>
      </w:r>
      <w:r w:rsidR="006E59E3">
        <w:t>utilized</w:t>
      </w:r>
      <w:r>
        <w:t xml:space="preserve"> </w:t>
      </w:r>
      <w:del w:id="289" w:author="X Han" w:date="2018-10-30T14:43:00Z">
        <w:r w:rsidDel="00DF1799">
          <w:delText xml:space="preserve">simple classes and </w:delText>
        </w:r>
      </w:del>
      <w:r>
        <w:t xml:space="preserve">functions </w:t>
      </w:r>
      <w:ins w:id="290" w:author="X Han" w:date="2018-10-30T14:44:00Z">
        <w:r w:rsidR="00DF1799">
          <w:t>that are freely available on Github (</w:t>
        </w:r>
        <w:r w:rsidR="00DF1799">
          <w:fldChar w:fldCharType="begin"/>
        </w:r>
        <w:r w:rsidR="00DF1799">
          <w:instrText xml:space="preserve"> HYPERLINK "</w:instrText>
        </w:r>
        <w:r w:rsidR="00DF1799" w:rsidRPr="006E59E3">
          <w:instrText>https://github.com/markbucklin/NavigationSensor</w:instrText>
        </w:r>
        <w:r w:rsidR="00DF1799">
          <w:instrText xml:space="preserve">" </w:instrText>
        </w:r>
        <w:r w:rsidR="00DF1799">
          <w:fldChar w:fldCharType="separate"/>
        </w:r>
        <w:r w:rsidR="00DF1799" w:rsidRPr="005934F0">
          <w:rPr>
            <w:rStyle w:val="Hyperlink"/>
          </w:rPr>
          <w:t>https://github.com/markbucklin/NavigationSensor</w:t>
        </w:r>
        <w:r w:rsidR="00DF1799">
          <w:fldChar w:fldCharType="end"/>
        </w:r>
        <w:r w:rsidR="00DF1799">
          <w:t xml:space="preserve">), which </w:t>
        </w:r>
      </w:ins>
      <w:ins w:id="291" w:author="X Han" w:date="2018-10-30T14:45:00Z">
        <w:r w:rsidR="00DF1799">
          <w:t xml:space="preserve">are </w:t>
        </w:r>
      </w:ins>
      <w:ins w:id="292" w:author="X Han" w:date="2018-10-30T14:44:00Z">
        <w:r w:rsidR="00DF1799">
          <w:t>a modified version of the ADNS-9800 library (</w:t>
        </w:r>
        <w:r w:rsidR="00DF1799">
          <w:fldChar w:fldCharType="begin"/>
        </w:r>
        <w:r w:rsidR="00DF1799">
          <w:instrText xml:space="preserve"> HYPERLINK "https://github.com/mrjohnk/ADNS-9800" </w:instrText>
        </w:r>
        <w:r w:rsidR="00DF1799">
          <w:fldChar w:fldCharType="separate"/>
        </w:r>
        <w:r w:rsidR="00DF1799" w:rsidRPr="00446327">
          <w:rPr>
            <w:rStyle w:val="Hyperlink"/>
          </w:rPr>
          <w:t>https://github.com/mrjohnk/ADNS-9800</w:t>
        </w:r>
        <w:r w:rsidR="00DF1799">
          <w:rPr>
            <w:rStyle w:val="Hyperlink"/>
          </w:rPr>
          <w:fldChar w:fldCharType="end"/>
        </w:r>
        <w:r w:rsidR="00DF1799">
          <w:t>).</w:t>
        </w:r>
      </w:ins>
    </w:p>
    <w:p w14:paraId="54C932B1" w14:textId="139F18F2" w:rsidR="00EF1FC3" w:rsidRDefault="00AA307E" w:rsidP="00EF1FC3">
      <w:pPr>
        <w:ind w:firstLine="360"/>
      </w:pPr>
      <w:r>
        <w:t xml:space="preserve">that are freely available on </w:t>
      </w:r>
      <w:del w:id="293" w:author="X Han" w:date="2018-10-30T14:44:00Z">
        <w:r w:rsidDel="00DF1799">
          <w:delText>Github</w:delText>
        </w:r>
        <w:r w:rsidR="006E59E3" w:rsidDel="00DF1799">
          <w:delText xml:space="preserve"> (</w:delText>
        </w:r>
        <w:r w:rsidR="006E59E3" w:rsidRPr="006E59E3" w:rsidDel="00DF1799">
          <w:delText>https://github.com/markbucklin/NavigationSensor</w:delText>
        </w:r>
        <w:r w:rsidR="006E59E3" w:rsidDel="00DF1799">
          <w:delText>)</w:delText>
        </w:r>
        <w:r w:rsidDel="00DF1799">
          <w:delText xml:space="preserve"> </w:delText>
        </w:r>
      </w:del>
      <w:commentRangeStart w:id="294"/>
      <w:r>
        <w:t xml:space="preserve">and abstract the complexity </w:t>
      </w:r>
      <w:r w:rsidR="00EF1FC3">
        <w:t xml:space="preserve">of acquiring motion data </w:t>
      </w:r>
      <w:r>
        <w:t xml:space="preserve">to a user-friendly level. </w:t>
      </w:r>
      <w:commentRangeEnd w:id="294"/>
      <w:r w:rsidR="00DF1799">
        <w:rPr>
          <w:rStyle w:val="CommentReference"/>
        </w:rPr>
        <w:commentReference w:id="294"/>
      </w:r>
      <w:r w:rsidR="003C2D4A">
        <w:t>In particular, this repository contains the ADNS9800 library</w:t>
      </w:r>
      <w:r w:rsidR="00A86942">
        <w:t xml:space="preserve">, which is a modified version </w:t>
      </w:r>
      <w:del w:id="295" w:author="X Han" w:date="2018-10-30T14:44:00Z">
        <w:r w:rsidR="00A86942" w:rsidDel="00DF1799">
          <w:delText>of the stock ADNS-9800 library (</w:delText>
        </w:r>
        <w:r w:rsidR="005A3AA3" w:rsidDel="00DF1799">
          <w:fldChar w:fldCharType="begin"/>
        </w:r>
        <w:r w:rsidR="005A3AA3" w:rsidDel="00DF1799">
          <w:delInstrText xml:space="preserve"> HYPERLINK "https://github.com/mrjohnk/ADNS-9800" </w:delInstrText>
        </w:r>
        <w:r w:rsidR="005A3AA3" w:rsidDel="00DF1799">
          <w:fldChar w:fldCharType="separate"/>
        </w:r>
        <w:r w:rsidR="00EF1FC3" w:rsidRPr="00446327" w:rsidDel="00DF1799">
          <w:rPr>
            <w:rStyle w:val="Hyperlink"/>
          </w:rPr>
          <w:delText>https://github.com/mrjohnk/ADNS-9800</w:delText>
        </w:r>
        <w:r w:rsidR="005A3AA3" w:rsidDel="00DF1799">
          <w:rPr>
            <w:rStyle w:val="Hyperlink"/>
          </w:rPr>
          <w:fldChar w:fldCharType="end"/>
        </w:r>
        <w:r w:rsidR="00A86942" w:rsidDel="00DF1799">
          <w:delText>)</w:delText>
        </w:r>
        <w:r w:rsidR="00EF1FC3" w:rsidDel="00DF1799">
          <w:delText>.</w:delText>
        </w:r>
      </w:del>
    </w:p>
    <w:p w14:paraId="01A1A3FB" w14:textId="37229149" w:rsidR="0017754F" w:rsidDel="005F5023" w:rsidRDefault="00E85BA4" w:rsidP="00EF1FC3">
      <w:pPr>
        <w:ind w:firstLine="720"/>
        <w:rPr>
          <w:del w:id="296" w:author="X Han" w:date="2018-10-30T15:15:00Z"/>
        </w:rPr>
      </w:pPr>
      <w:del w:id="297" w:author="X Han" w:date="2018-10-30T15:07:00Z">
        <w:r w:rsidDel="00EA3B24">
          <w:delText>We</w:delText>
        </w:r>
        <w:r w:rsidR="006E59E3" w:rsidDel="00EA3B24">
          <w:delText xml:space="preserve"> modified the specific-use case </w:delText>
        </w:r>
        <w:r w:rsidR="003C2D4A" w:rsidDel="00EA3B24">
          <w:delText xml:space="preserve">of </w:delText>
        </w:r>
        <w:r w:rsidR="00076EE1" w:rsidDel="00EA3B24">
          <w:delText>the</w:delText>
        </w:r>
        <w:r w:rsidR="003C2D4A" w:rsidDel="00EA3B24">
          <w:delText xml:space="preserve"> library </w:delText>
        </w:r>
        <w:r w:rsidDel="00EA3B24">
          <w:delText xml:space="preserve">available </w:delText>
        </w:r>
        <w:r w:rsidR="006E59E3" w:rsidDel="00EA3B24">
          <w:delText>in this repository to acquire data</w:delText>
        </w:r>
        <w:r w:rsidR="00AA307E" w:rsidDel="00EA3B24">
          <w:delText xml:space="preserve"> </w:delText>
        </w:r>
        <w:r w:rsidR="006E59E3" w:rsidDel="00EA3B24">
          <w:delText>and send digital pulses every 50 milli</w:delText>
        </w:r>
        <w:r w:rsidR="0017754F" w:rsidDel="00EA3B24">
          <w:delText>seconds. In order to precisely time these events, we</w:delText>
        </w:r>
      </w:del>
      <w:del w:id="298" w:author="X Han" w:date="2018-10-30T15:11:00Z">
        <w:r w:rsidR="0017754F" w:rsidDel="005F5023">
          <w:delText xml:space="preserve"> </w:delText>
        </w:r>
      </w:del>
      <w:del w:id="299" w:author="X Han" w:date="2018-10-30T15:15:00Z">
        <w:r w:rsidR="003C2D4A" w:rsidDel="005F5023">
          <w:delText>utilized the “IntervalTimer” function available in the standard Teensy library</w:delText>
        </w:r>
      </w:del>
      <w:del w:id="300" w:author="X Han" w:date="2018-10-30T15:11:00Z">
        <w:r w:rsidR="003C2D4A" w:rsidDel="005F5023">
          <w:delText xml:space="preserve">. This </w:delText>
        </w:r>
      </w:del>
      <w:del w:id="301" w:author="X Han" w:date="2018-10-30T15:15:00Z">
        <w:r w:rsidR="003C2D4A" w:rsidDel="005F5023">
          <w:delText xml:space="preserve">allows for </w:delText>
        </w:r>
      </w:del>
      <w:del w:id="302" w:author="X Han" w:date="2018-10-30T15:11:00Z">
        <w:r w:rsidR="003C2D4A" w:rsidDel="005F5023">
          <w:delText xml:space="preserve">microsecond-level precision in </w:delText>
        </w:r>
      </w:del>
      <w:del w:id="303" w:author="X Han" w:date="2018-10-30T15:15:00Z">
        <w:r w:rsidR="003C2D4A" w:rsidDel="005F5023">
          <w:delText xml:space="preserve">calling different functions </w:delText>
        </w:r>
      </w:del>
      <w:del w:id="304" w:author="X Han" w:date="2018-10-30T15:12:00Z">
        <w:r w:rsidR="003C2D4A" w:rsidDel="005F5023">
          <w:delText>using interrupts</w:delText>
        </w:r>
      </w:del>
      <w:del w:id="305" w:author="X Han" w:date="2018-10-30T15:15:00Z">
        <w:r w:rsidR="003C2D4A" w:rsidDel="005F5023">
          <w:delText xml:space="preserve">. </w:delText>
        </w:r>
      </w:del>
      <w:del w:id="306" w:author="X Han" w:date="2018-10-30T15:12:00Z">
        <w:r w:rsidR="003C2D4A" w:rsidDel="005F5023">
          <w:delText>Here, w</w:delText>
        </w:r>
      </w:del>
      <w:del w:id="307" w:author="X Han" w:date="2018-10-30T15:15:00Z">
        <w:r w:rsidR="003C2D4A" w:rsidDel="005F5023">
          <w:delText xml:space="preserve">e used it to call a </w:delText>
        </w:r>
        <w:r w:rsidR="00F16851" w:rsidDel="005F5023">
          <w:delText xml:space="preserve">main </w:delText>
        </w:r>
        <w:r w:rsidR="003C2D4A" w:rsidDel="005F5023">
          <w:delText xml:space="preserve">function that sends out a digital pulse to </w:delText>
        </w:r>
      </w:del>
      <w:del w:id="308" w:author="X Han" w:date="2018-10-30T15:12:00Z">
        <w:r w:rsidR="003C2D4A" w:rsidDel="005F5023">
          <w:delText xml:space="preserve">trigger </w:delText>
        </w:r>
      </w:del>
      <w:del w:id="309" w:author="X Han" w:date="2018-10-30T15:15:00Z">
        <w:r w:rsidR="003C2D4A" w:rsidDel="005F5023">
          <w:delText>a frame</w:delText>
        </w:r>
      </w:del>
      <w:del w:id="310" w:author="X Han" w:date="2018-10-30T15:12:00Z">
        <w:r w:rsidR="003C2D4A" w:rsidDel="005F5023">
          <w:delText xml:space="preserve"> capture</w:delText>
        </w:r>
      </w:del>
      <w:del w:id="311" w:author="X Han" w:date="2018-10-30T15:15:00Z">
        <w:r w:rsidR="003C2D4A" w:rsidDel="005F5023">
          <w:delText xml:space="preserve">, collects data from the two ADNS-9800 sensors, and sends the motion data to a </w:delText>
        </w:r>
      </w:del>
      <w:del w:id="312" w:author="X Han" w:date="2018-10-30T15:13:00Z">
        <w:r w:rsidR="003C2D4A" w:rsidDel="005F5023">
          <w:delText xml:space="preserve">main </w:delText>
        </w:r>
      </w:del>
      <w:del w:id="313" w:author="X Han" w:date="2018-10-30T15:15:00Z">
        <w:r w:rsidR="003C2D4A" w:rsidDel="005F5023">
          <w:delText>computer. The Teensy also has the very useful “ellapsedMicros” and “ellapsedMillis” libraries built in to the Teensyduino library, which</w:delText>
        </w:r>
      </w:del>
      <w:del w:id="314" w:author="X Han" w:date="2018-10-30T15:13:00Z">
        <w:r w:rsidR="003C2D4A" w:rsidDel="005F5023">
          <w:delText>, to microsecond or millisecond accuracy, respectively,</w:delText>
        </w:r>
      </w:del>
      <w:del w:id="315" w:author="X Han" w:date="2018-10-30T15:15:00Z">
        <w:r w:rsidR="003C2D4A" w:rsidDel="005F5023">
          <w:delText xml:space="preserve"> act as time accumulators. </w:delText>
        </w:r>
      </w:del>
      <w:del w:id="316" w:author="X Han" w:date="2018-10-30T15:14:00Z">
        <w:r w:rsidR="003C2D4A" w:rsidDel="005F5023">
          <w:delText>These can also be used for precisely timing events</w:delText>
        </w:r>
        <w:r w:rsidR="00F16851" w:rsidDel="005F5023">
          <w:delText xml:space="preserve"> as well</w:delText>
        </w:r>
        <w:r w:rsidR="003C2D4A" w:rsidDel="005F5023">
          <w:delText>. Though these</w:delText>
        </w:r>
      </w:del>
      <w:del w:id="317" w:author="X Han" w:date="2018-10-30T15:15:00Z">
        <w:r w:rsidR="003C2D4A" w:rsidDel="005F5023">
          <w:delText xml:space="preserve"> can be downloaded separately for the Arduino, they come preinstalled in the Teensyduino library.</w:delText>
        </w:r>
      </w:del>
    </w:p>
    <w:p w14:paraId="0F7EC92F" w14:textId="0C8578B8" w:rsidR="00AA307E" w:rsidRDefault="006E59E3" w:rsidP="00066C51">
      <w:pPr>
        <w:ind w:firstLine="720"/>
        <w:rPr>
          <w:ins w:id="318" w:author="X Han" w:date="2018-10-30T15:18:00Z"/>
        </w:rPr>
      </w:pPr>
      <w:r>
        <w:t>Via the ADNS9800 library, we read from</w:t>
      </w:r>
      <w:r w:rsidR="00AA307E">
        <w:t xml:space="preserve"> </w:t>
      </w:r>
      <w:r w:rsidR="0081038E">
        <w:t xml:space="preserve">the “motion </w:t>
      </w:r>
      <w:r w:rsidR="0017754F">
        <w:t xml:space="preserve">burst” register of each sensor. </w:t>
      </w:r>
      <w:r w:rsidR="00F16851">
        <w:t>O</w:t>
      </w:r>
      <w:r w:rsidR="000B5F69">
        <w:t xml:space="preserve">n every </w:t>
      </w:r>
      <w:r w:rsidR="00F16851">
        <w:t xml:space="preserve">call to the main function, we </w:t>
      </w:r>
      <w:r>
        <w:t>acquir</w:t>
      </w:r>
      <w:r w:rsidR="00F16851">
        <w:t>ed</w:t>
      </w:r>
      <w:r>
        <w:t xml:space="preserve"> the</w:t>
      </w:r>
      <w:r w:rsidR="0081038E">
        <w:t xml:space="preserve"> accumulated displacement over t</w:t>
      </w:r>
      <w:r>
        <w:t>he previous 50 milliseconds in both the x and y directions</w:t>
      </w:r>
      <w:r w:rsidR="0081038E">
        <w:t xml:space="preserve">. </w:t>
      </w:r>
      <w:r w:rsidR="00FE6749">
        <w:t>For the counts per inch setting</w:t>
      </w:r>
      <w:r>
        <w:t xml:space="preserve"> </w:t>
      </w:r>
      <w:r w:rsidR="00FE6749">
        <w:t xml:space="preserve">we used a value of 3400 counts per inch, the default </w:t>
      </w:r>
      <w:r>
        <w:t>setting</w:t>
      </w:r>
      <w:r w:rsidR="00FE6749">
        <w:t xml:space="preserve">. </w:t>
      </w:r>
      <w:r w:rsidR="00F16851">
        <w:t>As previously mentioned</w:t>
      </w:r>
      <w:r w:rsidR="00076EE1">
        <w:t>, during</w:t>
      </w:r>
      <w:r w:rsidR="000B5F69">
        <w:t xml:space="preserve"> this interrupt</w:t>
      </w:r>
      <w:r w:rsidR="0081038E">
        <w:t>, a digital “on” pulse</w:t>
      </w:r>
      <w:r w:rsidR="00523BEB">
        <w:t xml:space="preserve"> that lasts for </w:t>
      </w:r>
      <w:r w:rsidR="00523BEB">
        <w:lastRenderedPageBreak/>
        <w:t>approximately 1 ms</w:t>
      </w:r>
      <w:r w:rsidR="0081038E">
        <w:t xml:space="preserve"> is sent out of a digital pin using the DigitalIO library (</w:t>
      </w:r>
      <w:hyperlink r:id="rId10" w:history="1">
        <w:r w:rsidR="000B5F69" w:rsidRPr="00071F6E">
          <w:rPr>
            <w:rStyle w:val="Hyperlink"/>
          </w:rPr>
          <w:t>https://github.com/greiman/DigitalIO</w:t>
        </w:r>
      </w:hyperlink>
      <w:r w:rsidR="0081038E">
        <w:t>)</w:t>
      </w:r>
      <w:r w:rsidR="00A326BA">
        <w:t xml:space="preserve">. </w:t>
      </w:r>
      <w:r w:rsidR="0081038E">
        <w:t>This</w:t>
      </w:r>
      <w:r w:rsidR="00A326BA">
        <w:t xml:space="preserve"> library</w:t>
      </w:r>
      <w:r w:rsidR="0081038E">
        <w:t xml:space="preserve"> allows us to use the functions “fastPinMode” and “fastDigitalWrite’, for example, which reduce the latency introduced by turning pins on, off, or setting their “mode” (</w:t>
      </w:r>
      <w:r w:rsidR="00F16851">
        <w:t xml:space="preserve">to </w:t>
      </w:r>
      <w:r w:rsidR="00F45053">
        <w:t>INPUT</w:t>
      </w:r>
      <w:r w:rsidR="0081038E">
        <w:t xml:space="preserve"> or </w:t>
      </w:r>
      <w:r w:rsidR="00F45053">
        <w:t>OUTPUT</w:t>
      </w:r>
      <w:r w:rsidR="00F16851">
        <w:t>, for example</w:t>
      </w:r>
      <w:r w:rsidR="0081038E">
        <w:t>).</w:t>
      </w:r>
      <w:r w:rsidR="00BD03E5" w:rsidRPr="00BD03E5">
        <w:t xml:space="preserve"> </w:t>
      </w:r>
      <w:r w:rsidR="00597A57">
        <w:t>Instead of using the default Arduino programming environment to upload our code to the Teensy, we used PlatformIO (</w:t>
      </w:r>
      <w:hyperlink r:id="rId11" w:history="1">
        <w:r w:rsidR="00597A57" w:rsidRPr="003916C7">
          <w:rPr>
            <w:rStyle w:val="Hyperlink"/>
          </w:rPr>
          <w:t>https://platformio.org/</w:t>
        </w:r>
      </w:hyperlink>
      <w:r w:rsidR="00597A57">
        <w:t>), an add-on to the widely-used Atom text editor (</w:t>
      </w:r>
      <w:hyperlink r:id="rId12" w:history="1">
        <w:r w:rsidR="00597A57" w:rsidRPr="003916C7">
          <w:rPr>
            <w:rStyle w:val="Hyperlink"/>
          </w:rPr>
          <w:t>https://atom.io/</w:t>
        </w:r>
      </w:hyperlink>
      <w:r w:rsidR="00597A57">
        <w:t xml:space="preserve">). This allowed us to easily build and upload our multi-folder </w:t>
      </w:r>
      <w:r w:rsidR="00BD03E5">
        <w:t>library to the Teensy.</w:t>
      </w:r>
    </w:p>
    <w:p w14:paraId="7774DC71" w14:textId="77777777" w:rsidR="005F5023" w:rsidRDefault="005F5023" w:rsidP="00066C51">
      <w:pPr>
        <w:ind w:firstLine="720"/>
      </w:pPr>
    </w:p>
    <w:p w14:paraId="66D93158" w14:textId="01E31FD5" w:rsidR="00066C51" w:rsidRDefault="00066C51" w:rsidP="00066C51">
      <w:pPr>
        <w:ind w:firstLine="720"/>
      </w:pPr>
      <w:del w:id="319" w:author="X Han" w:date="2018-10-30T15:18:00Z">
        <w:r w:rsidDel="005F5023">
          <w:delText xml:space="preserve">In order to begin experiments with the </w:delText>
        </w:r>
        <w:commentRangeStart w:id="320"/>
        <w:r w:rsidDel="005F5023">
          <w:delText>Teensy</w:delText>
        </w:r>
      </w:del>
      <w:ins w:id="321" w:author="X Han" w:date="2018-10-30T15:18:00Z">
        <w:r w:rsidR="00EE2D42">
          <w:t>To set the parameters in Teensy???</w:t>
        </w:r>
      </w:ins>
      <w:r>
        <w:t>,</w:t>
      </w:r>
      <w:r w:rsidR="00597A57">
        <w:t xml:space="preserve"> after the main script was uploaded</w:t>
      </w:r>
      <w:r w:rsidR="00A671B4">
        <w:t xml:space="preserve"> to the </w:t>
      </w:r>
      <w:r w:rsidR="004439B4">
        <w:t>Teensy</w:t>
      </w:r>
      <w:r w:rsidR="00597A57">
        <w:t>,</w:t>
      </w:r>
      <w:r>
        <w:t xml:space="preserve"> we wrote </w:t>
      </w:r>
      <w:r w:rsidR="000000FD">
        <w:t>a</w:t>
      </w:r>
      <w:r>
        <w:t xml:space="preserve"> </w:t>
      </w:r>
      <w:r w:rsidR="0018370A">
        <w:t xml:space="preserve">simple </w:t>
      </w:r>
      <w:r w:rsidR="001255F4">
        <w:t xml:space="preserve">MATLAB-based </w:t>
      </w:r>
      <w:r w:rsidR="0018370A">
        <w:t>graphical user interface</w:t>
      </w:r>
      <w:r>
        <w:t xml:space="preserve"> that can be used on a desktop or laptop</w:t>
      </w:r>
      <w:r w:rsidR="0018370A">
        <w:t xml:space="preserve"> connected via a USB to the Teensy</w:t>
      </w:r>
      <w:commentRangeEnd w:id="320"/>
      <w:r w:rsidR="00EE2D42">
        <w:rPr>
          <w:rStyle w:val="CommentReference"/>
        </w:rPr>
        <w:commentReference w:id="320"/>
      </w:r>
      <w:r w:rsidR="00597A57">
        <w:t xml:space="preserve">. In </w:t>
      </w:r>
      <w:r w:rsidR="00F45257">
        <w:t>principle</w:t>
      </w:r>
      <w:r w:rsidR="00F45053">
        <w:t>, however,</w:t>
      </w:r>
      <w:r w:rsidR="00F45257">
        <w:t xml:space="preserve"> this graphical user interface could be written in Python or any other programming language</w:t>
      </w:r>
      <w:r>
        <w:t>. Using this</w:t>
      </w:r>
      <w:r w:rsidR="00F45053">
        <w:t xml:space="preserve"> interface</w:t>
      </w:r>
      <w:r>
        <w:t>, the user enter</w:t>
      </w:r>
      <w:r w:rsidR="004439B4">
        <w:t>s</w:t>
      </w:r>
      <w:r>
        <w:t xml:space="preserve"> the length of the experiment and the frequency of data acquisition. This frequency will determine the frequency with which digital pulses are sent to notify </w:t>
      </w:r>
      <w:r w:rsidR="00361ED9">
        <w:t>an external device such as a CMOS</w:t>
      </w:r>
      <w:r w:rsidR="00597A57">
        <w:t xml:space="preserve"> camera</w:t>
      </w:r>
      <w:r w:rsidR="00361ED9">
        <w:t xml:space="preserve"> to capture </w:t>
      </w:r>
      <w:r w:rsidR="007C32F6">
        <w:t>an</w:t>
      </w:r>
      <w:r w:rsidR="008B7A95">
        <w:t xml:space="preserve"> </w:t>
      </w:r>
      <w:r>
        <w:t>image</w:t>
      </w:r>
      <w:r w:rsidR="00361ED9">
        <w:t>, for example</w:t>
      </w:r>
      <w:r>
        <w:t>, and also</w:t>
      </w:r>
      <w:r w:rsidR="00361ED9">
        <w:t xml:space="preserve"> determine</w:t>
      </w:r>
      <w:r>
        <w:t xml:space="preserve"> the frequency with which accumulated motor information will be recorded by </w:t>
      </w:r>
      <w:r w:rsidR="00597A57">
        <w:t>the</w:t>
      </w:r>
      <w:r>
        <w:t xml:space="preserve"> PC. The PC or laptop sends this information over a serial connection to the Teensy </w:t>
      </w:r>
      <w:r w:rsidR="00361ED9">
        <w:t xml:space="preserve">utilizing </w:t>
      </w:r>
      <w:r w:rsidR="004439B4">
        <w:t>a</w:t>
      </w:r>
      <w:r>
        <w:t xml:space="preserve"> bi</w:t>
      </w:r>
      <w:r w:rsidR="00EA4A2D">
        <w:t>directional microUSB-USB cable.</w:t>
      </w:r>
    </w:p>
    <w:p w14:paraId="01739B3C" w14:textId="77777777" w:rsidR="00EE2D42" w:rsidRDefault="00CE3BEE" w:rsidP="00066C51">
      <w:pPr>
        <w:ind w:firstLine="720"/>
        <w:rPr>
          <w:ins w:id="322" w:author="X Han" w:date="2018-10-30T15:22:00Z"/>
        </w:rPr>
      </w:pPr>
      <w:r>
        <w:t>In a proof-of-</w:t>
      </w:r>
      <w:r w:rsidR="0018370A">
        <w:t xml:space="preserve">concept </w:t>
      </w:r>
      <w:r>
        <w:t xml:space="preserve">experiment (Figure 3), we recorded </w:t>
      </w:r>
      <w:r w:rsidR="00A671B4">
        <w:t>a</w:t>
      </w:r>
      <w:r>
        <w:t xml:space="preserve"> 10 minute long session of a mouse running on </w:t>
      </w:r>
      <w:del w:id="323" w:author="X Han" w:date="2018-10-30T15:21:00Z">
        <w:r w:rsidDel="00EE2D42">
          <w:delText>a 3 dimensional</w:delText>
        </w:r>
      </w:del>
      <w:ins w:id="324" w:author="X Han" w:date="2018-10-30T15:21:00Z">
        <w:r w:rsidR="00EE2D42">
          <w:t>the spherical</w:t>
        </w:r>
      </w:ins>
      <w:r>
        <w:t xml:space="preserve"> treadmill</w:t>
      </w:r>
      <w:del w:id="325" w:author="X Han" w:date="2018-10-30T15:21:00Z">
        <w:r w:rsidDel="00EE2D42">
          <w:delText xml:space="preserve"> </w:delText>
        </w:r>
        <w:r w:rsidR="00361ED9" w:rsidDel="00EE2D42">
          <w:delText>(</w:delText>
        </w:r>
        <w:r w:rsidR="008614FB" w:rsidDel="00EE2D42">
          <w:delText>Styrofoam</w:delText>
        </w:r>
        <w:r w:rsidR="008D47F0" w:rsidDel="00EE2D42">
          <w:delText xml:space="preserve"> ball floating on air)</w:delText>
        </w:r>
      </w:del>
      <w:r w:rsidR="008D47F0">
        <w:t>, and data was acquired</w:t>
      </w:r>
      <w:r>
        <w:t xml:space="preserve"> </w:t>
      </w:r>
      <w:r w:rsidR="00A671B4">
        <w:t xml:space="preserve">at </w:t>
      </w:r>
      <w:r>
        <w:t>20 Hz</w:t>
      </w:r>
      <w:ins w:id="326" w:author="X Han" w:date="2018-10-30T15:21:00Z">
        <w:r w:rsidR="00EE2D42">
          <w:t>,</w:t>
        </w:r>
      </w:ins>
      <w:del w:id="327" w:author="X Han" w:date="2018-10-30T15:21:00Z">
        <w:r w:rsidR="008D47F0" w:rsidDel="00EE2D42">
          <w:delText xml:space="preserve"> concomitant</w:delText>
        </w:r>
      </w:del>
      <w:r w:rsidR="008D47F0">
        <w:t xml:space="preserve"> with</w:t>
      </w:r>
      <w:ins w:id="328" w:author="X Han" w:date="2018-10-30T15:22:00Z">
        <w:r w:rsidR="00EE2D42">
          <w:t xml:space="preserve"> concomitant</w:t>
        </w:r>
      </w:ins>
      <w:r w:rsidR="008D47F0">
        <w:t xml:space="preserve"> digital </w:t>
      </w:r>
      <w:ins w:id="329" w:author="X Han" w:date="2018-10-30T15:21:00Z">
        <w:r w:rsidR="00EE2D42">
          <w:t>outputs</w:t>
        </w:r>
      </w:ins>
      <w:ins w:id="330" w:author="X Han" w:date="2018-10-30T15:22:00Z">
        <w:r w:rsidR="00EE2D42">
          <w:t xml:space="preserve"> that could be used </w:t>
        </w:r>
      </w:ins>
      <w:del w:id="331" w:author="X Han" w:date="2018-10-30T15:22:00Z">
        <w:r w:rsidR="008D47F0" w:rsidDel="00EE2D42">
          <w:delText xml:space="preserve">pulses that could be used </w:delText>
        </w:r>
      </w:del>
      <w:r w:rsidR="008D47F0">
        <w:t xml:space="preserve">to trigger </w:t>
      </w:r>
      <w:ins w:id="332" w:author="X Han" w:date="2018-10-30T15:22:00Z">
        <w:r w:rsidR="00EE2D42">
          <w:t xml:space="preserve">sCMOS </w:t>
        </w:r>
      </w:ins>
      <w:del w:id="333" w:author="X Han" w:date="2018-10-30T15:22:00Z">
        <w:r w:rsidR="008D47F0" w:rsidDel="00EE2D42">
          <w:delText xml:space="preserve">a </w:delText>
        </w:r>
      </w:del>
      <w:r w:rsidR="008D47F0">
        <w:t xml:space="preserve">camera </w:t>
      </w:r>
      <w:ins w:id="334" w:author="X Han" w:date="2018-10-30T15:22:00Z">
        <w:r w:rsidR="00EE2D42">
          <w:t xml:space="preserve">for </w:t>
        </w:r>
      </w:ins>
      <w:r w:rsidR="00BF53BB">
        <w:t xml:space="preserve">image capture </w:t>
      </w:r>
      <w:r w:rsidR="008D47F0">
        <w:t>or a different device</w:t>
      </w:r>
      <w:r>
        <w:t xml:space="preserve">. </w:t>
      </w:r>
    </w:p>
    <w:p w14:paraId="4F50EC8A" w14:textId="49BA0C38" w:rsidR="00EA4A2D" w:rsidRDefault="00CE3BEE" w:rsidP="00066C51">
      <w:pPr>
        <w:ind w:firstLine="720"/>
      </w:pPr>
      <w:r>
        <w:t xml:space="preserve">The mouse’s speed was computed using the y-coordinates of each </w:t>
      </w:r>
      <w:r w:rsidR="006824AC">
        <w:t xml:space="preserve">ADNS-9800 </w:t>
      </w:r>
      <w:r>
        <w:t xml:space="preserve">sensor, </w:t>
      </w:r>
      <w:r w:rsidR="004A7A01">
        <w:t xml:space="preserve">and </w:t>
      </w:r>
      <w:r>
        <w:t>the total distance travelled</w:t>
      </w:r>
      <w:r w:rsidR="004A7A01">
        <w:t xml:space="preserve"> at any one time point was computed</w:t>
      </w:r>
      <w:r>
        <w:t xml:space="preserve"> </w:t>
      </w:r>
      <w:r w:rsidR="006824AC">
        <w:t>using the following equation</w:t>
      </w:r>
      <w:r>
        <w:t>:</w:t>
      </w:r>
    </w:p>
    <w:p w14:paraId="456D4A8D" w14:textId="5E4973AD" w:rsidR="00CE3BEE" w:rsidRPr="003B084E" w:rsidRDefault="004A7A01" w:rsidP="00066C51">
      <w:pPr>
        <w:ind w:firstLine="720"/>
        <w:rPr>
          <w:rFonts w:eastAsiaTheme="minorEastAsia"/>
          <w:b/>
        </w:rPr>
      </w:pPr>
      <m:oMathPara>
        <m:oMath>
          <m:r>
            <m:rPr>
              <m:sty m:val="bi"/>
            </m:rPr>
            <w:rPr>
              <w:rFonts w:ascii="Cambria Math" w:hAnsi="Cambria Math"/>
            </w:rPr>
            <m:t xml:space="preserve">distance= </m:t>
          </m:r>
          <m:f>
            <m:fPr>
              <m:type m:val="noBar"/>
              <m:ctrlPr>
                <w:rPr>
                  <w:rFonts w:ascii="Cambria Math" w:hAnsi="Cambria Math"/>
                  <w:b/>
                  <w:i/>
                </w:rPr>
              </m:ctrlPr>
            </m:fPr>
            <m:num>
              <m:rad>
                <m:radPr>
                  <m:degHide m:val="1"/>
                  <m:ctrlPr>
                    <w:rPr>
                      <w:rFonts w:ascii="Cambria Math" w:hAnsi="Cambria Math"/>
                      <w:b/>
                      <w:i/>
                    </w:rPr>
                  </m:ctrlPr>
                </m:radPr>
                <m:deg/>
                <m:e>
                  <m:f>
                    <m:fPr>
                      <m:ctrlPr>
                        <w:rPr>
                          <w:rFonts w:ascii="Cambria Math" w:hAnsi="Cambria Math"/>
                          <w:b/>
                          <w:i/>
                        </w:rPr>
                      </m:ctrlPr>
                    </m:fPr>
                    <m:num>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L</m:t>
                              </m:r>
                            </m:sub>
                          </m:sSub>
                        </m:e>
                        <m:sup>
                          <m:r>
                            <m:rPr>
                              <m:sty m:val="bi"/>
                            </m:rPr>
                            <w:rPr>
                              <w:rFonts w:ascii="Cambria Math" w:hAnsi="Cambria Math"/>
                            </w:rPr>
                            <m:t>2</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2</m:t>
                          </m:r>
                          <m:r>
                            <m:rPr>
                              <m:sty m:val="bi"/>
                            </m:rPr>
                            <w:rPr>
                              <w:rFonts w:ascii="Cambria Math" w:hAnsi="Cambria Math"/>
                            </w:rPr>
                            <m:t>y</m:t>
                          </m:r>
                        </m:e>
                        <m:sub>
                          <m:r>
                            <m:rPr>
                              <m:sty m:val="bi"/>
                            </m:rPr>
                            <w:rPr>
                              <w:rFonts w:ascii="Cambria Math" w:hAnsi="Cambria Math"/>
                            </w:rPr>
                            <m:t>L</m:t>
                          </m:r>
                        </m:sub>
                      </m:sSub>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func>
                        <m:funcPr>
                          <m:ctrlPr>
                            <w:rPr>
                              <w:rFonts w:ascii="Cambria Math" w:hAnsi="Cambria Math"/>
                              <w:b/>
                              <w:i/>
                            </w:rPr>
                          </m:ctrlPr>
                        </m:funcPr>
                        <m:fName>
                          <m:r>
                            <m:rPr>
                              <m:sty m:val="b"/>
                            </m:rPr>
                            <w:rPr>
                              <w:rFonts w:ascii="Cambria Math" w:hAnsi="Cambria Math"/>
                            </w:rPr>
                            <m:t>cos</m:t>
                          </m:r>
                        </m:fName>
                        <m:e>
                          <m:r>
                            <m:rPr>
                              <m:sty m:val="bi"/>
                            </m:rPr>
                            <w:rPr>
                              <w:rFonts w:ascii="Cambria Math" w:hAnsi="Cambria Math"/>
                            </w:rPr>
                            <m:t>θ</m:t>
                          </m:r>
                        </m:e>
                      </m:func>
                    </m:num>
                    <m:den>
                      <m:sSup>
                        <m:sSupPr>
                          <m:ctrlPr>
                            <w:rPr>
                              <w:rFonts w:ascii="Cambria Math" w:hAnsi="Cambria Math"/>
                              <w:b/>
                              <w:i/>
                            </w:rPr>
                          </m:ctrlPr>
                        </m:sSupPr>
                        <m:e>
                          <m:r>
                            <m:rPr>
                              <m:sty m:val="bi"/>
                            </m:rPr>
                            <w:rPr>
                              <w:rFonts w:ascii="Cambria Math" w:hAnsi="Cambria Math"/>
                            </w:rPr>
                            <m:t>sin</m:t>
                          </m:r>
                        </m:e>
                        <m:sup>
                          <m:r>
                            <m:rPr>
                              <m:sty m:val="bi"/>
                            </m:rPr>
                            <w:rPr>
                              <w:rFonts w:ascii="Cambria Math" w:hAnsi="Cambria Math"/>
                            </w:rPr>
                            <m:t>2</m:t>
                          </m:r>
                        </m:sup>
                      </m:sSup>
                      <m:r>
                        <m:rPr>
                          <m:sty m:val="bi"/>
                        </m:rPr>
                        <w:rPr>
                          <w:rFonts w:ascii="Cambria Math" w:hAnsi="Cambria Math"/>
                        </w:rPr>
                        <m:t>θ</m:t>
                      </m:r>
                    </m:den>
                  </m:f>
                </m:e>
              </m:rad>
            </m:num>
            <m:den>
              <m:r>
                <m:rPr>
                  <m:sty m:val="bi"/>
                </m:rPr>
                <w:rPr>
                  <w:rFonts w:ascii="Cambria Math" w:hAnsi="Cambria Math"/>
                </w:rPr>
                <m:t xml:space="preserve"> </m:t>
              </m:r>
            </m:den>
          </m:f>
        </m:oMath>
      </m:oMathPara>
    </w:p>
    <w:p w14:paraId="3F0CBD2C" w14:textId="77777777" w:rsidR="002E6EA9" w:rsidRDefault="003B084E" w:rsidP="003B084E">
      <w:pPr>
        <w:rPr>
          <w:rFonts w:eastAsiaTheme="minorEastAsia"/>
        </w:rPr>
      </w:pPr>
      <w:r>
        <w:rPr>
          <w:rFonts w:eastAsiaTheme="minorEastAsia"/>
        </w:rPr>
        <w:t>Where y</w:t>
      </w:r>
      <w:r w:rsidRPr="003B084E">
        <w:rPr>
          <w:rFonts w:eastAsiaTheme="minorEastAsia"/>
          <w:vertAlign w:val="subscript"/>
        </w:rPr>
        <w:t>R</w:t>
      </w:r>
      <w:r>
        <w:rPr>
          <w:rFonts w:eastAsiaTheme="minorEastAsia"/>
        </w:rPr>
        <w:t xml:space="preserve"> and y</w:t>
      </w:r>
      <w:r>
        <w:rPr>
          <w:rFonts w:eastAsiaTheme="minorEastAsia"/>
          <w:vertAlign w:val="subscript"/>
        </w:rPr>
        <w:t>L</w:t>
      </w:r>
      <w:r>
        <w:rPr>
          <w:rFonts w:eastAsiaTheme="minorEastAsia"/>
        </w:rPr>
        <w:t xml:space="preserve"> are the y readings from the left and right sensors, and </w:t>
      </w:r>
      <m:oMath>
        <m:r>
          <m:rPr>
            <m:sty m:val="bi"/>
          </m:rPr>
          <w:rPr>
            <w:rFonts w:ascii="Cambria Math" w:hAnsi="Cambria Math"/>
          </w:rPr>
          <m:t>θ</m:t>
        </m:r>
      </m:oMath>
      <w:r>
        <w:rPr>
          <w:rFonts w:eastAsiaTheme="minorEastAsia"/>
          <w:b/>
        </w:rPr>
        <w:t xml:space="preserve"> </w:t>
      </w:r>
      <w:r>
        <w:rPr>
          <w:rFonts w:eastAsiaTheme="minorEastAsia"/>
        </w:rPr>
        <w:t>is the angle betwe</w:t>
      </w:r>
      <w:r w:rsidR="008C5BA1">
        <w:rPr>
          <w:rFonts w:eastAsiaTheme="minorEastAsia"/>
        </w:rPr>
        <w:t xml:space="preserve">en the two sensors (75 degrees). </w:t>
      </w:r>
      <w:r w:rsidR="004B4DF6">
        <w:rPr>
          <w:rFonts w:eastAsiaTheme="minorEastAsia"/>
        </w:rPr>
        <w:t xml:space="preserve">Velocity was computed as the distance divided by the time between two adjacent frames. </w:t>
      </w:r>
      <w:r w:rsidR="008C5BA1">
        <w:rPr>
          <w:rFonts w:eastAsiaTheme="minorEastAsia"/>
        </w:rPr>
        <w:t>Times and distances travelled were recorded by the Teensy 3.2, and the timings of digital pulses were measured by an external device</w:t>
      </w:r>
      <w:r w:rsidR="00361ED9">
        <w:rPr>
          <w:rFonts w:eastAsiaTheme="minorEastAsia"/>
        </w:rPr>
        <w:t xml:space="preserve"> at 3051.76 Hz</w:t>
      </w:r>
      <w:r w:rsidR="0073797A">
        <w:rPr>
          <w:rFonts w:eastAsiaTheme="minorEastAsia"/>
        </w:rPr>
        <w:t xml:space="preserve"> (Tucker-Davis Technologies RZ5D</w:t>
      </w:r>
      <w:r w:rsidR="00DC0B63">
        <w:rPr>
          <w:rFonts w:eastAsiaTheme="minorEastAsia"/>
        </w:rPr>
        <w:t xml:space="preserve"> (TDT</w:t>
      </w:r>
      <w:r w:rsidR="001D1A06">
        <w:rPr>
          <w:rFonts w:eastAsiaTheme="minorEastAsia"/>
        </w:rPr>
        <w:t xml:space="preserve"> RZ5D</w:t>
      </w:r>
      <w:r w:rsidR="00DC0B63">
        <w:rPr>
          <w:rFonts w:eastAsiaTheme="minorEastAsia"/>
        </w:rPr>
        <w:t>)</w:t>
      </w:r>
      <w:r w:rsidR="0073797A">
        <w:rPr>
          <w:rFonts w:eastAsiaTheme="minorEastAsia"/>
        </w:rPr>
        <w:t>)</w:t>
      </w:r>
      <w:r w:rsidR="008C5BA1">
        <w:rPr>
          <w:rFonts w:eastAsiaTheme="minorEastAsia"/>
        </w:rPr>
        <w:t>.</w:t>
      </w:r>
    </w:p>
    <w:p w14:paraId="6C7E986F" w14:textId="58DBB204" w:rsidR="00432F90" w:rsidRPr="00866B24" w:rsidRDefault="00432F90" w:rsidP="002E6EA9">
      <w:pPr>
        <w:ind w:firstLine="720"/>
        <w:rPr>
          <w:rFonts w:eastAsiaTheme="minorEastAsia"/>
        </w:rPr>
      </w:pPr>
      <w:r>
        <w:rPr>
          <w:rFonts w:eastAsiaTheme="minorEastAsia"/>
        </w:rPr>
        <w:t>After analyzing the time stamps acquired by the TDT</w:t>
      </w:r>
      <w:r w:rsidR="004439B4">
        <w:rPr>
          <w:rFonts w:eastAsiaTheme="minorEastAsia"/>
        </w:rPr>
        <w:t xml:space="preserve"> RZ5D</w:t>
      </w:r>
      <w:r>
        <w:rPr>
          <w:rFonts w:eastAsiaTheme="minorEastAsia"/>
        </w:rPr>
        <w:t xml:space="preserve"> system, we noticed that there was a very small timing drift (approximately 30 microseconds per second). To confirm that the frequency of data acquisition and timing of the corresponding digital pulses didn’t affect this drift, we repeated 5 minute recording sessions without a live mouse at 20, 50, and 100 Hz.</w:t>
      </w:r>
      <w:r w:rsidR="009E4E72">
        <w:rPr>
          <w:rFonts w:eastAsiaTheme="minorEastAsia"/>
        </w:rPr>
        <w:t xml:space="preserve"> These recordings used an identical script, except we embedded a 500 microsecond delay between the start and end of the digital pulse (“delayMicroseconds(5</w:t>
      </w:r>
      <w:r w:rsidR="00E12811">
        <w:rPr>
          <w:rFonts w:eastAsiaTheme="minorEastAsia"/>
        </w:rPr>
        <w:t>0</w:t>
      </w:r>
      <w:r w:rsidR="009E4E72">
        <w:rPr>
          <w:rFonts w:eastAsiaTheme="minorEastAsia"/>
        </w:rPr>
        <w:t>0)”) instead of a 1 millisecond delay (“delay(1)”).</w:t>
      </w:r>
    </w:p>
    <w:p w14:paraId="69E62087" w14:textId="7300C14A" w:rsidR="00F25F3E" w:rsidRPr="00BE536F" w:rsidRDefault="004B36CD" w:rsidP="00F25F3E">
      <w:pPr>
        <w:rPr>
          <w:i/>
        </w:rPr>
      </w:pPr>
      <w:r w:rsidRPr="00BE536F">
        <w:rPr>
          <w:i/>
        </w:rPr>
        <w:t>Classical</w:t>
      </w:r>
      <w:r w:rsidR="00066C51" w:rsidRPr="00BE536F">
        <w:rPr>
          <w:i/>
        </w:rPr>
        <w:t xml:space="preserve"> conditioning </w:t>
      </w:r>
      <w:r w:rsidR="000000FD" w:rsidRPr="00BE536F">
        <w:rPr>
          <w:i/>
        </w:rPr>
        <w:t>experiment</w:t>
      </w:r>
    </w:p>
    <w:p w14:paraId="55E2FC41" w14:textId="0555F4C6" w:rsidR="0056510D" w:rsidRDefault="00EE2D42" w:rsidP="00EE2D42">
      <w:pPr>
        <w:ind w:firstLine="720"/>
      </w:pPr>
      <w:ins w:id="335" w:author="X Han" w:date="2018-10-30T15:23:00Z">
        <w:r>
          <w:t xml:space="preserve">In this experiment, we </w:t>
        </w:r>
      </w:ins>
      <w:ins w:id="336" w:author="X Han" w:date="2018-10-30T15:24:00Z">
        <w:r>
          <w:t>utilized</w:t>
        </w:r>
      </w:ins>
      <w:ins w:id="337" w:author="X Han" w:date="2018-10-30T15:23:00Z">
        <w:r>
          <w:t xml:space="preserve"> </w:t>
        </w:r>
      </w:ins>
      <w:del w:id="338" w:author="X Han" w:date="2018-10-30T15:23:00Z">
        <w:r w:rsidR="00D863F6" w:rsidDel="00EE2D42">
          <w:tab/>
        </w:r>
      </w:del>
      <w:ins w:id="339" w:author="X Han" w:date="2018-10-30T15:23:00Z">
        <w:r>
          <w:t>Teensy</w:t>
        </w:r>
      </w:ins>
      <w:ins w:id="340" w:author="X Han" w:date="2018-10-30T15:25:00Z">
        <w:r>
          <w:t xml:space="preserve"> to deliver sound and puff </w:t>
        </w:r>
      </w:ins>
      <w:ins w:id="341" w:author="X Han" w:date="2018-10-30T15:26:00Z">
        <w:r>
          <w:t>to control the progress of</w:t>
        </w:r>
      </w:ins>
      <w:ins w:id="342" w:author="X Han" w:date="2018-10-30T15:23:00Z">
        <w:r>
          <w:t xml:space="preserve"> a trace conditioning</w:t>
        </w:r>
      </w:ins>
      <w:ins w:id="343" w:author="X Han" w:date="2018-10-30T15:26:00Z">
        <w:r>
          <w:t xml:space="preserve"> behavioral</w:t>
        </w:r>
      </w:ins>
      <w:ins w:id="344" w:author="X Han" w:date="2018-10-30T15:23:00Z">
        <w:r>
          <w:t xml:space="preserve"> paradigm, </w:t>
        </w:r>
      </w:ins>
      <w:ins w:id="345" w:author="X Han" w:date="2018-10-30T15:26:00Z">
        <w:r>
          <w:t xml:space="preserve">while </w:t>
        </w:r>
      </w:ins>
      <w:ins w:id="346" w:author="X Han" w:date="2018-10-30T15:24:00Z">
        <w:r>
          <w:t xml:space="preserve">delivering digital pulses to sCMOS camera to trigger image acquisition at 20Hz. </w:t>
        </w:r>
      </w:ins>
      <w:del w:id="347" w:author="X Han" w:date="2018-10-30T15:26:00Z">
        <w:r w:rsidR="001165AB" w:rsidDel="00EE2D42">
          <w:delText>To illustrate another simple experimental design wherein the Teensy</w:delText>
        </w:r>
        <w:r w:rsidR="000000FD" w:rsidDel="00EE2D42">
          <w:delText xml:space="preserve"> 3.2</w:delText>
        </w:r>
        <w:r w:rsidR="001165AB" w:rsidDel="00EE2D42">
          <w:delText xml:space="preserve"> can </w:delText>
        </w:r>
        <w:r w:rsidR="001165AB" w:rsidDel="00EE2D42">
          <w:lastRenderedPageBreak/>
          <w:delText xml:space="preserve">be used to control </w:delText>
        </w:r>
        <w:r w:rsidR="00630712" w:rsidDel="00EE2D42">
          <w:delText>four</w:delText>
        </w:r>
        <w:r w:rsidR="001165AB" w:rsidDel="00EE2D42">
          <w:delText xml:space="preserve"> devices </w:delText>
        </w:r>
        <w:r w:rsidR="00636FF5" w:rsidDel="00EE2D42">
          <w:delText>simultaneously</w:delText>
        </w:r>
        <w:r w:rsidR="004439B4" w:rsidDel="00EE2D42">
          <w:delText xml:space="preserve"> </w:delText>
        </w:r>
        <w:r w:rsidR="001D1A06" w:rsidDel="00EE2D42">
          <w:delText xml:space="preserve">while reliably </w:delText>
        </w:r>
        <w:r w:rsidR="001165AB" w:rsidDel="00EE2D42">
          <w:delText>output</w:delText>
        </w:r>
        <w:r w:rsidR="004439B4" w:rsidDel="00EE2D42">
          <w:delText>ting</w:delText>
        </w:r>
        <w:r w:rsidR="001165AB" w:rsidDel="00EE2D42">
          <w:delText xml:space="preserve"> a sound, we created a</w:delText>
        </w:r>
        <w:r w:rsidR="00A71B51" w:rsidDel="00EE2D42">
          <w:delText xml:space="preserve"> trace conditioning experiment</w:delText>
        </w:r>
        <w:r w:rsidR="00055825" w:rsidDel="00EE2D42">
          <w:delText>al design</w:delText>
        </w:r>
        <w:r w:rsidR="00A71B51" w:rsidDel="00EE2D42">
          <w:delText xml:space="preserve">. </w:delText>
        </w:r>
      </w:del>
      <w:r w:rsidR="001165AB">
        <w:t xml:space="preserve">The </w:t>
      </w:r>
      <w:r w:rsidR="00A914C8">
        <w:t xml:space="preserve">general </w:t>
      </w:r>
      <w:r w:rsidR="001165AB">
        <w:t xml:space="preserve">setup is shown in Figure </w:t>
      </w:r>
      <w:r w:rsidR="00771E3D">
        <w:t>1B.</w:t>
      </w:r>
      <w:r w:rsidR="00636FF5">
        <w:t xml:space="preserve"> </w:t>
      </w:r>
      <w:r w:rsidR="00C82704">
        <w:t xml:space="preserve">In </w:t>
      </w:r>
      <w:r w:rsidR="00A71B51">
        <w:t>a</w:t>
      </w:r>
      <w:r w:rsidR="00C82704">
        <w:t xml:space="preserve"> </w:t>
      </w:r>
      <w:r w:rsidR="004439B4">
        <w:t>trace conditioning experiment</w:t>
      </w:r>
      <w:r w:rsidR="00A71B51">
        <w:t xml:space="preserve"> utilizing this setup</w:t>
      </w:r>
      <w:r w:rsidR="004439B4">
        <w:t>,</w:t>
      </w:r>
      <w:r w:rsidR="00C82704">
        <w:t xml:space="preserve"> a head-fixed mouse would </w:t>
      </w:r>
      <w:del w:id="348" w:author="X Han" w:date="2018-10-30T15:27:00Z">
        <w:r w:rsidR="004439B4" w:rsidDel="00EE2D42">
          <w:delText xml:space="preserve">theoretically </w:delText>
        </w:r>
      </w:del>
      <w:ins w:id="349" w:author="X Han" w:date="2018-10-30T15:27:00Z">
        <w:r>
          <w:t xml:space="preserve">first </w:t>
        </w:r>
      </w:ins>
      <w:r w:rsidR="00C82704">
        <w:t>be exposed to a 9500 Hz tone concomitantly with a light stimulus</w:t>
      </w:r>
      <w:ins w:id="350" w:author="X Han" w:date="2018-10-30T15:27:00Z">
        <w:r>
          <w:t>, and then receive a gentle eye puff after a brief memory trace interval</w:t>
        </w:r>
      </w:ins>
      <w:r w:rsidR="00C82704">
        <w:t>.</w:t>
      </w:r>
      <w:del w:id="351" w:author="X Han" w:date="2018-10-30T15:28:00Z">
        <w:r w:rsidR="00C82704" w:rsidDel="00EE2D42">
          <w:delText xml:space="preserve"> Afte</w:delText>
        </w:r>
      </w:del>
      <w:del w:id="352" w:author="X Han" w:date="2018-10-30T15:27:00Z">
        <w:r w:rsidR="00C82704" w:rsidDel="00EE2D42">
          <w:delText>r</w:delText>
        </w:r>
      </w:del>
      <w:del w:id="353" w:author="X Han" w:date="2018-10-30T15:28:00Z">
        <w:r w:rsidR="00C82704" w:rsidDel="00EE2D42">
          <w:delText xml:space="preserve">, the mouse </w:delText>
        </w:r>
        <w:r w:rsidR="00BF53BB" w:rsidDel="00EE2D42">
          <w:delText>would receive</w:delText>
        </w:r>
        <w:r w:rsidR="00C82704" w:rsidDel="00EE2D42">
          <w:delText xml:space="preserve"> a puf</w:delText>
        </w:r>
        <w:r w:rsidR="009C66FD" w:rsidDel="00EE2D42">
          <w:delText>f</w:delText>
        </w:r>
        <w:r w:rsidR="00A71B51" w:rsidDel="00EE2D42">
          <w:delText xml:space="preserve"> of air in its eyes. The goal is</w:delText>
        </w:r>
        <w:r w:rsidR="00C82704" w:rsidDel="00EE2D42">
          <w:delText xml:space="preserve"> to train the mouse to blink upon exposure to the unconditioned stimuli.</w:delText>
        </w:r>
      </w:del>
    </w:p>
    <w:p w14:paraId="2E4F6C4F" w14:textId="5FB836DE" w:rsidR="00E07D29" w:rsidDel="00F10917" w:rsidRDefault="00EE2D42" w:rsidP="003B08F9">
      <w:pPr>
        <w:ind w:firstLine="720"/>
        <w:rPr>
          <w:del w:id="354" w:author="X Han" w:date="2018-10-30T15:30:00Z"/>
        </w:rPr>
      </w:pPr>
      <w:ins w:id="355" w:author="X Han" w:date="2018-10-30T15:28:00Z">
        <w:r>
          <w:t xml:space="preserve">To deliver an audible sound through Teensy, we </w:t>
        </w:r>
      </w:ins>
      <w:del w:id="356" w:author="X Han" w:date="2018-10-30T15:28:00Z">
        <w:r w:rsidR="001165AB" w:rsidDel="00EE2D42">
          <w:delText>In order to amplify the sound</w:delText>
        </w:r>
        <w:r w:rsidR="00F1625C" w:rsidDel="00EE2D42">
          <w:delText xml:space="preserve"> to a suitable volume</w:delText>
        </w:r>
        <w:r w:rsidR="001165AB" w:rsidDel="00EE2D42">
          <w:delText>, we added</w:delText>
        </w:r>
      </w:del>
      <w:ins w:id="357" w:author="X Han" w:date="2018-10-30T15:28:00Z">
        <w:r>
          <w:t xml:space="preserve">used </w:t>
        </w:r>
      </w:ins>
      <w:del w:id="358" w:author="X Han" w:date="2018-10-30T15:28:00Z">
        <w:r w:rsidR="001165AB" w:rsidDel="00EE2D42">
          <w:delText xml:space="preserve"> </w:delText>
        </w:r>
      </w:del>
      <w:r w:rsidR="001165AB">
        <w:t xml:space="preserve">a </w:t>
      </w:r>
      <w:r w:rsidR="00BF6718">
        <w:t>“</w:t>
      </w:r>
      <w:r w:rsidR="001165AB">
        <w:t>prop shield</w:t>
      </w:r>
      <w:ins w:id="359" w:author="X Han" w:date="2018-10-30T15:29:00Z">
        <w:r w:rsidR="008A47A5">
          <w:t xml:space="preserve"> module available for Teensy</w:t>
        </w:r>
      </w:ins>
      <w:ins w:id="360" w:author="X Han" w:date="2018-10-30T17:38:00Z">
        <w:r w:rsidR="00763EA0">
          <w:t xml:space="preserve"> (vendor, part number)</w:t>
        </w:r>
      </w:ins>
      <w:ins w:id="361" w:author="X Han" w:date="2018-10-30T15:29:00Z">
        <w:r w:rsidR="008A47A5">
          <w:t>, which is</w:t>
        </w:r>
      </w:ins>
      <w:r w:rsidR="00BF6718">
        <w:t>”</w:t>
      </w:r>
      <w:r w:rsidR="001165AB">
        <w:t xml:space="preserve"> </w:t>
      </w:r>
      <w:del w:id="362" w:author="X Han" w:date="2018-10-30T15:28:00Z">
        <w:r w:rsidR="001165AB" w:rsidDel="00EE2D42">
          <w:delText>to th</w:delText>
        </w:r>
        <w:r w:rsidR="004439B4" w:rsidDel="00EE2D42">
          <w:delText>e Teensy</w:delText>
        </w:r>
        <w:r w:rsidR="001165AB" w:rsidDel="00EE2D42">
          <w:delText>. Th</w:delText>
        </w:r>
        <w:r w:rsidR="00F1625C" w:rsidDel="00EE2D42">
          <w:delText xml:space="preserve">e prop shield is a very </w:delText>
        </w:r>
        <w:r w:rsidR="00E07D29" w:rsidDel="00EE2D42">
          <w:delText>affordable</w:delText>
        </w:r>
        <w:r w:rsidR="00F1625C" w:rsidDel="00EE2D42">
          <w:delText>,</w:delText>
        </w:r>
      </w:del>
      <w:ins w:id="363" w:author="X Han" w:date="2018-10-30T15:28:00Z">
        <w:r>
          <w:t xml:space="preserve"> an</w:t>
        </w:r>
      </w:ins>
      <w:r w:rsidR="00F1625C">
        <w:t xml:space="preserve"> easy-to-use</w:t>
      </w:r>
      <w:r w:rsidR="001165AB">
        <w:t xml:space="preserve"> add-on </w:t>
      </w:r>
      <w:del w:id="364" w:author="X Han" w:date="2018-10-30T15:29:00Z">
        <w:r w:rsidR="001165AB" w:rsidDel="008A47A5">
          <w:delText xml:space="preserve">that is </w:delText>
        </w:r>
      </w:del>
      <w:r w:rsidR="001165AB">
        <w:t xml:space="preserve">capable of amplifying </w:t>
      </w:r>
      <w:del w:id="365" w:author="X Han" w:date="2018-10-30T15:29:00Z">
        <w:r w:rsidR="001165AB" w:rsidDel="008A47A5">
          <w:delText xml:space="preserve">the </w:delText>
        </w:r>
      </w:del>
      <w:r w:rsidR="001165AB">
        <w:t>analog</w:t>
      </w:r>
      <w:r w:rsidR="00E07D29">
        <w:t xml:space="preserve"> output</w:t>
      </w:r>
      <w:r w:rsidR="001165AB">
        <w:t xml:space="preserve"> signal</w:t>
      </w:r>
      <w:ins w:id="366" w:author="X Han" w:date="2018-10-30T15:29:00Z">
        <w:r w:rsidR="008A47A5">
          <w:t>s</w:t>
        </w:r>
      </w:ins>
      <w:r w:rsidR="0016248B">
        <w:t xml:space="preserve"> (shown in Figure 2B as pin A14)</w:t>
      </w:r>
      <w:r w:rsidR="001165AB">
        <w:t xml:space="preserve">. </w:t>
      </w:r>
      <w:r w:rsidR="00A71B51">
        <w:t>I</w:t>
      </w:r>
      <w:r w:rsidR="008E44C3">
        <w:t>f stereo output</w:t>
      </w:r>
      <w:ins w:id="367" w:author="X Han" w:date="2018-10-30T15:29:00Z">
        <w:r w:rsidR="008A47A5">
          <w:t>s</w:t>
        </w:r>
      </w:ins>
      <w:r w:rsidR="008E44C3">
        <w:t xml:space="preserve"> </w:t>
      </w:r>
      <w:del w:id="368" w:author="X Han" w:date="2018-10-30T15:29:00Z">
        <w:r w:rsidR="008E44C3" w:rsidDel="008A47A5">
          <w:delText xml:space="preserve">were </w:delText>
        </w:r>
      </w:del>
      <w:ins w:id="369" w:author="X Han" w:date="2018-10-30T15:29:00Z">
        <w:r w:rsidR="008A47A5">
          <w:t xml:space="preserve">are </w:t>
        </w:r>
      </w:ins>
      <w:r w:rsidR="008E44C3">
        <w:t xml:space="preserve">desired, </w:t>
      </w:r>
      <w:r w:rsidR="00E07D29">
        <w:t>the manufacturer also offers</w:t>
      </w:r>
      <w:r w:rsidR="001165AB">
        <w:t xml:space="preserve"> a</w:t>
      </w:r>
      <w:ins w:id="370" w:author="X Han" w:date="2018-10-30T15:29:00Z">
        <w:r w:rsidR="008A47A5">
          <w:t>n</w:t>
        </w:r>
      </w:ins>
      <w:r w:rsidR="001165AB">
        <w:t xml:space="preserve"> </w:t>
      </w:r>
      <w:del w:id="371" w:author="X Han" w:date="2018-10-30T15:29:00Z">
        <w:r w:rsidR="001165AB" w:rsidDel="008A47A5">
          <w:delText>true</w:delText>
        </w:r>
      </w:del>
      <w:r w:rsidR="001165AB">
        <w:t xml:space="preserve"> audio shield (</w:t>
      </w:r>
      <w:hyperlink r:id="rId13" w:history="1">
        <w:r w:rsidR="001165AB" w:rsidRPr="00723CCE">
          <w:rPr>
            <w:rStyle w:val="Hyperlink"/>
          </w:rPr>
          <w:t>https://www.pjrc.com/store/teensy3_audio.html</w:t>
        </w:r>
      </w:hyperlink>
      <w:r w:rsidR="001165AB">
        <w:t>) th</w:t>
      </w:r>
      <w:r w:rsidR="00E07D29">
        <w:t>at is capable of stereo output</w:t>
      </w:r>
      <w:r w:rsidR="001D1A06">
        <w:t xml:space="preserve">, as </w:t>
      </w:r>
      <w:r w:rsidR="00A71B51">
        <w:t>demonstrated</w:t>
      </w:r>
      <w:r w:rsidR="001D1A06">
        <w:t xml:space="preserve"> previously </w:t>
      </w:r>
      <w:sdt>
        <w:sdtPr>
          <w:id w:val="1033149581"/>
          <w:citation/>
        </w:sdtPr>
        <w:sdtContent>
          <w:r w:rsidR="001D1A06">
            <w:fldChar w:fldCharType="begin"/>
          </w:r>
          <w:r w:rsidR="00CF2C1C">
            <w:instrText xml:space="preserve">CITATION Sol18 \l 1033 </w:instrText>
          </w:r>
          <w:r w:rsidR="001D1A06">
            <w:fldChar w:fldCharType="separate"/>
          </w:r>
          <w:r w:rsidR="00CD5081">
            <w:rPr>
              <w:noProof/>
            </w:rPr>
            <w:t>(Solari, Sviatkó, Laszlovsky, Hegedüs, &amp; Hangya, 2018)</w:t>
          </w:r>
          <w:r w:rsidR="001D1A06">
            <w:fldChar w:fldCharType="end"/>
          </w:r>
        </w:sdtContent>
      </w:sdt>
      <w:r w:rsidR="00E07D29">
        <w:t>.</w:t>
      </w:r>
    </w:p>
    <w:p w14:paraId="73A159E4" w14:textId="66816CE3" w:rsidR="004439B4" w:rsidRDefault="000E62FE" w:rsidP="00F10917">
      <w:pPr>
        <w:ind w:firstLine="720"/>
      </w:pPr>
      <w:del w:id="372" w:author="X Han" w:date="2018-10-30T15:30:00Z">
        <w:r w:rsidDel="00F10917">
          <w:delText>To attach the p</w:delText>
        </w:r>
      </w:del>
      <w:ins w:id="373" w:author="X Han" w:date="2018-10-30T15:30:00Z">
        <w:r w:rsidR="00F10917">
          <w:t>P</w:t>
        </w:r>
      </w:ins>
      <w:r>
        <w:t>rop shield</w:t>
      </w:r>
      <w:ins w:id="374" w:author="X Han" w:date="2018-10-30T15:30:00Z">
        <w:r w:rsidR="00F10917">
          <w:t xml:space="preserve"> was attached</w:t>
        </w:r>
      </w:ins>
      <w:r>
        <w:t xml:space="preserve"> to </w:t>
      </w:r>
      <w:del w:id="375" w:author="X Han" w:date="2018-10-30T15:30:00Z">
        <w:r w:rsidDel="00F10917">
          <w:delText xml:space="preserve">the </w:delText>
        </w:r>
      </w:del>
      <w:r>
        <w:t>Teensy</w:t>
      </w:r>
      <w:del w:id="376" w:author="X Han" w:date="2018-10-30T15:30:00Z">
        <w:r w:rsidDel="00F10917">
          <w:delText xml:space="preserve"> 3.2,</w:delText>
        </w:r>
        <w:r w:rsidR="00E07D29" w:rsidDel="00F10917">
          <w:delText xml:space="preserve"> we used</w:delText>
        </w:r>
      </w:del>
      <w:ins w:id="377" w:author="X Han" w:date="2018-10-30T15:30:00Z">
        <w:r w:rsidR="00F10917">
          <w:t xml:space="preserve"> with</w:t>
        </w:r>
      </w:ins>
      <w:r w:rsidR="00E07D29">
        <w:t xml:space="preserve"> 14x1 double insulator pins</w:t>
      </w:r>
      <w:ins w:id="378" w:author="X Han" w:date="2018-10-30T15:30:00Z">
        <w:r w:rsidR="00F10917">
          <w:t xml:space="preserve"> (Catalog number?)</w:t>
        </w:r>
      </w:ins>
      <w:r w:rsidR="00E07D29">
        <w:t xml:space="preserve">, </w:t>
      </w:r>
      <w:ins w:id="379" w:author="X Han" w:date="2018-10-30T15:30:00Z">
        <w:r w:rsidR="00F10917">
          <w:t>with the output connected</w:t>
        </w:r>
      </w:ins>
      <w:del w:id="380" w:author="X Han" w:date="2018-10-30T15:30:00Z">
        <w:r w:rsidDel="00F10917">
          <w:delText>and then fed the output</w:delText>
        </w:r>
      </w:del>
      <w:r>
        <w:t xml:space="preserve"> to </w:t>
      </w:r>
      <w:r w:rsidR="000C07CF">
        <w:t>a</w:t>
      </w:r>
      <w:r>
        <w:t xml:space="preserve"> speaker</w:t>
      </w:r>
      <w:r w:rsidR="00AD1B16">
        <w:t>, as demonstrated in Figure 2B</w:t>
      </w:r>
      <w:r>
        <w:t>.</w:t>
      </w:r>
      <w:r w:rsidR="00AD1B16">
        <w:t xml:space="preserve"> The prop shield can power speakers with resistances up to 8 ohm</w:t>
      </w:r>
      <w:r w:rsidR="00E4721B">
        <w:t>s</w:t>
      </w:r>
      <w:r w:rsidR="0001168F">
        <w:t xml:space="preserve"> (</w:t>
      </w:r>
      <w:r w:rsidR="0001168F" w:rsidRPr="0001168F">
        <w:t>https://www.pjrc.com/store/prop_shield.html</w:t>
      </w:r>
      <w:r w:rsidR="0001168F">
        <w:t>)</w:t>
      </w:r>
      <w:r w:rsidR="00AD1B16">
        <w:t>.</w:t>
      </w:r>
      <w:r>
        <w:t xml:space="preserve"> We also directed digital outputs from the Teensy to activate a</w:t>
      </w:r>
      <w:ins w:id="381" w:author="X Han" w:date="2018-10-30T15:31:00Z">
        <w:r w:rsidR="00F10917">
          <w:t xml:space="preserve"> LED</w:t>
        </w:r>
      </w:ins>
      <w:r>
        <w:t xml:space="preserve"> light concomitant with the sound, and a puff as an aversive stimulus following each sound/light combination. Meanwhile, digital pulses</w:t>
      </w:r>
      <w:ins w:id="382" w:author="X Han" w:date="2018-10-30T15:31:00Z">
        <w:r w:rsidR="00F10917">
          <w:t xml:space="preserve"> to control sCMOS camera</w:t>
        </w:r>
      </w:ins>
      <w:r>
        <w:t xml:space="preserve"> were </w:t>
      </w:r>
      <w:r w:rsidR="00A914C8">
        <w:t>programmed to occur</w:t>
      </w:r>
      <w:ins w:id="383" w:author="X Han" w:date="2018-10-30T15:31:00Z">
        <w:r w:rsidR="00F10917">
          <w:t xml:space="preserve"> every 50ms. </w:t>
        </w:r>
      </w:ins>
      <w:del w:id="384" w:author="X Han" w:date="2018-10-30T15:31:00Z">
        <w:r w:rsidR="00A914C8" w:rsidDel="00F10917">
          <w:delText xml:space="preserve"> during</w:delText>
        </w:r>
        <w:r w:rsidR="0001168F" w:rsidDel="00F10917">
          <w:delText xml:space="preserve"> every frame</w:delText>
        </w:r>
        <w:r w:rsidR="00E07D29" w:rsidDel="00F10917">
          <w:delText>, which could be used to</w:delText>
        </w:r>
        <w:r w:rsidDel="00F10917">
          <w:delText xml:space="preserve"> trigger image captures</w:delText>
        </w:r>
        <w:r w:rsidR="00E07D29" w:rsidDel="00F10917">
          <w:delText>, for example</w:delText>
        </w:r>
        <w:r w:rsidR="004439B4" w:rsidDel="00F10917">
          <w:delText>.</w:delText>
        </w:r>
      </w:del>
    </w:p>
    <w:p w14:paraId="29CF8668" w14:textId="48A26B43" w:rsidR="00547A3D" w:rsidRDefault="003F1319" w:rsidP="004439B4">
      <w:pPr>
        <w:ind w:firstLine="720"/>
      </w:pPr>
      <w:del w:id="385" w:author="X Han" w:date="2018-10-30T15:31:00Z">
        <w:r w:rsidDel="00F10917">
          <w:delText>In this case, w</w:delText>
        </w:r>
      </w:del>
      <w:ins w:id="386" w:author="X Han" w:date="2018-10-30T15:31:00Z">
        <w:r w:rsidR="00F10917">
          <w:t>W</w:t>
        </w:r>
      </w:ins>
      <w:r>
        <w:t xml:space="preserve">e </w:t>
      </w:r>
      <w:ins w:id="387" w:author="X Han" w:date="2018-10-30T15:32:00Z">
        <w:r w:rsidR="00F10917">
          <w:t xml:space="preserve">here </w:t>
        </w:r>
      </w:ins>
      <w:r>
        <w:t xml:space="preserve">utilized “elapsedMicros” </w:t>
      </w:r>
      <w:r w:rsidR="000E62FE">
        <w:t xml:space="preserve">in order to reliably </w:t>
      </w:r>
      <w:r w:rsidR="004439B4">
        <w:t xml:space="preserve">time all of the experimental events. </w:t>
      </w:r>
      <w:r>
        <w:t xml:space="preserve">“elapsedMicros” objects serve as time incrementers, that increment time at the microsecond time scale beginning every time that its value is set to zero. </w:t>
      </w:r>
      <w:r w:rsidR="004439B4">
        <w:t xml:space="preserve">Every 50 ms, </w:t>
      </w:r>
      <w:r>
        <w:t>this code</w:t>
      </w:r>
      <w:r w:rsidR="001D7C15">
        <w:t xml:space="preserve"> </w:t>
      </w:r>
      <w:r w:rsidR="004439B4">
        <w:t xml:space="preserve">called a main function that updated the </w:t>
      </w:r>
      <w:r w:rsidR="00C37AE3">
        <w:t xml:space="preserve">status of the digital </w:t>
      </w:r>
      <w:r w:rsidR="004439B4">
        <w:t xml:space="preserve">pins associated with the “puff” and the </w:t>
      </w:r>
      <w:r w:rsidR="00C37AE3">
        <w:t>light, and updated the amplitude of the 9500 Hz sine wave (amplitudes were set to 0.05 during audio stimulus time periods, and 0 elsewhere).</w:t>
      </w:r>
      <w:r w:rsidR="004439B4">
        <w:t xml:space="preserve"> </w:t>
      </w:r>
      <w:r w:rsidR="00A8750D">
        <w:t xml:space="preserve">Also, at the termination of a trial, this function incremented the trial number. </w:t>
      </w:r>
      <w:r w:rsidR="00C37AE3">
        <w:t>Finally, a 1 ms digital pulse</w:t>
      </w:r>
      <w:r w:rsidR="00E86B2E">
        <w:t xml:space="preserve"> was</w:t>
      </w:r>
      <w:r w:rsidR="00C37AE3">
        <w:t xml:space="preserve"> delivered via another pin</w:t>
      </w:r>
      <w:r w:rsidR="001D1A06">
        <w:t xml:space="preserve"> to </w:t>
      </w:r>
      <w:r w:rsidR="00C37AE3">
        <w:t>instantiate</w:t>
      </w:r>
      <w:r w:rsidR="001D1A06">
        <w:t xml:space="preserve"> a </w:t>
      </w:r>
      <w:r w:rsidR="00C37AE3">
        <w:t xml:space="preserve">theoretical </w:t>
      </w:r>
      <w:r w:rsidR="001D1A06">
        <w:t>camera trigger</w:t>
      </w:r>
      <w:r w:rsidR="00547A3D">
        <w:t>.</w:t>
      </w:r>
      <w:r w:rsidR="003B08F9">
        <w:t xml:space="preserve"> </w:t>
      </w:r>
      <w:r w:rsidR="00547A3D">
        <w:t xml:space="preserve">The speaker, camera, puff, and light source </w:t>
      </w:r>
      <w:r w:rsidR="00E07D29">
        <w:t>can be</w:t>
      </w:r>
      <w:r w:rsidR="00547A3D">
        <w:t xml:space="preserve"> attached to the microcontroller using simple coaxial cables with SMA </w:t>
      </w:r>
      <w:r w:rsidR="00D36A29">
        <w:t>connectors, as shown in Figure 1A.</w:t>
      </w:r>
      <w:r w:rsidR="00835A0D">
        <w:t xml:space="preserve"> The same programming environment (PlatformIO on top of Atom) was utilized, and functions such as “fastPinMode” and “fastDigitalWrite” wer</w:t>
      </w:r>
      <w:r w:rsidR="00A8750D">
        <w:t>e utilized to decrease latency.</w:t>
      </w:r>
    </w:p>
    <w:p w14:paraId="5DAA0673" w14:textId="4CE91EA3" w:rsidR="00EB2F58" w:rsidRDefault="00EB2F58" w:rsidP="000000FD">
      <w:pPr>
        <w:ind w:firstLine="720"/>
      </w:pPr>
      <w:r>
        <w:t>In</w:t>
      </w:r>
      <w:r w:rsidR="000000FD">
        <w:t xml:space="preserve"> order to begin experiments with the Teensy, we wrote in MATLAB a </w:t>
      </w:r>
      <w:r w:rsidR="00E86B2E">
        <w:t>simple graphical user interface</w:t>
      </w:r>
      <w:r w:rsidR="000000FD">
        <w:t xml:space="preserve"> that can be used on a desktop or laptop. </w:t>
      </w:r>
      <w:r w:rsidR="00910092">
        <w:t>With</w:t>
      </w:r>
      <w:r w:rsidR="000000FD">
        <w:t xml:space="preserve"> this, </w:t>
      </w:r>
      <w:r w:rsidR="00E141F8">
        <w:t>a</w:t>
      </w:r>
      <w:r w:rsidR="000000FD">
        <w:t xml:space="preserve"> user </w:t>
      </w:r>
      <w:r>
        <w:t>enters</w:t>
      </w:r>
      <w:r w:rsidR="000000FD">
        <w:t xml:space="preserve"> the length of the each trial and the </w:t>
      </w:r>
      <w:r w:rsidR="00CE07F3">
        <w:t>number of trials</w:t>
      </w:r>
      <w:r w:rsidR="00E86B2E">
        <w:t xml:space="preserve"> desired</w:t>
      </w:r>
      <w:r w:rsidR="000000FD">
        <w:t xml:space="preserve">. The PC or laptop sends this information over a </w:t>
      </w:r>
      <w:r w:rsidR="00E141F8">
        <w:t>USB</w:t>
      </w:r>
      <w:r w:rsidR="000000FD">
        <w:t xml:space="preserve"> connection to the Teensy, </w:t>
      </w:r>
      <w:r w:rsidR="00E141F8">
        <w:t>which</w:t>
      </w:r>
      <w:r w:rsidR="000000FD">
        <w:t xml:space="preserve"> in turn </w:t>
      </w:r>
      <w:r w:rsidR="00E141F8">
        <w:t>reports</w:t>
      </w:r>
      <w:r w:rsidR="000000FD">
        <w:t xml:space="preserve"> information about the experiment, in particular the frames during which the tone is on, the puff is on, or the light is on</w:t>
      </w:r>
      <w:r>
        <w:t>, and the experimental and trial times (in milliseconds) at the beginning of each IntervalTimer function call</w:t>
      </w:r>
      <w:r w:rsidR="000000FD">
        <w:t>.</w:t>
      </w:r>
    </w:p>
    <w:p w14:paraId="2523C3C2" w14:textId="7919F951" w:rsidR="000000FD" w:rsidRDefault="005E0341" w:rsidP="000000FD">
      <w:pPr>
        <w:ind w:firstLine="720"/>
        <w:rPr>
          <w:rFonts w:eastAsiaTheme="minorEastAsia"/>
        </w:rPr>
      </w:pPr>
      <w:r>
        <w:t xml:space="preserve">In our proof-of-concept experiment (Figure 3), the puff, </w:t>
      </w:r>
      <w:r w:rsidR="003F1319">
        <w:t>tone</w:t>
      </w:r>
      <w:r>
        <w:t xml:space="preserve">, and camera trigger </w:t>
      </w:r>
      <w:r w:rsidR="007A52E0">
        <w:t>pins</w:t>
      </w:r>
      <w:r>
        <w:t xml:space="preserve"> were all</w:t>
      </w:r>
      <w:r w:rsidR="00CE07F3">
        <w:t xml:space="preserve"> attached to and</w:t>
      </w:r>
      <w:r>
        <w:t xml:space="preserve"> </w:t>
      </w:r>
      <w:r w:rsidR="00400592">
        <w:t xml:space="preserve">were </w:t>
      </w:r>
      <w:r>
        <w:t xml:space="preserve">recorded by </w:t>
      </w:r>
      <w:r w:rsidR="0073797A">
        <w:t>the same</w:t>
      </w:r>
      <w:r>
        <w:t xml:space="preserve"> external device</w:t>
      </w:r>
      <w:r w:rsidR="0052014E">
        <w:t xml:space="preserve"> </w:t>
      </w:r>
      <w:r w:rsidR="0073797A">
        <w:t xml:space="preserve">(TDT RZ5D) </w:t>
      </w:r>
      <w:r w:rsidR="0052014E">
        <w:t>at 3051.76 Hz</w:t>
      </w:r>
      <w:r w:rsidR="003F1319">
        <w:t xml:space="preserve"> for the puff and camera trigger pins, and </w:t>
      </w:r>
      <w:r w:rsidR="005A092C" w:rsidRPr="005A092C">
        <w:t>24414.0625</w:t>
      </w:r>
      <w:r w:rsidR="005A092C">
        <w:t xml:space="preserve"> Hz for the tone pin.</w:t>
      </w:r>
      <w:r w:rsidR="00A57CF6">
        <w:t xml:space="preserve"> </w:t>
      </w:r>
      <w:r w:rsidR="005A092C">
        <w:t xml:space="preserve">The tone pin was measured directly (not through the amplifier). </w:t>
      </w:r>
      <w:r w:rsidR="00A57CF6">
        <w:t xml:space="preserve">We performed </w:t>
      </w:r>
      <w:r w:rsidR="00615B68">
        <w:t>a mock-recording consisting of 5</w:t>
      </w:r>
      <w:r w:rsidR="00A57CF6">
        <w:t xml:space="preserve">0 trials of </w:t>
      </w:r>
      <w:r w:rsidR="003F1319">
        <w:t>20</w:t>
      </w:r>
      <w:r w:rsidR="00A57CF6">
        <w:t xml:space="preserve"> seconds length each, where sound and light </w:t>
      </w:r>
      <w:r w:rsidR="00163E37">
        <w:t>output pins were</w:t>
      </w:r>
      <w:r w:rsidR="003F1319">
        <w:t xml:space="preserve"> programmed to</w:t>
      </w:r>
      <w:r w:rsidR="00163E37">
        <w:t xml:space="preserve"> turned on 11.1</w:t>
      </w:r>
      <w:r w:rsidR="00A57CF6">
        <w:t xml:space="preserve"> seconds </w:t>
      </w:r>
      <w:r w:rsidR="00163E37">
        <w:t xml:space="preserve">into each trial for </w:t>
      </w:r>
      <w:r w:rsidR="00615B68">
        <w:lastRenderedPageBreak/>
        <w:t>700</w:t>
      </w:r>
      <w:r w:rsidR="00163E37">
        <w:t xml:space="preserve"> ms,</w:t>
      </w:r>
      <w:r w:rsidR="00A57CF6">
        <w:t xml:space="preserve"> and the pin used to generate the aversive puff s</w:t>
      </w:r>
      <w:r w:rsidR="00615B68">
        <w:t>timulus was turned at 12.05</w:t>
      </w:r>
      <w:r w:rsidR="00163E37">
        <w:t xml:space="preserve"> seconds into each trial</w:t>
      </w:r>
      <w:r w:rsidR="008F7BC0">
        <w:t xml:space="preserve"> for</w:t>
      </w:r>
      <w:r w:rsidR="00163E37">
        <w:t xml:space="preserve"> 100 ms</w:t>
      </w:r>
      <w:r w:rsidR="00BF64F5">
        <w:t xml:space="preserve">. </w:t>
      </w:r>
    </w:p>
    <w:p w14:paraId="17564C05" w14:textId="0F701E6B" w:rsidR="00123655" w:rsidRDefault="00123655" w:rsidP="000000FD">
      <w:pPr>
        <w:ind w:firstLine="720"/>
        <w:rPr>
          <w:rFonts w:eastAsiaTheme="minorEastAsia"/>
        </w:rPr>
      </w:pPr>
      <w:r>
        <w:rPr>
          <w:rFonts w:eastAsiaTheme="minorEastAsia"/>
        </w:rPr>
        <w:t xml:space="preserve">In order to measure latency (Figure 4Bi and iii), </w:t>
      </w:r>
      <w:r w:rsidR="000C6044">
        <w:rPr>
          <w:rFonts w:eastAsiaTheme="minorEastAsia"/>
        </w:rPr>
        <w:t>we acquired the timing of the camera digital pulse, according to the TDT system, that corresponds to the exact frame during which the audio signal was turned on. We then acquired the timing of either the puff pin onset or the timing of the onset of the audio signal. In order to measure the onset of the audio signal, we took the raw recording and high-pass filtered the signal using a 6</w:t>
      </w:r>
      <w:r w:rsidR="000C6044" w:rsidRPr="00A658F8">
        <w:rPr>
          <w:rFonts w:eastAsiaTheme="minorEastAsia"/>
          <w:vertAlign w:val="superscript"/>
        </w:rPr>
        <w:t>th</w:t>
      </w:r>
      <w:r w:rsidR="000C6044">
        <w:rPr>
          <w:rFonts w:eastAsiaTheme="minorEastAsia"/>
        </w:rPr>
        <w:t xml:space="preserve">-order Butterworth filter, a bandpass frequency of 1000 Hz, and a </w:t>
      </w:r>
      <w:r w:rsidR="00055128">
        <w:rPr>
          <w:rFonts w:eastAsiaTheme="minorEastAsia"/>
        </w:rPr>
        <w:t>“zero-phase digital filter” (MATLAB command “filtfilt”). Then, we took the absolute value of the Hilbert transform of the filtered signal to acquire an amplitude envelope</w:t>
      </w:r>
      <w:r w:rsidR="00D44622">
        <w:rPr>
          <w:rFonts w:eastAsiaTheme="minorEastAsia"/>
        </w:rPr>
        <w:t>.</w:t>
      </w:r>
      <w:r w:rsidR="00055128">
        <w:rPr>
          <w:rFonts w:eastAsiaTheme="minorEastAsia"/>
        </w:rPr>
        <w:t xml:space="preserve"> After finding the amplitude envelope, we found those values that exceeded a value of 0.005. The first time point that the amplitude crossed this threshold was considered the tone onset, and the next time point that dropped below this </w:t>
      </w:r>
      <w:r w:rsidR="00D44622">
        <w:rPr>
          <w:rFonts w:eastAsiaTheme="minorEastAsia"/>
        </w:rPr>
        <w:t>threshold was considered the tone termination.</w:t>
      </w:r>
    </w:p>
    <w:p w14:paraId="6C72650B" w14:textId="7B9B3879" w:rsidR="00313F9F" w:rsidRDefault="00313F9F" w:rsidP="00313F9F">
      <w:pPr>
        <w:rPr>
          <w:rFonts w:eastAsiaTheme="minorEastAsia"/>
        </w:rPr>
      </w:pPr>
      <w:r>
        <w:rPr>
          <w:rFonts w:eastAsiaTheme="minorEastAsia"/>
          <w:i/>
        </w:rPr>
        <w:t>Statistics</w:t>
      </w:r>
    </w:p>
    <w:p w14:paraId="0CD2864D" w14:textId="4F0FD7BF" w:rsidR="00313F9F" w:rsidRDefault="00313F9F" w:rsidP="009736C9">
      <w:pPr>
        <w:ind w:firstLine="720"/>
        <w:rPr>
          <w:rFonts w:eastAsiaTheme="minorEastAsia"/>
        </w:rPr>
      </w:pPr>
      <w:r>
        <w:rPr>
          <w:rFonts w:eastAsiaTheme="minorEastAsia"/>
        </w:rPr>
        <w:t>Linear models were constructed using the “fitlm” function in MATLAB 2017b. Theoretical timings, to which measured timings were compared, were each taken to be timings beginning at 0 se</w:t>
      </w:r>
      <w:r w:rsidR="002B12CA">
        <w:rPr>
          <w:rFonts w:eastAsiaTheme="minorEastAsia"/>
        </w:rPr>
        <w:t>conds in equal increments of 50</w:t>
      </w:r>
      <w:r>
        <w:rPr>
          <w:rFonts w:eastAsiaTheme="minorEastAsia"/>
        </w:rPr>
        <w:t xml:space="preserve"> milliseconds</w:t>
      </w:r>
      <w:r w:rsidR="00EB2F58">
        <w:rPr>
          <w:rFonts w:eastAsiaTheme="minorEastAsia"/>
        </w:rPr>
        <w:t xml:space="preserve"> for both experiments.</w:t>
      </w:r>
    </w:p>
    <w:p w14:paraId="7B3E4B0F" w14:textId="77777777" w:rsidR="00586A58" w:rsidRPr="00313F9F" w:rsidRDefault="00586A58" w:rsidP="009736C9">
      <w:pPr>
        <w:ind w:firstLine="720"/>
        <w:rPr>
          <w:b/>
        </w:rPr>
      </w:pPr>
    </w:p>
    <w:p w14:paraId="19205675" w14:textId="197B0509" w:rsidR="00D863F6" w:rsidRDefault="00850506" w:rsidP="00F25F3E">
      <w:pPr>
        <w:rPr>
          <w:ins w:id="388" w:author="X Han" w:date="2018-10-30T16:51:00Z"/>
          <w:b/>
        </w:rPr>
      </w:pPr>
      <w:r w:rsidRPr="00CF4331">
        <w:rPr>
          <w:b/>
        </w:rPr>
        <w:t>Results</w:t>
      </w:r>
      <w:del w:id="389" w:author="X Han" w:date="2018-10-30T15:41:00Z">
        <w:r w:rsidRPr="00CF4331" w:rsidDel="00724307">
          <w:rPr>
            <w:b/>
          </w:rPr>
          <w:delText>/Discussion</w:delText>
        </w:r>
      </w:del>
    </w:p>
    <w:p w14:paraId="1F7CE743" w14:textId="6B6FD4AF" w:rsidR="00AB1975" w:rsidRPr="00CF4331" w:rsidRDefault="00AB1975" w:rsidP="00F25F3E">
      <w:pPr>
        <w:rPr>
          <w:b/>
        </w:rPr>
      </w:pPr>
      <w:ins w:id="390" w:author="X Han" w:date="2018-10-30T16:51:00Z">
        <w:r>
          <w:rPr>
            <w:b/>
          </w:rPr>
          <w:t>Add a paragraph about the need of a better and customizable interface to integrate sCMOS camera and behavior, without the need of traditional ephys instruments.</w:t>
        </w:r>
      </w:ins>
    </w:p>
    <w:p w14:paraId="1472FBAB" w14:textId="77777777" w:rsidR="00AB1975" w:rsidRDefault="00D356F4" w:rsidP="00CB65BE">
      <w:pPr>
        <w:ind w:firstLine="360"/>
        <w:rPr>
          <w:ins w:id="391" w:author="X Han" w:date="2018-10-30T16:51:00Z"/>
        </w:rPr>
      </w:pPr>
      <w:r>
        <w:t>Microcontrollers</w:t>
      </w:r>
      <w:r w:rsidR="00B272FF">
        <w:t xml:space="preserve"> such as Arduino</w:t>
      </w:r>
      <w:r w:rsidR="003B059D">
        <w:t xml:space="preserve"> UNO</w:t>
      </w:r>
      <w:r w:rsidR="00D96CCE">
        <w:t>s</w:t>
      </w:r>
      <w:del w:id="392" w:author="X Han" w:date="2018-10-30T16:45:00Z">
        <w:r w:rsidR="00D96CCE" w:rsidDel="00AB1975">
          <w:delText>, with their</w:delText>
        </w:r>
        <w:r w:rsidR="00B16927" w:rsidDel="00AB1975">
          <w:delText xml:space="preserve"> user-</w:delText>
        </w:r>
        <w:r w:rsidR="00B272FF" w:rsidDel="00AB1975">
          <w:delText>friendly interface and low cost</w:delText>
        </w:r>
        <w:r w:rsidR="00B6704B" w:rsidDel="00AB1975">
          <w:delText>,</w:delText>
        </w:r>
      </w:del>
      <w:r w:rsidR="00B272FF">
        <w:t xml:space="preserve"> have gained popularity in neuroscience research </w:t>
      </w:r>
      <w:ins w:id="393" w:author="X Han" w:date="2018-10-30T16:45:00Z">
        <w:r w:rsidR="00AB1975">
          <w:t xml:space="preserve">due to their user-friendly interface and their </w:t>
        </w:r>
      </w:ins>
      <w:ins w:id="394" w:author="X Han" w:date="2018-10-30T16:46:00Z">
        <w:r w:rsidR="00AB1975">
          <w:t>flexibility</w:t>
        </w:r>
      </w:ins>
      <w:ins w:id="395" w:author="X Han" w:date="2018-10-30T16:45:00Z">
        <w:r w:rsidR="00AB1975">
          <w:t xml:space="preserve"> </w:t>
        </w:r>
      </w:ins>
      <w:ins w:id="396" w:author="X Han" w:date="2018-10-30T16:46:00Z">
        <w:r w:rsidR="00AB1975">
          <w:t>of device integration</w:t>
        </w:r>
      </w:ins>
      <w:ins w:id="397" w:author="X Han" w:date="2018-10-30T16:45:00Z">
        <w:r w:rsidR="00AB1975">
          <w:t xml:space="preserve"> </w:t>
        </w:r>
      </w:ins>
      <w:sdt>
        <w:sdtPr>
          <w:id w:val="1154720035"/>
          <w:citation/>
        </w:sdtPr>
        <w:sdtContent>
          <w:r w:rsidR="00B272FF">
            <w:fldChar w:fldCharType="begin"/>
          </w:r>
          <w:r w:rsidR="00CF2C1C">
            <w:instrText xml:space="preserve">CITATION DAu12 \m Che17 \m Mic17 \l 1033 </w:instrText>
          </w:r>
          <w:r w:rsidR="00B272FF">
            <w:fldChar w:fldCharType="separate"/>
          </w:r>
          <w:r w:rsidR="00CD5081">
            <w:rPr>
              <w:noProof/>
            </w:rPr>
            <w:t>(D'Ausilio, 2012; Chen &amp; Li, 2017; Micallef, Takahashi, Larkum, &amp; Palmer, 2017)</w:t>
          </w:r>
          <w:r w:rsidR="00B272FF">
            <w:fldChar w:fldCharType="end"/>
          </w:r>
        </w:sdtContent>
      </w:sdt>
      <w:r w:rsidR="00B272FF">
        <w:t xml:space="preserve">. However, </w:t>
      </w:r>
      <w:del w:id="398" w:author="X Han" w:date="2018-10-30T16:47:00Z">
        <w:r w:rsidR="003B059D" w:rsidDel="00AB1975">
          <w:delText xml:space="preserve">the </w:delText>
        </w:r>
      </w:del>
      <w:r w:rsidR="00B272FF">
        <w:t xml:space="preserve">Arduino </w:t>
      </w:r>
      <w:r w:rsidR="005A73AA">
        <w:t xml:space="preserve">UNO </w:t>
      </w:r>
      <w:del w:id="399" w:author="X Han" w:date="2018-10-30T16:47:00Z">
        <w:r w:rsidR="005A73AA" w:rsidDel="00AB1975">
          <w:delText>is somewhat limited</w:delText>
        </w:r>
        <w:r w:rsidR="003B059D" w:rsidDel="00AB1975">
          <w:delText xml:space="preserve"> in that it </w:delText>
        </w:r>
      </w:del>
      <w:r w:rsidR="003B059D">
        <w:t xml:space="preserve">does not have </w:t>
      </w:r>
      <w:del w:id="400" w:author="X Han" w:date="2018-10-30T16:47:00Z">
        <w:r w:rsidR="003B059D" w:rsidDel="00AB1975">
          <w:delText xml:space="preserve">true </w:delText>
        </w:r>
      </w:del>
      <w:ins w:id="401" w:author="X Han" w:date="2018-10-30T16:47:00Z">
        <w:r w:rsidR="00AB1975">
          <w:t xml:space="preserve">direct </w:t>
        </w:r>
      </w:ins>
      <w:r w:rsidR="003B059D">
        <w:t>analog output.</w:t>
      </w:r>
      <w:ins w:id="402" w:author="X Han" w:date="2018-10-30T16:48:00Z">
        <w:r w:rsidR="00AB1975">
          <w:t xml:space="preserve"> </w:t>
        </w:r>
      </w:ins>
      <w:ins w:id="403" w:author="X Han" w:date="2018-10-30T16:50:00Z">
        <w:r w:rsidR="00AB1975">
          <w:t xml:space="preserve">Recently, </w:t>
        </w:r>
      </w:ins>
      <w:moveToRangeStart w:id="404" w:author="X Han" w:date="2018-10-30T16:50:00Z" w:name="move528681528"/>
      <w:moveTo w:id="405" w:author="X Han" w:date="2018-10-30T16:50:00Z">
        <w:del w:id="406" w:author="X Han" w:date="2018-10-30T16:50:00Z">
          <w:r w:rsidR="00AB1975" w:rsidDel="00AB1975">
            <w:delText xml:space="preserve">The </w:delText>
          </w:r>
        </w:del>
        <w:r w:rsidR="00AB1975">
          <w:t>Teensy 3.2 (</w:t>
        </w:r>
        <w:r w:rsidR="00AB1975">
          <w:fldChar w:fldCharType="begin"/>
        </w:r>
        <w:r w:rsidR="00AB1975">
          <w:instrText xml:space="preserve"> HYPERLINK "https://www.pjrc.com/store/teensy32.html" </w:instrText>
        </w:r>
        <w:r w:rsidR="00AB1975">
          <w:fldChar w:fldCharType="separate"/>
        </w:r>
        <w:r w:rsidR="00AB1975" w:rsidRPr="00064DD2">
          <w:rPr>
            <w:rStyle w:val="Hyperlink"/>
          </w:rPr>
          <w:t>https://www.pjrc.com/store/teensy32.html</w:t>
        </w:r>
        <w:r w:rsidR="00AB1975">
          <w:rPr>
            <w:rStyle w:val="Hyperlink"/>
          </w:rPr>
          <w:fldChar w:fldCharType="end"/>
        </w:r>
        <w:r w:rsidR="00AB1975">
          <w:t xml:space="preserve">) </w:t>
        </w:r>
      </w:moveTo>
      <w:ins w:id="407" w:author="X Han" w:date="2018-10-30T16:50:00Z">
        <w:r w:rsidR="00AB1975">
          <w:t xml:space="preserve">has been developed, which </w:t>
        </w:r>
      </w:ins>
      <w:moveTo w:id="408" w:author="X Han" w:date="2018-10-30T16:50:00Z">
        <w:del w:id="409" w:author="X Han" w:date="2018-10-30T16:50:00Z">
          <w:r w:rsidR="00AB1975" w:rsidDel="00AB1975">
            <w:delText xml:space="preserve">is a newly developed microcontroller that </w:delText>
          </w:r>
        </w:del>
        <w:r w:rsidR="00AB1975">
          <w:t xml:space="preserve">not only has analog output and a comprehensive Audio library, but also has the capability to use the IntervalTimer function and the inbuilt capability to utilize timing function elapsedMicros. </w:t>
        </w:r>
      </w:moveTo>
      <w:moveToRangeEnd w:id="404"/>
      <w:ins w:id="410" w:author="X Han" w:date="2018-10-30T16:51:00Z">
        <w:r w:rsidR="00AB1975">
          <w:t>The interval timer….</w:t>
        </w:r>
      </w:ins>
      <w:ins w:id="411" w:author="X Han" w:date="2018-10-30T16:48:00Z">
        <w:r w:rsidR="00AB1975">
          <w:t>Recently, Teensy has been developed, which has a direct analog output. In addit</w:t>
        </w:r>
      </w:ins>
      <w:ins w:id="412" w:author="X Han" w:date="2018-10-30T16:49:00Z">
        <w:r w:rsidR="00AB1975">
          <w:t xml:space="preserve">ion, Teensy </w:t>
        </w:r>
        <w:commentRangeStart w:id="413"/>
        <w:r w:rsidR="00AB1975">
          <w:t>has</w:t>
        </w:r>
        <w:commentRangeEnd w:id="413"/>
        <w:r w:rsidR="00AB1975">
          <w:rPr>
            <w:rStyle w:val="CommentReference"/>
          </w:rPr>
          <w:commentReference w:id="413"/>
        </w:r>
        <w:r w:rsidR="00AB1975">
          <w:t xml:space="preserve"> … …</w:t>
        </w:r>
      </w:ins>
      <w:r w:rsidR="003B059D">
        <w:t xml:space="preserve"> </w:t>
      </w:r>
      <w:commentRangeStart w:id="414"/>
      <w:commentRangeStart w:id="415"/>
      <w:r w:rsidR="007E0C8B">
        <w:t>Further, while the Arduino UNO</w:t>
      </w:r>
      <w:r w:rsidR="003B059D">
        <w:t xml:space="preserve"> has several useful timing libraries, it lacks the IntervalTimer function, which </w:t>
      </w:r>
      <w:r w:rsidR="007E0C8B">
        <w:t xml:space="preserve">in particular </w:t>
      </w:r>
      <w:r w:rsidR="003B059D">
        <w:t>is optimal for precise control of experiments</w:t>
      </w:r>
      <w:r w:rsidR="007E0C8B">
        <w:t xml:space="preserve"> and precise acquisition of experimental data</w:t>
      </w:r>
      <w:r w:rsidR="003B059D">
        <w:t xml:space="preserve">. </w:t>
      </w:r>
      <w:commentRangeEnd w:id="414"/>
      <w:r w:rsidR="00AB1975">
        <w:rPr>
          <w:rStyle w:val="CommentReference"/>
        </w:rPr>
        <w:commentReference w:id="414"/>
      </w:r>
      <w:r w:rsidR="007F04E9">
        <w:t xml:space="preserve">This function takes as input a </w:t>
      </w:r>
      <w:r w:rsidR="0065118B">
        <w:t xml:space="preserve">single main </w:t>
      </w:r>
      <w:r w:rsidR="007F04E9">
        <w:t xml:space="preserve">function and the time, in microseconds, desired between calls to this function. </w:t>
      </w:r>
      <w:r w:rsidR="00452ABE">
        <w:t xml:space="preserve">In addition, the Teensy 3.2 software has the built-in capability to utilize the elapsedMicros and elapsedMillis libraries. These libraries serve as highly accurate time accumulators that can be used to time experimental events to microsecond or millisecond accuracy, respectively. Arduinos can utilize these latter functions by downloading an additional library, though they come </w:t>
      </w:r>
      <w:r w:rsidR="001C6CF4">
        <w:t xml:space="preserve">by default </w:t>
      </w:r>
      <w:r w:rsidR="00452ABE">
        <w:t xml:space="preserve">with the Teensy library. </w:t>
      </w:r>
      <w:r w:rsidR="00EE4055">
        <w:t xml:space="preserve">This is a desirable alternative to the IntervalTimer when the “interrupts” utilized by the IntervalTimer could interfere with other components of the code, such as audio output. </w:t>
      </w:r>
      <w:moveFromRangeStart w:id="416" w:author="X Han" w:date="2018-10-30T16:50:00Z" w:name="move528681528"/>
      <w:moveFrom w:id="417" w:author="X Han" w:date="2018-10-30T16:50:00Z">
        <w:r w:rsidR="003B059D" w:rsidDel="00AB1975">
          <w:t xml:space="preserve">The Teensy 3.2 </w:t>
        </w:r>
        <w:r w:rsidR="00B272FF" w:rsidDel="00AB1975">
          <w:t>(</w:t>
        </w:r>
        <w:r w:rsidR="00A876B3" w:rsidDel="00AB1975">
          <w:fldChar w:fldCharType="begin"/>
        </w:r>
        <w:r w:rsidR="00A876B3" w:rsidDel="00AB1975">
          <w:instrText xml:space="preserve"> HYPERLINK "https://www.pjrc.com/store/teensy32.html" </w:instrText>
        </w:r>
        <w:r w:rsidR="00A876B3" w:rsidDel="00AB1975">
          <w:fldChar w:fldCharType="separate"/>
        </w:r>
        <w:r w:rsidR="00B272FF" w:rsidRPr="00064DD2" w:rsidDel="00AB1975">
          <w:rPr>
            <w:rStyle w:val="Hyperlink"/>
          </w:rPr>
          <w:t>https://www.pjrc.com/store/teensy32.html</w:t>
        </w:r>
        <w:r w:rsidR="00A876B3" w:rsidDel="00AB1975">
          <w:rPr>
            <w:rStyle w:val="Hyperlink"/>
          </w:rPr>
          <w:fldChar w:fldCharType="end"/>
        </w:r>
        <w:r w:rsidR="00B272FF" w:rsidDel="00AB1975">
          <w:t>) is a newly developed m</w:t>
        </w:r>
        <w:r w:rsidR="003B059D" w:rsidDel="00AB1975">
          <w:t xml:space="preserve">icrocontroller that not only has </w:t>
        </w:r>
        <w:r w:rsidR="003B059D" w:rsidDel="00AB1975">
          <w:lastRenderedPageBreak/>
          <w:t xml:space="preserve">analog output </w:t>
        </w:r>
        <w:r w:rsidR="004D090D" w:rsidDel="00AB1975">
          <w:t xml:space="preserve">and </w:t>
        </w:r>
        <w:r w:rsidR="003B059D" w:rsidDel="00AB1975">
          <w:t>a</w:t>
        </w:r>
        <w:r w:rsidR="00167B46" w:rsidDel="00AB1975">
          <w:t xml:space="preserve"> comprehensive A</w:t>
        </w:r>
        <w:r w:rsidR="007E0C8B" w:rsidDel="00AB1975">
          <w:t>udio library, but a</w:t>
        </w:r>
        <w:r w:rsidR="002C09CF" w:rsidDel="00AB1975">
          <w:t>lso has the capability to use the</w:t>
        </w:r>
        <w:r w:rsidR="007E0C8B" w:rsidDel="00AB1975">
          <w:t xml:space="preserve"> IntervalTimer</w:t>
        </w:r>
        <w:r w:rsidR="002C09CF" w:rsidDel="00AB1975">
          <w:t xml:space="preserve"> function</w:t>
        </w:r>
        <w:r w:rsidR="00777DD6" w:rsidDel="00AB1975">
          <w:t xml:space="preserve"> and the inbuilt capability to utilize timing function elapsedMicros</w:t>
        </w:r>
        <w:r w:rsidR="003B059D" w:rsidDel="00AB1975">
          <w:t xml:space="preserve">. </w:t>
        </w:r>
      </w:moveFrom>
      <w:moveFromRangeEnd w:id="416"/>
      <w:commentRangeEnd w:id="415"/>
      <w:r w:rsidR="00AB1975">
        <w:rPr>
          <w:rStyle w:val="CommentReference"/>
        </w:rPr>
        <w:commentReference w:id="415"/>
      </w:r>
    </w:p>
    <w:p w14:paraId="5E73BF34" w14:textId="77777777" w:rsidR="00AB1975" w:rsidRDefault="00AB1975" w:rsidP="00CB65BE">
      <w:pPr>
        <w:ind w:firstLine="360"/>
        <w:rPr>
          <w:ins w:id="418" w:author="X Han" w:date="2018-10-30T16:51:00Z"/>
        </w:rPr>
      </w:pPr>
    </w:p>
    <w:p w14:paraId="48C3B128" w14:textId="7C3B3DF1" w:rsidR="003B059D" w:rsidDel="00CA7F35" w:rsidRDefault="001E2841" w:rsidP="00CA7F35">
      <w:pPr>
        <w:ind w:firstLine="360"/>
        <w:rPr>
          <w:del w:id="419" w:author="X Han" w:date="2018-10-30T16:54:00Z"/>
        </w:rPr>
      </w:pPr>
      <w:ins w:id="420" w:author="X Han" w:date="2018-10-30T16:52:00Z">
        <w:r>
          <w:t xml:space="preserve">Here, we present </w:t>
        </w:r>
      </w:ins>
      <w:del w:id="421" w:author="X Han" w:date="2018-10-30T16:53:00Z">
        <w:r w:rsidR="0041782D" w:rsidDel="001E2841">
          <w:delText>Therefore, to maximize the flexibility</w:delText>
        </w:r>
        <w:r w:rsidR="007E0C8B" w:rsidDel="001E2841">
          <w:delText xml:space="preserve"> of experimental design</w:delText>
        </w:r>
        <w:r w:rsidR="0041782D" w:rsidDel="001E2841">
          <w:delText xml:space="preserve"> and maintain high accuracy, we utilized the </w:delText>
        </w:r>
      </w:del>
      <w:r w:rsidR="0041782D">
        <w:t xml:space="preserve">Teensy </w:t>
      </w:r>
      <w:ins w:id="422" w:author="X Han" w:date="2018-10-30T16:53:00Z">
        <w:r>
          <w:t xml:space="preserve">based interface to integrate sCMOS camera image acquisition and behavioral experimental control. </w:t>
        </w:r>
      </w:ins>
      <w:del w:id="423" w:author="X Han" w:date="2018-10-30T16:54:00Z">
        <w:r w:rsidR="0041782D" w:rsidDel="00CA7F35">
          <w:delText>3.2 instead of the Arduino UNO.</w:delText>
        </w:r>
      </w:del>
    </w:p>
    <w:p w14:paraId="5506786C" w14:textId="07C448DB" w:rsidR="005A73AA" w:rsidDel="00724307" w:rsidRDefault="005A73AA" w:rsidP="00CA7F35">
      <w:pPr>
        <w:ind w:firstLine="360"/>
        <w:rPr>
          <w:moveFrom w:id="424" w:author="X Han" w:date="2018-10-30T16:58:00Z"/>
        </w:rPr>
        <w:pPrChange w:id="425" w:author="X Han" w:date="2018-10-30T16:54:00Z">
          <w:pPr>
            <w:tabs>
              <w:tab w:val="left" w:pos="5271"/>
            </w:tabs>
          </w:pPr>
        </w:pPrChange>
      </w:pPr>
      <w:moveFromRangeStart w:id="426" w:author="X Han" w:date="2018-10-30T16:58:00Z" w:name="move528677418"/>
      <w:moveFrom w:id="427" w:author="X Han" w:date="2018-10-30T16:58:00Z">
        <w:r w:rsidRPr="00D63281" w:rsidDel="00CA7F35">
          <w:rPr>
            <w:i/>
          </w:rPr>
          <w:t>Motion tracking using ADNS-980</w:t>
        </w:r>
        <w:r w:rsidRPr="00D63281" w:rsidDel="00724307">
          <w:rPr>
            <w:i/>
          </w:rPr>
          <w:t>0</w:t>
        </w:r>
        <w:r w:rsidR="004E22A9" w:rsidDel="00724307">
          <w:rPr>
            <w:i/>
          </w:rPr>
          <w:t xml:space="preserve"> sensors</w:t>
        </w:r>
      </w:moveFrom>
    </w:p>
    <w:moveFromRangeEnd w:id="426"/>
    <w:p w14:paraId="31A2FFF0" w14:textId="77777777" w:rsidR="00FA6AAE" w:rsidRDefault="00FA6AAE" w:rsidP="00FA6AAE">
      <w:pPr>
        <w:tabs>
          <w:tab w:val="left" w:pos="5271"/>
        </w:tabs>
        <w:rPr>
          <w:moveTo w:id="428" w:author="X Han" w:date="2018-10-30T16:58:00Z"/>
        </w:rPr>
      </w:pPr>
      <w:moveToRangeStart w:id="429" w:author="X Han" w:date="2018-10-30T16:58:00Z" w:name="move528677418"/>
      <w:moveTo w:id="430" w:author="X Han" w:date="2018-10-30T16:58:00Z">
        <w:r w:rsidRPr="00D63281">
          <w:rPr>
            <w:i/>
          </w:rPr>
          <w:t>Motion tracking using ADNS-9800</w:t>
        </w:r>
        <w:r>
          <w:rPr>
            <w:i/>
          </w:rPr>
          <w:t xml:space="preserve"> sensors</w:t>
        </w:r>
      </w:moveTo>
    </w:p>
    <w:moveToRangeEnd w:id="429"/>
    <w:p w14:paraId="6658B66B" w14:textId="21FAC12F" w:rsidR="00E75691" w:rsidRDefault="00FA6AAE" w:rsidP="00FA6AAE">
      <w:pPr>
        <w:pPrChange w:id="431" w:author="X Han" w:date="2018-10-30T16:58:00Z">
          <w:pPr>
            <w:ind w:firstLine="360"/>
          </w:pPr>
        </w:pPrChange>
      </w:pPr>
      <w:ins w:id="432" w:author="X Han" w:date="2018-10-30T16:58:00Z">
        <w:r>
          <w:t>To demonstrate the feasibility of Teensy based interface for precise data acquisition and control during behavioral experiments</w:t>
        </w:r>
      </w:ins>
      <w:ins w:id="433" w:author="X Han" w:date="2018-10-30T16:59:00Z">
        <w:r>
          <w:t xml:space="preserve">, we constructed a </w:t>
        </w:r>
      </w:ins>
      <w:del w:id="434" w:author="X Han" w:date="2018-10-30T16:54:00Z">
        <w:r w:rsidR="0041782D" w:rsidDel="00CA7F35">
          <w:delText>To demonstrate the flexibility of this device for both experimental control and data acquisition</w:delText>
        </w:r>
        <w:r w:rsidR="005A73AA" w:rsidDel="00CA7F35">
          <w:delText xml:space="preserve"> in conjunction with</w:delText>
        </w:r>
        <w:r w:rsidR="005F117A" w:rsidDel="00CA7F35">
          <w:delText xml:space="preserve"> frame-wise</w:delText>
        </w:r>
        <w:r w:rsidR="005A73AA" w:rsidDel="00CA7F35">
          <w:delText xml:space="preserve"> image </w:delText>
        </w:r>
        <w:r w:rsidR="00FF0E6A" w:rsidDel="00CA7F35">
          <w:delText>triggering</w:delText>
        </w:r>
        <w:r w:rsidR="0041782D" w:rsidDel="00CA7F35">
          <w:delText>, we</w:delText>
        </w:r>
      </w:del>
      <w:del w:id="435" w:author="X Han" w:date="2018-10-30T16:58:00Z">
        <w:r w:rsidR="00814823" w:rsidDel="00FA6AAE">
          <w:delText xml:space="preserve"> constructed two </w:delText>
        </w:r>
      </w:del>
      <w:del w:id="436" w:author="X Han" w:date="2018-10-30T16:54:00Z">
        <w:r w:rsidR="00814823" w:rsidDel="00CA7F35">
          <w:delText xml:space="preserve">separate and commonly </w:delText>
        </w:r>
        <w:r w:rsidR="00C51ED9" w:rsidDel="00CA7F35">
          <w:delText>utilized</w:delText>
        </w:r>
      </w:del>
      <w:del w:id="437" w:author="X Han" w:date="2018-10-30T16:58:00Z">
        <w:r w:rsidR="00814823" w:rsidDel="00FA6AAE">
          <w:delText xml:space="preserve"> experimental setups</w:delText>
        </w:r>
      </w:del>
      <w:del w:id="438" w:author="X Han" w:date="2018-10-30T16:55:00Z">
        <w:r w:rsidR="00814823" w:rsidDel="00CA7F35">
          <w:delText xml:space="preserve"> both built upon a Teensy </w:delText>
        </w:r>
      </w:del>
      <w:del w:id="439" w:author="X Han" w:date="2018-10-30T16:58:00Z">
        <w:r w:rsidR="00814823" w:rsidDel="00FA6AAE">
          <w:delText xml:space="preserve">3.2. In </w:delText>
        </w:r>
      </w:del>
      <w:del w:id="440" w:author="X Han" w:date="2018-10-30T16:59:00Z">
        <w:r w:rsidR="00814823" w:rsidDel="00FA6AAE">
          <w:delText>the first</w:delText>
        </w:r>
      </w:del>
      <w:ins w:id="441" w:author="X Han" w:date="2018-10-30T16:55:00Z">
        <w:r w:rsidR="00CA7F35">
          <w:t>setup</w:t>
        </w:r>
      </w:ins>
      <w:r w:rsidR="00814823">
        <w:t xml:space="preserve"> (Figure 1A</w:t>
      </w:r>
      <w:r w:rsidR="003D593A">
        <w:t>i and 1Aii</w:t>
      </w:r>
      <w:r w:rsidR="00814823">
        <w:t xml:space="preserve">), </w:t>
      </w:r>
      <w:del w:id="442" w:author="X Han" w:date="2018-10-30T16:59:00Z">
        <w:r w:rsidR="003D593A" w:rsidDel="00FA6AAE">
          <w:delText xml:space="preserve">we </w:delText>
        </w:r>
      </w:del>
      <w:ins w:id="443" w:author="X Han" w:date="2018-10-30T16:59:00Z">
        <w:r>
          <w:t>to</w:t>
        </w:r>
      </w:ins>
      <w:del w:id="444" w:author="X Han" w:date="2018-10-30T16:55:00Z">
        <w:r w:rsidR="003D593A" w:rsidDel="00CA7F35">
          <w:delText xml:space="preserve">constructed a device that monitors and </w:delText>
        </w:r>
      </w:del>
      <w:r w:rsidR="003D593A">
        <w:t>record</w:t>
      </w:r>
      <w:del w:id="445" w:author="X Han" w:date="2018-10-30T16:55:00Z">
        <w:r w:rsidR="003D593A" w:rsidDel="00CA7F35">
          <w:delText>s</w:delText>
        </w:r>
      </w:del>
      <w:r w:rsidR="003D593A">
        <w:t xml:space="preserve"> </w:t>
      </w:r>
      <w:ins w:id="446" w:author="X Han" w:date="2018-10-30T16:55:00Z">
        <w:r w:rsidR="00CA7F35">
          <w:t xml:space="preserve">animal locomotion </w:t>
        </w:r>
      </w:ins>
      <w:del w:id="447" w:author="X Han" w:date="2018-10-30T16:55:00Z">
        <w:r w:rsidR="0041782D" w:rsidDel="00CA7F35">
          <w:delText xml:space="preserve">motor </w:delText>
        </w:r>
      </w:del>
      <w:r w:rsidR="0041782D">
        <w:t>data</w:t>
      </w:r>
      <w:r w:rsidR="007B4044">
        <w:t xml:space="preserve"> from </w:t>
      </w:r>
      <w:ins w:id="448" w:author="X Han" w:date="2018-10-30T16:57:00Z">
        <w:r w:rsidR="00CA7F35">
          <w:t>two</w:t>
        </w:r>
        <w:r>
          <w:t xml:space="preserve"> ADNS-9800 motion sensor boards</w:t>
        </w:r>
      </w:ins>
      <w:ins w:id="449" w:author="X Han" w:date="2018-10-30T16:58:00Z">
        <w:r>
          <w:t xml:space="preserve"> reading the position of a spherical treadmill</w:t>
        </w:r>
      </w:ins>
      <w:del w:id="450" w:author="X Han" w:date="2018-10-30T16:57:00Z">
        <w:r w:rsidR="007B4044" w:rsidDel="00CA7F35">
          <w:delText xml:space="preserve">a </w:delText>
        </w:r>
      </w:del>
      <w:del w:id="451" w:author="X Han" w:date="2018-10-30T16:55:00Z">
        <w:r w:rsidR="007B4044" w:rsidDel="00CA7F35">
          <w:delText>three-dimensional</w:delText>
        </w:r>
      </w:del>
      <w:del w:id="452" w:author="X Han" w:date="2018-10-30T16:57:00Z">
        <w:r w:rsidR="007B4044" w:rsidDel="00CA7F35">
          <w:delText xml:space="preserve"> treadmill</w:delText>
        </w:r>
      </w:del>
      <w:ins w:id="453" w:author="X Han" w:date="2018-10-30T16:55:00Z">
        <w:r w:rsidR="00CA7F35">
          <w:t xml:space="preserve">, while </w:t>
        </w:r>
      </w:ins>
      <w:del w:id="454" w:author="X Han" w:date="2018-10-30T16:55:00Z">
        <w:r w:rsidR="0041782D" w:rsidDel="00CA7F35">
          <w:delText xml:space="preserve"> at a fixed interval and </w:delText>
        </w:r>
      </w:del>
      <w:r w:rsidR="005A73AA">
        <w:t>deliver</w:t>
      </w:r>
      <w:ins w:id="455" w:author="X Han" w:date="2018-10-30T16:55:00Z">
        <w:r w:rsidR="00CA7F35">
          <w:t xml:space="preserve">ing </w:t>
        </w:r>
      </w:ins>
      <w:del w:id="456" w:author="X Han" w:date="2018-10-30T16:56:00Z">
        <w:r w:rsidR="005A73AA" w:rsidDel="00CA7F35">
          <w:delText>s</w:delText>
        </w:r>
        <w:r w:rsidR="003D593A" w:rsidDel="00CA7F35">
          <w:delText xml:space="preserve"> </w:delText>
        </w:r>
        <w:r w:rsidR="000E0E97" w:rsidDel="00CA7F35">
          <w:delText xml:space="preserve">highly regular, </w:delText>
        </w:r>
        <w:r w:rsidR="003D593A" w:rsidDel="00CA7F35">
          <w:delText xml:space="preserve">brief </w:delText>
        </w:r>
      </w:del>
      <w:r w:rsidR="003D593A">
        <w:t xml:space="preserve">digital </w:t>
      </w:r>
      <w:del w:id="457" w:author="X Han" w:date="2018-10-30T16:56:00Z">
        <w:r w:rsidR="003D593A" w:rsidDel="00CA7F35">
          <w:delText>pul</w:delText>
        </w:r>
        <w:r w:rsidR="00D70D6F" w:rsidDel="00CA7F35">
          <w:delText>ses</w:delText>
        </w:r>
        <w:r w:rsidR="000E0E97" w:rsidDel="00CA7F35">
          <w:delText xml:space="preserve"> </w:delText>
        </w:r>
      </w:del>
      <w:ins w:id="458" w:author="X Han" w:date="2018-10-30T16:56:00Z">
        <w:r w:rsidR="00CA7F35">
          <w:t>outputs to drive a s</w:t>
        </w:r>
      </w:ins>
      <w:del w:id="459" w:author="X Han" w:date="2018-10-30T16:56:00Z">
        <w:r w:rsidR="000E0E97" w:rsidDel="00CA7F35">
          <w:delText>to</w:delText>
        </w:r>
        <w:r w:rsidR="005A73AA" w:rsidDel="00CA7F35">
          <w:delText>, for example,</w:delText>
        </w:r>
        <w:r w:rsidR="000E0E97" w:rsidDel="00CA7F35">
          <w:delText xml:space="preserve"> an external device such as a</w:delText>
        </w:r>
        <w:r w:rsidR="007E0C8B" w:rsidDel="00CA7F35">
          <w:delText xml:space="preserve"> scientific</w:delText>
        </w:r>
        <w:r w:rsidR="000E0E97" w:rsidDel="00CA7F35">
          <w:delText xml:space="preserve"> </w:delText>
        </w:r>
      </w:del>
      <w:r w:rsidR="000E0E97">
        <w:t>CMOS camera</w:t>
      </w:r>
      <w:r w:rsidR="00D70D6F">
        <w:t xml:space="preserve">. </w:t>
      </w:r>
      <w:r w:rsidR="00B40A0C">
        <w:t xml:space="preserve">As shown in Table </w:t>
      </w:r>
      <w:r w:rsidR="005F6A7E">
        <w:t>1</w:t>
      </w:r>
      <w:r w:rsidR="00B40A0C">
        <w:t>, the</w:t>
      </w:r>
      <w:ins w:id="460" w:author="X Han" w:date="2018-10-30T17:34:00Z">
        <w:r w:rsidR="00E7740B">
          <w:t xml:space="preserve"> total cost is approximately </w:t>
        </w:r>
      </w:ins>
      <w:del w:id="461" w:author="X Han" w:date="2018-10-30T17:34:00Z">
        <w:r w:rsidR="00B40A0C" w:rsidDel="00E7740B">
          <w:delText xml:space="preserve"> cost of specialty components for this experimental design is </w:delText>
        </w:r>
      </w:del>
      <w:del w:id="462" w:author="X Han" w:date="2018-10-30T16:56:00Z">
        <w:r w:rsidR="00B40A0C" w:rsidDel="00CA7F35">
          <w:delText>quite low</w:delText>
        </w:r>
        <w:r w:rsidR="006A13DB" w:rsidDel="00CA7F35">
          <w:delText>, totaling less than</w:delText>
        </w:r>
      </w:del>
      <w:del w:id="463" w:author="X Han" w:date="2018-10-30T17:34:00Z">
        <w:r w:rsidR="006A13DB" w:rsidDel="00E7740B">
          <w:delText xml:space="preserve"> </w:delText>
        </w:r>
      </w:del>
      <w:r w:rsidR="006A13DB">
        <w:t>$80</w:t>
      </w:r>
      <w:r w:rsidR="00B40A0C">
        <w:t xml:space="preserve">. </w:t>
      </w:r>
      <w:del w:id="464" w:author="X Han" w:date="2018-10-30T17:34:00Z">
        <w:r w:rsidR="00B40A0C" w:rsidDel="00E7740B">
          <w:delText xml:space="preserve">Other commonly used components such as </w:delText>
        </w:r>
        <w:r w:rsidR="005F6A7E" w:rsidDel="00E7740B">
          <w:delText>wire</w:delText>
        </w:r>
        <w:r w:rsidR="00B40A0C" w:rsidDel="00E7740B">
          <w:delText>, solder</w:delText>
        </w:r>
        <w:r w:rsidR="005F6A7E" w:rsidDel="00E7740B">
          <w:delText>,</w:delText>
        </w:r>
        <w:r w:rsidR="00B40A0C" w:rsidDel="00E7740B">
          <w:delText xml:space="preserve"> and </w:delText>
        </w:r>
        <w:r w:rsidR="005F6A7E" w:rsidDel="00E7740B">
          <w:delText>tools</w:delText>
        </w:r>
        <w:r w:rsidR="00B40A0C" w:rsidDel="00E7740B">
          <w:delText xml:space="preserve"> are </w:delText>
        </w:r>
        <w:r w:rsidR="005F6A7E" w:rsidDel="00E7740B">
          <w:delText xml:space="preserve">common in most labs </w:delText>
        </w:r>
        <w:r w:rsidR="00B40A0C" w:rsidDel="00E7740B">
          <w:delText>, but are widely availa</w:delText>
        </w:r>
        <w:r w:rsidR="00E732B9" w:rsidDel="00E7740B">
          <w:delText>b</w:delText>
        </w:r>
        <w:r w:rsidR="00B40A0C" w:rsidDel="00E7740B">
          <w:delText>le.</w:delText>
        </w:r>
        <w:r w:rsidR="00975FCD" w:rsidDel="00E7740B">
          <w:delText xml:space="preserve"> </w:delText>
        </w:r>
      </w:del>
      <w:del w:id="465" w:author="X Han" w:date="2018-10-30T16:58:00Z">
        <w:r w:rsidR="007B4044" w:rsidDel="00FA6AAE">
          <w:delText>In addition to a Teensy,</w:delText>
        </w:r>
        <w:r w:rsidR="00EF0407" w:rsidRPr="00EF0407" w:rsidDel="00FA6AAE">
          <w:delText xml:space="preserve"> </w:delText>
        </w:r>
        <w:r w:rsidR="00EF0407" w:rsidDel="00FA6AAE">
          <w:delText>to detect motion,</w:delText>
        </w:r>
        <w:r w:rsidR="007B4044" w:rsidDel="00FA6AAE">
          <w:delText xml:space="preserve"> t</w:delText>
        </w:r>
        <w:r w:rsidR="00620AC6" w:rsidDel="00FA6AAE">
          <w:delText xml:space="preserve">his system utilizes </w:delText>
        </w:r>
        <w:r w:rsidR="00C420B8" w:rsidDel="00FA6AAE">
          <w:delText>two</w:delText>
        </w:r>
        <w:r w:rsidR="00E6089C" w:rsidDel="00FA6AAE">
          <w:delText xml:space="preserve"> ADNS-9800 laser motion sensor</w:delText>
        </w:r>
        <w:r w:rsidR="002E6EA9" w:rsidDel="00FA6AAE">
          <w:delText xml:space="preserve"> board</w:delText>
        </w:r>
        <w:r w:rsidR="00E6089C" w:rsidDel="00FA6AAE">
          <w:delText>s</w:delText>
        </w:r>
        <w:r w:rsidR="00753856" w:rsidDel="00FA6AAE">
          <w:delText>, which are</w:delText>
        </w:r>
        <w:r w:rsidR="00376B02" w:rsidDel="00FA6AAE">
          <w:delText xml:space="preserve"> also</w:delText>
        </w:r>
        <w:r w:rsidR="003238CA" w:rsidDel="00FA6AAE">
          <w:delText xml:space="preserve"> </w:delText>
        </w:r>
        <w:r w:rsidR="00753856" w:rsidDel="00FA6AAE">
          <w:delText xml:space="preserve">very affordable components </w:delText>
        </w:r>
        <w:r w:rsidR="00D9051D" w:rsidDel="00FA6AAE">
          <w:delText>(</w:delText>
        </w:r>
        <w:r w:rsidR="00753856" w:rsidDel="00FA6AAE">
          <w:delText>as shown in Table 1</w:delText>
        </w:r>
        <w:r w:rsidR="00D9051D" w:rsidDel="00FA6AAE">
          <w:delText>)</w:delText>
        </w:r>
        <w:r w:rsidR="00AB7304" w:rsidDel="00FA6AAE">
          <w:delText xml:space="preserve"> and will be explained in depth</w:delText>
        </w:r>
        <w:r w:rsidR="005F6A7E" w:rsidDel="00FA6AAE">
          <w:delText xml:space="preserve"> below</w:delText>
        </w:r>
        <w:r w:rsidR="00753856" w:rsidDel="00FA6AAE">
          <w:delText>.</w:delText>
        </w:r>
      </w:del>
    </w:p>
    <w:p w14:paraId="5FDFB525" w14:textId="16BBCD70" w:rsidR="00A86942" w:rsidRDefault="009A5293" w:rsidP="00A86942">
      <w:pPr>
        <w:ind w:firstLine="360"/>
      </w:pPr>
      <w:r>
        <w:t xml:space="preserve">To measure </w:t>
      </w:r>
      <w:ins w:id="466" w:author="X Han" w:date="2018-10-30T17:07:00Z">
        <w:r w:rsidR="00EC1EF4">
          <w:t>loco</w:t>
        </w:r>
      </w:ins>
      <w:r>
        <w:t>motion</w:t>
      </w:r>
      <w:ins w:id="467" w:author="X Han" w:date="2018-10-30T17:01:00Z">
        <w:r w:rsidR="00FA6AAE">
          <w:t xml:space="preserve"> from awake head fixed mice</w:t>
        </w:r>
      </w:ins>
      <w:r>
        <w:t xml:space="preserve">, we </w:t>
      </w:r>
      <w:ins w:id="468" w:author="X Han" w:date="2018-10-30T17:07:00Z">
        <w:r w:rsidR="00EC1EF4">
          <w:t xml:space="preserve">used Teensy interface to record from two ADNS-9800 motion sensors. These sensors are affixed to </w:t>
        </w:r>
      </w:ins>
      <w:del w:id="469" w:author="X Han" w:date="2018-10-30T17:07:00Z">
        <w:r w:rsidDel="00EC1EF4">
          <w:delText>constructed</w:delText>
        </w:r>
        <w:r w:rsidR="00A86942" w:rsidDel="00EC1EF4">
          <w:delText xml:space="preserve"> </w:delText>
        </w:r>
      </w:del>
      <w:r w:rsidR="00A86942">
        <w:t>a “</w:t>
      </w:r>
      <w:del w:id="470" w:author="X Han" w:date="2018-10-30T17:00:00Z">
        <w:r w:rsidR="00A86942" w:rsidDel="00FA6AAE">
          <w:delText>three-dimensional</w:delText>
        </w:r>
      </w:del>
      <w:ins w:id="471" w:author="X Han" w:date="2018-10-30T17:00:00Z">
        <w:r w:rsidR="00FA6AAE">
          <w:t>spherical</w:t>
        </w:r>
      </w:ins>
      <w:r w:rsidR="00A86942">
        <w:t xml:space="preserve"> treadmill” setup, </w:t>
      </w:r>
      <w:ins w:id="472" w:author="X Han" w:date="2018-10-30T17:00:00Z">
        <w:r w:rsidR="00FA6AAE">
          <w:t xml:space="preserve">as described </w:t>
        </w:r>
      </w:ins>
      <w:del w:id="473" w:author="X Han" w:date="2018-10-30T17:00:00Z">
        <w:r w:rsidR="00A86942" w:rsidDel="00FA6AAE">
          <w:delText xml:space="preserve">initially proposed </w:delText>
        </w:r>
      </w:del>
      <w:r w:rsidR="00A86942">
        <w:t xml:space="preserve">by </w:t>
      </w:r>
      <w:r w:rsidR="00A86942">
        <w:rPr>
          <w:noProof/>
        </w:rPr>
        <w:t>Dombeck, Khabbaz, Collman, Adelman, &amp; Tank (2007)</w:t>
      </w:r>
      <w:del w:id="474" w:author="X Han" w:date="2018-10-30T17:00:00Z">
        <w:r w:rsidR="00A86942" w:rsidDel="00FA6AAE">
          <w:delText xml:space="preserve"> and utilized elsewhere</w:delText>
        </w:r>
      </w:del>
      <w:customXmlDelRangeStart w:id="475" w:author="X Han" w:date="2018-10-30T17:00:00Z"/>
      <w:sdt>
        <w:sdtPr>
          <w:id w:val="110864166"/>
          <w:citation/>
        </w:sdtPr>
        <w:sdtContent>
          <w:customXmlDelRangeEnd w:id="475"/>
          <w:del w:id="476" w:author="X Han" w:date="2018-10-30T17:00:00Z">
            <w:r w:rsidR="00A86942" w:rsidDel="00FA6AAE">
              <w:fldChar w:fldCharType="begin"/>
            </w:r>
            <w:r w:rsidR="00A86942" w:rsidDel="00FA6AAE">
              <w:delInstrText xml:space="preserve"> CITATION Ara14 \l 1033 </w:delInstrText>
            </w:r>
            <w:r w:rsidR="00A86942" w:rsidDel="00FA6AAE">
              <w:fldChar w:fldCharType="separate"/>
            </w:r>
            <w:r w:rsidR="00CD5081" w:rsidDel="00FA6AAE">
              <w:rPr>
                <w:noProof/>
              </w:rPr>
              <w:delText xml:space="preserve"> (Aranov &amp; Tank, 2014)</w:delText>
            </w:r>
            <w:r w:rsidR="00A86942" w:rsidDel="00FA6AAE">
              <w:fldChar w:fldCharType="end"/>
            </w:r>
          </w:del>
          <w:customXmlDelRangeStart w:id="477" w:author="X Han" w:date="2018-10-30T17:00:00Z"/>
        </w:sdtContent>
      </w:sdt>
      <w:customXmlDelRangeEnd w:id="477"/>
      <w:r w:rsidR="00A86942">
        <w:t xml:space="preserve">. </w:t>
      </w:r>
      <w:del w:id="478" w:author="X Han" w:date="2018-10-30T17:01:00Z">
        <w:r w:rsidR="00A86942" w:rsidDel="00FA6AAE">
          <w:delText>In this setting, the mouse</w:delText>
        </w:r>
      </w:del>
      <w:ins w:id="479" w:author="X Han" w:date="2018-10-30T17:01:00Z">
        <w:r w:rsidR="00FA6AAE">
          <w:t>Mice</w:t>
        </w:r>
      </w:ins>
      <w:r w:rsidR="00A86942">
        <w:t xml:space="preserve"> </w:t>
      </w:r>
      <w:del w:id="480" w:author="X Han" w:date="2018-10-30T17:01:00Z">
        <w:r w:rsidR="00A86942" w:rsidDel="00FA6AAE">
          <w:delText xml:space="preserve">is </w:delText>
        </w:r>
      </w:del>
      <w:ins w:id="481" w:author="X Han" w:date="2018-10-30T17:01:00Z">
        <w:r w:rsidR="00FA6AAE">
          <w:t xml:space="preserve">are surgically </w:t>
        </w:r>
      </w:ins>
      <w:r w:rsidR="00A86942">
        <w:t xml:space="preserve">fitted with a head plate and imaging window, and </w:t>
      </w:r>
      <w:ins w:id="482" w:author="X Han" w:date="2018-10-30T17:01:00Z">
        <w:r w:rsidR="00FA6AAE">
          <w:t xml:space="preserve">headfixed above </w:t>
        </w:r>
      </w:ins>
      <w:del w:id="483" w:author="X Han" w:date="2018-10-30T17:01:00Z">
        <w:r w:rsidR="00A86942" w:rsidDel="00FA6AAE">
          <w:delText xml:space="preserve">is suspended atop </w:delText>
        </w:r>
      </w:del>
      <w:r w:rsidR="00A86942">
        <w:t xml:space="preserve">a </w:t>
      </w:r>
      <w:del w:id="484" w:author="X Han" w:date="2018-10-30T17:01:00Z">
        <w:r w:rsidR="00A86942" w:rsidDel="00FA6AAE">
          <w:delText xml:space="preserve">Styrofoam </w:delText>
        </w:r>
      </w:del>
      <w:ins w:id="485" w:author="X Han" w:date="2018-10-30T17:01:00Z">
        <w:r w:rsidR="00FA6AAE">
          <w:t xml:space="preserve">house air floated </w:t>
        </w:r>
      </w:ins>
      <w:r w:rsidR="00A86942">
        <w:t>ball</w:t>
      </w:r>
      <w:del w:id="486" w:author="X Han" w:date="2018-10-30T17:02:00Z">
        <w:r w:rsidR="00A86942" w:rsidDel="00FA6AAE">
          <w:delText xml:space="preserve"> that is supported by compressed air</w:delText>
        </w:r>
      </w:del>
      <w:r w:rsidR="00A86942">
        <w:t xml:space="preserve"> (Figure 1</w:t>
      </w:r>
      <w:r w:rsidR="005F6A7E">
        <w:t>Aii</w:t>
      </w:r>
      <w:r w:rsidR="00A86942">
        <w:t xml:space="preserve">). </w:t>
      </w:r>
      <w:del w:id="487" w:author="X Han" w:date="2018-10-30T17:02:00Z">
        <w:r w:rsidR="00A86942" w:rsidDel="0048667B">
          <w:delText>T</w:delText>
        </w:r>
        <w:r w:rsidR="00EC1EF0" w:rsidDel="0048667B">
          <w:delText xml:space="preserve">his type of imaging offers easily correctable in-plane </w:delText>
        </w:r>
        <w:r w:rsidR="00A86942" w:rsidDel="0048667B">
          <w:delText>jitter</w:delText>
        </w:r>
        <w:r w:rsidR="00EC1EF0" w:rsidDel="0048667B">
          <w:delText>, as well as</w:delText>
        </w:r>
        <w:r w:rsidR="00A86942" w:rsidDel="0048667B">
          <w:delText xml:space="preserve"> a setting in which mouse must apply similar forces to begin or to terminate a motor sequence as it would in a freely-moving setting</w:delText>
        </w:r>
      </w:del>
      <w:customXmlDelRangeStart w:id="488" w:author="X Han" w:date="2018-10-30T17:02:00Z"/>
      <w:sdt>
        <w:sdtPr>
          <w:id w:val="-182517935"/>
          <w:citation/>
        </w:sdtPr>
        <w:sdtContent>
          <w:customXmlDelRangeEnd w:id="488"/>
          <w:del w:id="489" w:author="X Han" w:date="2018-10-30T17:02:00Z">
            <w:r w:rsidR="00A86942" w:rsidDel="0048667B">
              <w:fldChar w:fldCharType="begin"/>
            </w:r>
            <w:r w:rsidR="00A86942" w:rsidDel="0048667B">
              <w:delInstrText xml:space="preserve"> CITATION Dom07 \l 1033 </w:delInstrText>
            </w:r>
            <w:r w:rsidR="00A86942" w:rsidDel="0048667B">
              <w:fldChar w:fldCharType="separate"/>
            </w:r>
            <w:r w:rsidR="00CD5081" w:rsidDel="0048667B">
              <w:rPr>
                <w:noProof/>
              </w:rPr>
              <w:delText xml:space="preserve"> (Dombeck, Khabbaz, Collman, Adelman, &amp; Tank, 2007)</w:delText>
            </w:r>
            <w:r w:rsidR="00A86942" w:rsidDel="0048667B">
              <w:fldChar w:fldCharType="end"/>
            </w:r>
          </w:del>
          <w:customXmlDelRangeStart w:id="490" w:author="X Han" w:date="2018-10-30T17:02:00Z"/>
        </w:sdtContent>
      </w:sdt>
      <w:customXmlDelRangeEnd w:id="490"/>
      <w:del w:id="491" w:author="X Han" w:date="2018-10-30T17:02:00Z">
        <w:r w:rsidR="00A86942" w:rsidDel="0048667B">
          <w:delText xml:space="preserve">. </w:delText>
        </w:r>
      </w:del>
      <w:ins w:id="492" w:author="X Han" w:date="2018-10-30T17:02:00Z">
        <w:r w:rsidR="0048667B">
          <w:t xml:space="preserve"> </w:t>
        </w:r>
      </w:ins>
      <w:del w:id="493" w:author="X Han" w:date="2018-10-30T17:02:00Z">
        <w:r w:rsidR="00A86942" w:rsidDel="0048667B">
          <w:delText xml:space="preserve">Generally, </w:delText>
        </w:r>
      </w:del>
      <w:del w:id="494" w:author="X Han" w:date="2018-10-30T17:07:00Z">
        <w:r w:rsidR="00A86942" w:rsidDel="00EC1EF4">
          <w:delText xml:space="preserve">two </w:delText>
        </w:r>
        <w:r w:rsidR="005F6A7E" w:rsidDel="00EC1EF4">
          <w:delText>LED motion sensors</w:delText>
        </w:r>
        <w:r w:rsidR="00A86942" w:rsidDel="00EC1EF4">
          <w:delText xml:space="preserve"> </w:delText>
        </w:r>
      </w:del>
      <w:del w:id="495" w:author="X Han" w:date="2018-10-30T17:02:00Z">
        <w:r w:rsidR="00A86942" w:rsidDel="0048667B">
          <w:delText xml:space="preserve">are </w:delText>
        </w:r>
      </w:del>
      <w:del w:id="496" w:author="X Han" w:date="2018-10-30T17:07:00Z">
        <w:r w:rsidR="00A86942" w:rsidDel="00EC1EF4">
          <w:delText xml:space="preserve">fit at the equator of the </w:delText>
        </w:r>
      </w:del>
      <w:del w:id="497" w:author="X Han" w:date="2018-10-30T17:02:00Z">
        <w:r w:rsidR="00BE67A6" w:rsidDel="0048667B">
          <w:delText>Styrofoam</w:delText>
        </w:r>
        <w:r w:rsidR="00A86942" w:rsidDel="0048667B">
          <w:delText xml:space="preserve"> </w:delText>
        </w:r>
      </w:del>
      <w:del w:id="498" w:author="X Han" w:date="2018-10-30T17:07:00Z">
        <w:r w:rsidR="00A86942" w:rsidDel="00EC1EF4">
          <w:delText xml:space="preserve">ball at an angle of 90 degrees, which provides the experimenter with linear movement in the X-Y plane, as well as rotational information. </w:delText>
        </w:r>
      </w:del>
      <w:commentRangeStart w:id="499"/>
      <w:del w:id="500" w:author="X Han" w:date="2018-10-30T17:03:00Z">
        <w:r w:rsidR="000E1CFF" w:rsidDel="0048667B">
          <w:delText>Such</w:delText>
        </w:r>
        <w:r w:rsidR="00A86942" w:rsidDel="0048667B">
          <w:delText xml:space="preserve"> </w:delText>
        </w:r>
        <w:r w:rsidR="00F9602E" w:rsidDel="0048667B">
          <w:delText xml:space="preserve">designs </w:delText>
        </w:r>
        <w:r w:rsidR="000E1CFF" w:rsidDel="0048667B">
          <w:delText xml:space="preserve">can </w:delText>
        </w:r>
        <w:r w:rsidR="0020046A" w:rsidDel="0048667B">
          <w:delText xml:space="preserve">obtain motor information </w:delText>
        </w:r>
        <w:r w:rsidR="009E5A92" w:rsidDel="0048667B">
          <w:delText>from</w:delText>
        </w:r>
        <w:r w:rsidR="00A86942" w:rsidDel="0048667B">
          <w:delText xml:space="preserve"> readings from the </w:delText>
        </w:r>
        <w:r w:rsidR="005F6A7E" w:rsidDel="0048667B">
          <w:delText>LED sensors</w:delText>
        </w:r>
        <w:r w:rsidR="00A86942" w:rsidDel="0048667B">
          <w:delText xml:space="preserve"> via LabView </w:delText>
        </w:r>
      </w:del>
      <w:customXmlDelRangeStart w:id="501" w:author="X Han" w:date="2018-10-30T17:03:00Z"/>
      <w:sdt>
        <w:sdtPr>
          <w:id w:val="-315489026"/>
          <w:citation/>
        </w:sdtPr>
        <w:sdtContent>
          <w:customXmlDelRangeEnd w:id="501"/>
          <w:del w:id="502" w:author="X Han" w:date="2018-10-30T17:03:00Z">
            <w:r w:rsidR="00A86942" w:rsidDel="0048667B">
              <w:fldChar w:fldCharType="begin"/>
            </w:r>
            <w:r w:rsidR="00A86942" w:rsidDel="0048667B">
              <w:delInstrText xml:space="preserve"> CITATION Ara14 \l 1033  \m Dom07</w:delInstrText>
            </w:r>
            <w:r w:rsidR="00A86942" w:rsidDel="0048667B">
              <w:fldChar w:fldCharType="separate"/>
            </w:r>
            <w:r w:rsidR="00CD5081" w:rsidDel="0048667B">
              <w:rPr>
                <w:noProof/>
              </w:rPr>
              <w:delText>(Aranov &amp; Tank, 2014; Dombeck, Khabbaz, Collman, Adelman, &amp; Tank, 2007)</w:delText>
            </w:r>
            <w:r w:rsidR="00A86942" w:rsidDel="0048667B">
              <w:fldChar w:fldCharType="end"/>
            </w:r>
          </w:del>
          <w:customXmlDelRangeStart w:id="503" w:author="X Han" w:date="2018-10-30T17:03:00Z"/>
        </w:sdtContent>
      </w:sdt>
      <w:customXmlDelRangeEnd w:id="503"/>
      <w:del w:id="504" w:author="X Han" w:date="2018-10-30T17:03:00Z">
        <w:r w:rsidR="00A86942" w:rsidDel="0048667B">
          <w:delText xml:space="preserve"> which, though a comprehensive </w:delText>
        </w:r>
        <w:r w:rsidR="0000168D" w:rsidDel="0048667B">
          <w:delText xml:space="preserve">and intuitive </w:delText>
        </w:r>
        <w:r w:rsidR="00A86942" w:rsidDel="0048667B">
          <w:delText>pie</w:delText>
        </w:r>
        <w:r w:rsidR="004840ED" w:rsidDel="0048667B">
          <w:delText>ce of software, is expensive</w:delText>
        </w:r>
        <w:r w:rsidR="00A86942" w:rsidDel="0048667B">
          <w:delText>.</w:delText>
        </w:r>
      </w:del>
      <w:commentRangeEnd w:id="499"/>
      <w:r w:rsidR="0048667B">
        <w:rPr>
          <w:rStyle w:val="CommentReference"/>
        </w:rPr>
        <w:commentReference w:id="499"/>
      </w:r>
    </w:p>
    <w:p w14:paraId="6C7E90BD" w14:textId="58BCFE2B" w:rsidR="00A86942" w:rsidRDefault="00A86942" w:rsidP="00A86942">
      <w:pPr>
        <w:ind w:firstLine="360"/>
      </w:pPr>
      <w:del w:id="505" w:author="X Han" w:date="2018-10-30T17:03:00Z">
        <w:r w:rsidDel="0048667B">
          <w:delText xml:space="preserve">We </w:delText>
        </w:r>
      </w:del>
      <w:del w:id="506" w:author="X Han" w:date="2018-10-30T17:08:00Z">
        <w:r w:rsidR="00C97E5E" w:rsidDel="00EC1EF4">
          <w:delText>reconstructed</w:delText>
        </w:r>
        <w:r w:rsidDel="00EC1EF4">
          <w:delText xml:space="preserve"> </w:delText>
        </w:r>
        <w:r w:rsidR="00AB6B79" w:rsidDel="00EC1EF4">
          <w:delText>this three-dimensional treadmill</w:delText>
        </w:r>
        <w:r w:rsidR="00A62EC6" w:rsidDel="00EC1EF4">
          <w:delText xml:space="preserve"> design utilizing a Teensy</w:delText>
        </w:r>
        <w:r w:rsidDel="00EC1EF4">
          <w:delText>.</w:delText>
        </w:r>
        <w:r w:rsidR="00E5682B" w:rsidDel="00EC1EF4">
          <w:delText xml:space="preserve"> </w:delText>
        </w:r>
        <w:r w:rsidR="00F31A8D" w:rsidDel="00EC1EF4">
          <w:delText>Using a microcontroller</w:delText>
        </w:r>
        <w:r w:rsidR="00E5682B" w:rsidDel="00EC1EF4">
          <w:delText xml:space="preserve"> allowed us to </w:delText>
        </w:r>
        <w:r w:rsidR="00FA739B" w:rsidDel="00EC1EF4">
          <w:delText>interface directly with</w:delText>
        </w:r>
        <w:r w:rsidDel="00EC1EF4">
          <w:delText xml:space="preserve"> </w:delText>
        </w:r>
      </w:del>
      <w:r>
        <w:t>ADNS-9800</w:t>
      </w:r>
      <w:r w:rsidR="00FA739B">
        <w:t xml:space="preserve"> </w:t>
      </w:r>
      <w:r w:rsidR="002E6EA9">
        <w:t>sensor boards</w:t>
      </w:r>
      <w:ins w:id="507" w:author="X Han" w:date="2018-10-30T17:08:00Z">
        <w:r w:rsidR="00EC1EF4">
          <w:t xml:space="preserve"> </w:t>
        </w:r>
      </w:ins>
      <w:del w:id="508" w:author="X Han" w:date="2018-10-30T17:08:00Z">
        <w:r w:rsidR="00FA739B" w:rsidDel="00EC1EF4">
          <w:delText xml:space="preserve">. </w:delText>
        </w:r>
        <w:r w:rsidR="00D8470E" w:rsidDel="00EC1EF4">
          <w:delText>As previously mentioned, these</w:delText>
        </w:r>
        <w:r w:rsidR="00FA739B" w:rsidDel="00EC1EF4">
          <w:delText xml:space="preserve"> sensor boards </w:delText>
        </w:r>
      </w:del>
      <w:r w:rsidR="00FA739B">
        <w:t>a</w:t>
      </w:r>
      <w:r>
        <w:t>re inexpensive</w:t>
      </w:r>
      <w:ins w:id="509" w:author="X Han" w:date="2018-10-30T17:09:00Z">
        <w:r w:rsidR="00EC1EF4">
          <w:t>,</w:t>
        </w:r>
      </w:ins>
      <w:r>
        <w:t xml:space="preserve"> and</w:t>
      </w:r>
      <w:ins w:id="510" w:author="X Han" w:date="2018-10-30T17:09:00Z">
        <w:r w:rsidR="00EC1EF4">
          <w:t xml:space="preserve"> are more sensitive than regular computer mice as used in previous designs</w:t>
        </w:r>
      </w:ins>
      <w:ins w:id="511" w:author="X Han" w:date="2018-10-30T17:10:00Z">
        <w:r w:rsidR="00EC1EF4">
          <w:t xml:space="preserve"> and can measure 8200 counts per inch, providing a more accurate </w:t>
        </w:r>
      </w:ins>
      <w:ins w:id="512" w:author="X Han" w:date="2018-10-30T17:11:00Z">
        <w:r w:rsidR="00EC1EF4">
          <w:t>measure of locomotion parameters</w:t>
        </w:r>
      </w:ins>
      <w:ins w:id="513" w:author="X Han" w:date="2018-10-30T17:10:00Z">
        <w:r w:rsidR="00EC1EF4">
          <w:t>.</w:t>
        </w:r>
      </w:ins>
      <w:r>
        <w:t xml:space="preserve"> </w:t>
      </w:r>
      <w:del w:id="514" w:author="X Han" w:date="2018-10-30T17:08:00Z">
        <w:r w:rsidR="002E6EA9" w:rsidDel="00EC1EF4">
          <w:delText xml:space="preserve">the sensors themselves </w:delText>
        </w:r>
        <w:r w:rsidDel="00EC1EF4">
          <w:delText>are an improvement in many aspects over</w:delText>
        </w:r>
        <w:r w:rsidR="002E6EA9" w:rsidDel="00EC1EF4">
          <w:delText xml:space="preserve"> the sensors </w:delText>
        </w:r>
        <w:r w:rsidR="005F6A7E" w:rsidDel="00EC1EF4">
          <w:delText xml:space="preserve">present </w:delText>
        </w:r>
        <w:r w:rsidR="002E6EA9" w:rsidDel="00EC1EF4">
          <w:delText>in</w:delText>
        </w:r>
        <w:r w:rsidDel="00EC1EF4">
          <w:delText xml:space="preserve"> computer mice</w:delText>
        </w:r>
        <w:r w:rsidR="005F6A7E" w:rsidDel="00EC1EF4">
          <w:delText xml:space="preserve"> which were used in the previous studies </w:delText>
        </w:r>
      </w:del>
      <w:customXmlDelRangeStart w:id="515" w:author="X Han" w:date="2018-10-30T17:08:00Z"/>
      <w:sdt>
        <w:sdtPr>
          <w:id w:val="-183448644"/>
          <w:citation/>
        </w:sdtPr>
        <w:sdtContent>
          <w:customXmlDelRangeEnd w:id="515"/>
          <w:del w:id="516" w:author="X Han" w:date="2018-10-30T17:08:00Z">
            <w:r w:rsidR="005F6A7E" w:rsidDel="00EC1EF4">
              <w:fldChar w:fldCharType="begin"/>
            </w:r>
            <w:r w:rsidR="005F6A7E" w:rsidDel="00EC1EF4">
              <w:delInstrText xml:space="preserve"> CITATION Ara14 \l 1033  \m Dom07</w:delInstrText>
            </w:r>
            <w:r w:rsidR="005F6A7E" w:rsidDel="00EC1EF4">
              <w:fldChar w:fldCharType="separate"/>
            </w:r>
            <w:r w:rsidR="005F6A7E" w:rsidDel="00EC1EF4">
              <w:rPr>
                <w:noProof/>
              </w:rPr>
              <w:delText xml:space="preserve">(Aranov &amp; Tank, 2014; Dombeck, Khabbaz, Collman, Adelman, </w:delText>
            </w:r>
            <w:r w:rsidR="005F6A7E" w:rsidDel="00EC1EF4">
              <w:rPr>
                <w:noProof/>
              </w:rPr>
              <w:lastRenderedPageBreak/>
              <w:delText>&amp; Tank, 2007)</w:delText>
            </w:r>
            <w:r w:rsidR="005F6A7E" w:rsidDel="00EC1EF4">
              <w:fldChar w:fldCharType="end"/>
            </w:r>
          </w:del>
          <w:customXmlDelRangeStart w:id="517" w:author="X Han" w:date="2018-10-30T17:08:00Z"/>
        </w:sdtContent>
      </w:sdt>
      <w:customXmlDelRangeEnd w:id="517"/>
      <w:del w:id="518" w:author="X Han" w:date="2018-10-30T17:08:00Z">
        <w:r w:rsidDel="00EC1EF4">
          <w:delText xml:space="preserve">. </w:delText>
        </w:r>
      </w:del>
      <w:del w:id="519" w:author="X Han" w:date="2018-10-30T17:09:00Z">
        <w:r w:rsidDel="00EC1EF4">
          <w:delText>For example, they are highly sensitive and have</w:delText>
        </w:r>
      </w:del>
      <w:ins w:id="520" w:author="X Han" w:date="2018-10-30T17:09:00Z">
        <w:r w:rsidR="00EC1EF4">
          <w:t>Additionally, ADNS-9800 sensors have</w:t>
        </w:r>
      </w:ins>
      <w:r>
        <w:t xml:space="preserve"> </w:t>
      </w:r>
      <w:ins w:id="521" w:author="X Han" w:date="2018-10-30T17:09:00Z">
        <w:r w:rsidR="00EC1EF4">
          <w:t xml:space="preserve">a </w:t>
        </w:r>
      </w:ins>
      <w:r>
        <w:t>high maximum sampling rate</w:t>
      </w:r>
      <w:ins w:id="522" w:author="X Han" w:date="2018-10-30T17:09:00Z">
        <w:r w:rsidR="00EC1EF4">
          <w:t xml:space="preserve"> </w:t>
        </w:r>
      </w:ins>
      <w:del w:id="523" w:author="X Han" w:date="2018-10-30T17:09:00Z">
        <w:r w:rsidDel="00EC1EF4">
          <w:delText xml:space="preserve">s, with a maximum read rate </w:delText>
        </w:r>
      </w:del>
      <w:r>
        <w:t>of 12000 frames per second</w:t>
      </w:r>
      <w:ins w:id="524" w:author="X Han" w:date="2018-10-30T17:11:00Z">
        <w:r w:rsidR="00EC1EF4">
          <w:t xml:space="preserve"> </w:t>
        </w:r>
      </w:ins>
      <w:commentRangeStart w:id="525"/>
      <w:r>
        <w:t xml:space="preserve"> </w:t>
      </w:r>
      <w:del w:id="526" w:author="X Han" w:date="2018-10-30T17:10:00Z">
        <w:r w:rsidDel="00EC1EF4">
          <w:delText>(thus accommodating the temporal requirements of faster imaging environments)</w:delText>
        </w:r>
      </w:del>
      <w:commentRangeEnd w:id="525"/>
      <w:r w:rsidR="00EC1EF4">
        <w:rPr>
          <w:rStyle w:val="CommentReference"/>
        </w:rPr>
        <w:commentReference w:id="525"/>
      </w:r>
      <w:del w:id="527" w:author="X Han" w:date="2018-10-30T17:10:00Z">
        <w:r w:rsidDel="00EC1EF4">
          <w:delText>,</w:delText>
        </w:r>
      </w:del>
      <w:del w:id="528" w:author="X Han" w:date="2018-10-30T17:11:00Z">
        <w:r w:rsidDel="00EC1EF4">
          <w:delText xml:space="preserve"> and maximum resolution of 8200 counts per inch </w:delText>
        </w:r>
      </w:del>
      <w:r>
        <w:t>(</w:t>
      </w:r>
      <w:hyperlink r:id="rId14" w:history="1">
        <w:r w:rsidRPr="00064DD2">
          <w:rPr>
            <w:rStyle w:val="Hyperlink"/>
          </w:rPr>
          <w:t>https://datasheet.octopart.com/ADNS-9800-Avago-datasheet-10666463.pdf</w:t>
        </w:r>
      </w:hyperlink>
      <w:commentRangeStart w:id="529"/>
      <w:r>
        <w:t xml:space="preserve">). Further, accumulated displacements can be stored in the sensors between readings, because ADNS-9800 sensors store motion data in 16 bits instead of the </w:t>
      </w:r>
      <w:r w:rsidR="009E452B">
        <w:t>more standard</w:t>
      </w:r>
      <w:r w:rsidR="00A85FD1">
        <w:t xml:space="preserve"> 8 bits.</w:t>
      </w:r>
      <w:commentRangeEnd w:id="529"/>
      <w:r w:rsidR="00776DDF">
        <w:rPr>
          <w:rStyle w:val="CommentReference"/>
        </w:rPr>
        <w:commentReference w:id="529"/>
      </w:r>
    </w:p>
    <w:p w14:paraId="48A637B4" w14:textId="0433B69D" w:rsidR="0053564F" w:rsidRDefault="00A86942" w:rsidP="0053564F">
      <w:pPr>
        <w:ind w:firstLine="360"/>
      </w:pPr>
      <w:r>
        <w:t xml:space="preserve"> </w:t>
      </w:r>
      <w:del w:id="530" w:author="X Han" w:date="2018-10-30T17:13:00Z">
        <w:r w:rsidDel="00201650">
          <w:delText xml:space="preserve">In order to use these motion-sensors, we utilized a class-based </w:delText>
        </w:r>
      </w:del>
      <w:r>
        <w:t xml:space="preserve">ADNS-9800 </w:t>
      </w:r>
      <w:ins w:id="531" w:author="X Han" w:date="2018-10-30T17:13:00Z">
        <w:r w:rsidR="00201650">
          <w:t>sensors were commanded via….</w:t>
        </w:r>
      </w:ins>
      <w:commentRangeStart w:id="532"/>
      <w:r>
        <w:t xml:space="preserve">library. </w:t>
      </w:r>
      <w:r w:rsidR="0053564F">
        <w:t>This library and these sensors highlight the benefits of working with low-cost and open source software: because of the ubiquity of Arduino microcontrollers, a large hobbyist community has developed and contributed software and devices that have the potential to be useful to the research community and accelerate the development of novel experimental design. For example, the low-cost ADNS-9800 sensor boards are fashioned by a very small company started by a hobbyist (</w:t>
      </w:r>
      <w:r w:rsidR="0053564F" w:rsidRPr="007D5C1E">
        <w:t>https://www.tindie.com/stores/jkicklighter/</w:t>
      </w:r>
      <w:r w:rsidR="0053564F">
        <w:t xml:space="preserve">). Useful add-ons and libraries are commonplace, and </w:t>
      </w:r>
      <w:r w:rsidR="00B653B8">
        <w:t xml:space="preserve">both </w:t>
      </w:r>
      <w:r w:rsidR="0053564F">
        <w:t>contribute to the flexibility of these widely available microcontrollers.</w:t>
      </w:r>
      <w:commentRangeEnd w:id="532"/>
      <w:r w:rsidR="00201650">
        <w:rPr>
          <w:rStyle w:val="CommentReference"/>
        </w:rPr>
        <w:commentReference w:id="532"/>
      </w:r>
    </w:p>
    <w:p w14:paraId="78B5FC13" w14:textId="01BB957C" w:rsidR="00A86942" w:rsidRDefault="0053564F" w:rsidP="0053564F">
      <w:pPr>
        <w:ind w:firstLine="360"/>
      </w:pPr>
      <w:r>
        <w:t>With these sensors, we</w:t>
      </w:r>
      <w:r w:rsidR="002871C9">
        <w:t xml:space="preserve"> read displacements </w:t>
      </w:r>
      <w:r>
        <w:t>and</w:t>
      </w:r>
      <w:r w:rsidR="002871C9">
        <w:t xml:space="preserve"> convert</w:t>
      </w:r>
      <w:r w:rsidR="002B670C">
        <w:t>ed</w:t>
      </w:r>
      <w:r w:rsidR="002871C9">
        <w:t xml:space="preserve"> them directly to micrometer displacements</w:t>
      </w:r>
      <w:r w:rsidR="00E66E72">
        <w:t xml:space="preserve"> using the internal calibration of the sensors</w:t>
      </w:r>
      <w:r w:rsidR="00F857F8">
        <w:t>.</w:t>
      </w:r>
      <w:r w:rsidR="00D70D6F">
        <w:t xml:space="preserve"> </w:t>
      </w:r>
      <w:del w:id="533" w:author="X Han" w:date="2018-10-30T17:15:00Z">
        <w:r w:rsidR="006E59E3" w:rsidDel="00FE06CF">
          <w:delText>Because of the simplicity of the ADNS-9800 library and example experimenta</w:delText>
        </w:r>
        <w:r w:rsidR="00230316" w:rsidDel="00FE06CF">
          <w:delText xml:space="preserve">l design setup built alongside, building a usable design </w:delText>
        </w:r>
        <w:r w:rsidR="00386A21" w:rsidDel="00FE06CF">
          <w:delText>is straightforward</w:delText>
        </w:r>
        <w:r w:rsidR="00230316" w:rsidDel="00FE06CF">
          <w:delText>.</w:delText>
        </w:r>
        <w:r w:rsidR="00CB5890" w:rsidDel="00FE06CF">
          <w:delText xml:space="preserve"> </w:delText>
        </w:r>
      </w:del>
      <w:r w:rsidR="00F857F8">
        <w:t xml:space="preserve">Proper wiring </w:t>
      </w:r>
      <w:r w:rsidR="00D372FB">
        <w:t>is</w:t>
      </w:r>
      <w:r w:rsidR="00230316">
        <w:t xml:space="preserve"> also simple and is</w:t>
      </w:r>
      <w:r w:rsidR="00D372FB">
        <w:t xml:space="preserve"> demonstrated in Figure </w:t>
      </w:r>
      <w:r w:rsidR="00FE48EB">
        <w:t>2B</w:t>
      </w:r>
      <w:r w:rsidR="00BB635C">
        <w:t xml:space="preserve">. The connections demonstrated using dotted lines can be </w:t>
      </w:r>
      <w:r w:rsidR="00BC31B9">
        <w:t>replaced</w:t>
      </w:r>
      <w:r w:rsidR="00BB635C">
        <w:t xml:space="preserve"> </w:t>
      </w:r>
      <w:r w:rsidR="00BC31B9">
        <w:t>with</w:t>
      </w:r>
      <w:r w:rsidR="00BB635C">
        <w:t xml:space="preserve"> jumper wires or</w:t>
      </w:r>
      <w:r w:rsidR="00B222B2">
        <w:t xml:space="preserve"> sturdier, longer lasting wire.</w:t>
      </w:r>
      <w:r w:rsidR="0050344A">
        <w:t xml:space="preserve"> No </w:t>
      </w:r>
      <w:del w:id="534" w:author="X Han" w:date="2018-10-30T17:15:00Z">
        <w:r w:rsidR="0050344A" w:rsidDel="00FE06CF">
          <w:delText xml:space="preserve">knowledge of electrical circuits is necessary; this does not require any </w:delText>
        </w:r>
      </w:del>
      <w:r w:rsidR="0050344A">
        <w:t>external capacitors or resistors</w:t>
      </w:r>
      <w:ins w:id="535" w:author="X Han" w:date="2018-10-30T17:15:00Z">
        <w:r w:rsidR="00FE06CF">
          <w:t xml:space="preserve"> are needed. </w:t>
        </w:r>
      </w:ins>
      <w:del w:id="536" w:author="X Han" w:date="2018-10-30T17:16:00Z">
        <w:r w:rsidR="0050344A" w:rsidDel="00FE06CF">
          <w:delText>, for example.</w:delText>
        </w:r>
      </w:del>
    </w:p>
    <w:p w14:paraId="129C9FA0" w14:textId="3E42DA6C" w:rsidR="009E4E72" w:rsidRDefault="00FE06CF" w:rsidP="00A86942">
      <w:pPr>
        <w:ind w:firstLine="360"/>
      </w:pPr>
      <w:ins w:id="537" w:author="X Han" w:date="2018-10-30T17:16:00Z">
        <w:r>
          <w:t xml:space="preserve">To test the </w:t>
        </w:r>
      </w:ins>
      <w:del w:id="538" w:author="X Han" w:date="2018-10-30T17:16:00Z">
        <w:r w:rsidR="00EB7CDA" w:rsidDel="00FE06CF">
          <w:delText>This system offers a</w:delText>
        </w:r>
        <w:r w:rsidR="0086500A" w:rsidDel="00FE06CF">
          <w:delText xml:space="preserve"> simple and</w:delText>
        </w:r>
        <w:r w:rsidR="00EB7CDA" w:rsidDel="00FE06CF">
          <w:delText xml:space="preserve"> </w:delText>
        </w:r>
        <w:r w:rsidR="002E6EA9" w:rsidDel="00FE06CF">
          <w:delText>inexpensive</w:delText>
        </w:r>
        <w:r w:rsidR="00EB7CDA" w:rsidDel="00FE06CF">
          <w:delText xml:space="preserve"> method of tracking mo</w:delText>
        </w:r>
        <w:r w:rsidR="00D668B1" w:rsidDel="00FE06CF">
          <w:delText xml:space="preserve">use movement with high </w:delText>
        </w:r>
      </w:del>
      <w:r w:rsidR="00D668B1">
        <w:t>fidelity and</w:t>
      </w:r>
      <w:r w:rsidR="00EB7CDA">
        <w:t xml:space="preserve"> temporal accuracy</w:t>
      </w:r>
      <w:r w:rsidR="00FF3487">
        <w:t xml:space="preserve"> while maintaining alignment with imaging data</w:t>
      </w:r>
      <w:ins w:id="539" w:author="X Han" w:date="2018-10-30T17:16:00Z">
        <w:r>
          <w:t>, we recorded the….</w:t>
        </w:r>
      </w:ins>
      <w:ins w:id="540" w:author="X Han" w:date="2018-10-30T17:17:00Z">
        <w:r>
          <w:t>, while mice are running on the spherical ball</w:t>
        </w:r>
      </w:ins>
      <w:r w:rsidR="00F857F8">
        <w:t xml:space="preserve">. </w:t>
      </w:r>
      <w:del w:id="541" w:author="X Han" w:date="2018-10-30T17:17:00Z">
        <w:r w:rsidR="00F857F8" w:rsidDel="00FE06CF">
          <w:delText>As can be seen in Figure 3A,</w:delText>
        </w:r>
      </w:del>
      <w:ins w:id="542" w:author="X Han" w:date="2018-10-30T17:17:00Z">
        <w:r>
          <w:t>We calculated</w:t>
        </w:r>
      </w:ins>
      <w:r w:rsidR="00F857F8">
        <w:t xml:space="preserve"> the velocity </w:t>
      </w:r>
      <w:ins w:id="543" w:author="X Han" w:date="2018-10-30T17:17:00Z">
        <w:r>
          <w:t xml:space="preserve">of the mouse, </w:t>
        </w:r>
      </w:ins>
      <w:ins w:id="544" w:author="X Han" w:date="2018-10-30T17:18:00Z">
        <w:r>
          <w:t>with an average of… standard deviation of …</w:t>
        </w:r>
      </w:ins>
      <w:ins w:id="545" w:author="X Han" w:date="2018-10-30T17:17:00Z">
        <w:r>
          <w:t xml:space="preserve">which </w:t>
        </w:r>
      </w:ins>
      <w:del w:id="546" w:author="X Han" w:date="2018-10-30T17:17:00Z">
        <w:r w:rsidR="00F857F8" w:rsidDel="00FE06CF">
          <w:delText>that we calculate falls into the range of</w:delText>
        </w:r>
      </w:del>
      <w:ins w:id="547" w:author="X Han" w:date="2018-10-30T17:17:00Z">
        <w:r>
          <w:t xml:space="preserve">is in agreement with the general observation as with previous studies </w:t>
        </w:r>
      </w:ins>
      <w:del w:id="548" w:author="X Han" w:date="2018-10-30T17:18:00Z">
        <w:r w:rsidR="00F857F8" w:rsidDel="00FE06CF">
          <w:delText xml:space="preserve"> previously reported mouse velocity with similar setups </w:delText>
        </w:r>
      </w:del>
      <w:r w:rsidR="00F857F8">
        <w:t xml:space="preserve">(see, for example, </w:t>
      </w:r>
      <w:sdt>
        <w:sdtPr>
          <w:id w:val="171777486"/>
          <w:citation/>
        </w:sdtPr>
        <w:sdtContent>
          <w:r w:rsidR="00F857F8">
            <w:fldChar w:fldCharType="begin"/>
          </w:r>
          <w:r w:rsidR="00F857F8">
            <w:instrText xml:space="preserve"> CITATION Dom07 \l 1033 </w:instrText>
          </w:r>
          <w:r w:rsidR="00F857F8">
            <w:fldChar w:fldCharType="separate"/>
          </w:r>
          <w:r w:rsidR="00CD5081">
            <w:rPr>
              <w:noProof/>
            </w:rPr>
            <w:t>(Dombeck, Khabbaz, Collman, Adelman, &amp; Tank, 2007)</w:t>
          </w:r>
          <w:r w:rsidR="00F857F8">
            <w:fldChar w:fldCharType="end"/>
          </w:r>
        </w:sdtContent>
      </w:sdt>
      <w:r w:rsidR="00F857F8">
        <w:t>)</w:t>
      </w:r>
      <w:del w:id="549" w:author="X Han" w:date="2018-10-30T17:18:00Z">
        <w:r w:rsidR="00F857F8" w:rsidDel="00FE06CF">
          <w:delText xml:space="preserve">, and we are capable of seeing </w:delText>
        </w:r>
        <w:r w:rsidR="00230316" w:rsidDel="00FE06CF">
          <w:delText xml:space="preserve">large </w:delText>
        </w:r>
        <w:r w:rsidR="00F857F8" w:rsidDel="00FE06CF">
          <w:delText>variation in the mouse’</w:delText>
        </w:r>
        <w:r w:rsidR="00D372FB" w:rsidDel="00FE06CF">
          <w:delText>s motor output</w:delText>
        </w:r>
      </w:del>
      <w:r w:rsidR="00D372FB">
        <w:t xml:space="preserve">. </w:t>
      </w:r>
      <w:ins w:id="550" w:author="X Han" w:date="2018-10-30T17:19:00Z">
        <w:r>
          <w:t xml:space="preserve">When we measured the digital output timing with an oscilloscope?, we found that </w:t>
        </w:r>
      </w:ins>
      <w:del w:id="551" w:author="X Han" w:date="2018-10-30T17:19:00Z">
        <w:r w:rsidR="00E41B7C" w:rsidDel="00FE06CF">
          <w:delText xml:space="preserve">Further, the displacement measurements are recorded with high regularity. </w:delText>
        </w:r>
        <w:r w:rsidR="00D372FB" w:rsidDel="00FE06CF">
          <w:delText xml:space="preserve">In Figure 3B, </w:delText>
        </w:r>
        <w:r w:rsidR="00847DEC" w:rsidDel="00FE06CF">
          <w:delText xml:space="preserve">we also see that </w:delText>
        </w:r>
      </w:del>
      <w:r w:rsidR="00847DEC">
        <w:t xml:space="preserve">digital </w:t>
      </w:r>
      <w:del w:id="552" w:author="X Han" w:date="2018-10-30T17:19:00Z">
        <w:r w:rsidR="00847DEC" w:rsidDel="00FE06CF">
          <w:delText>pulses administered</w:delText>
        </w:r>
      </w:del>
      <w:ins w:id="553" w:author="X Han" w:date="2018-10-30T17:19:00Z">
        <w:r>
          <w:t>outputs are precise, with a perfect linear relationship, and a</w:t>
        </w:r>
      </w:ins>
      <w:r w:rsidR="00847DEC">
        <w:t xml:space="preserve"> </w:t>
      </w:r>
      <w:del w:id="554" w:author="X Han" w:date="2018-10-30T17:20:00Z">
        <w:r w:rsidR="00847DEC" w:rsidDel="00FE06CF">
          <w:delText>at 50 ms increments close</w:delText>
        </w:r>
        <w:r w:rsidR="0089082A" w:rsidDel="00FE06CF">
          <w:delText xml:space="preserve">ly track the theoretical times, </w:delText>
        </w:r>
        <w:r w:rsidR="008C24EE" w:rsidDel="00FE06CF">
          <w:delText>biased</w:delText>
        </w:r>
        <w:r w:rsidR="0089082A" w:rsidDel="00FE06CF">
          <w:delText xml:space="preserve"> in slope by an exceedingly small amount (approximat</w:delText>
        </w:r>
        <w:r w:rsidR="008C24EE" w:rsidDel="00FE06CF">
          <w:delText xml:space="preserve">ely </w:delText>
        </w:r>
      </w:del>
      <w:r w:rsidR="00AC123B">
        <w:t>28.9</w:t>
      </w:r>
      <w:ins w:id="555" w:author="X Han" w:date="2018-10-30T17:20:00Z">
        <w:r>
          <w:t>us</w:t>
        </w:r>
      </w:ins>
      <w:del w:id="556" w:author="X Han" w:date="2018-10-30T17:20:00Z">
        <w:r w:rsidR="008C24EE" w:rsidDel="00FE06CF">
          <w:delText xml:space="preserve"> microseconds</w:delText>
        </w:r>
      </w:del>
      <w:r w:rsidR="008C24EE">
        <w:t xml:space="preserve"> per </w:t>
      </w:r>
      <w:del w:id="557" w:author="X Han" w:date="2018-10-30T17:20:00Z">
        <w:r w:rsidR="008C24EE" w:rsidDel="00FE06CF">
          <w:delText>sample</w:delText>
        </w:r>
      </w:del>
      <w:ins w:id="558" w:author="X Han" w:date="2018-10-30T17:20:00Z">
        <w:r>
          <w:t xml:space="preserve">50ms delay, thus the actual frequency was </w:t>
        </w:r>
      </w:ins>
      <w:ins w:id="559" w:author="X Han" w:date="2018-10-30T17:23:00Z">
        <w:r>
          <w:t>49</w:t>
        </w:r>
      </w:ins>
      <w:ins w:id="560" w:author="X Han" w:date="2018-10-30T17:20:00Z">
        <w:r>
          <w:t xml:space="preserve">.99? Hz instead of </w:t>
        </w:r>
      </w:ins>
      <w:ins w:id="561" w:author="X Han" w:date="2018-10-30T17:23:00Z">
        <w:r>
          <w:t>50</w:t>
        </w:r>
      </w:ins>
      <w:ins w:id="562" w:author="X Han" w:date="2018-10-30T17:20:00Z">
        <w:r>
          <w:t xml:space="preserve"> Hz.</w:t>
        </w:r>
      </w:ins>
      <w:del w:id="563" w:author="X Han" w:date="2018-10-30T17:20:00Z">
        <w:r w:rsidR="008C24EE" w:rsidDel="00FE06CF">
          <w:delText>)</w:delText>
        </w:r>
      </w:del>
      <w:r w:rsidR="008C24EE">
        <w:t>.</w:t>
      </w:r>
    </w:p>
    <w:p w14:paraId="2F3F5309" w14:textId="7ECF4205" w:rsidR="00230316" w:rsidRDefault="009E4E72" w:rsidP="009731BF">
      <w:pPr>
        <w:ind w:firstLine="720"/>
      </w:pPr>
      <w:r>
        <w:t>To</w:t>
      </w:r>
      <w:ins w:id="564" w:author="X Han" w:date="2018-10-30T17:23:00Z">
        <w:r w:rsidR="00FE06CF">
          <w:t xml:space="preserve"> further verify the accuracy of the intervalTimer, </w:t>
        </w:r>
      </w:ins>
      <w:del w:id="565" w:author="X Han" w:date="2018-10-30T17:23:00Z">
        <w:r w:rsidDel="00FE06CF">
          <w:delText xml:space="preserve"> </w:delText>
        </w:r>
      </w:del>
      <w:del w:id="566" w:author="X Han" w:date="2018-10-30T17:21:00Z">
        <w:r w:rsidDel="00FE06CF">
          <w:delText xml:space="preserve">verify that this bias in slope was not due to the frequency of the IntervalTimer, </w:delText>
        </w:r>
      </w:del>
      <w:r>
        <w:t xml:space="preserve">we repeated recordings </w:t>
      </w:r>
      <w:ins w:id="567" w:author="X Han" w:date="2018-10-30T17:23:00Z">
        <w:r w:rsidR="00FE06CF">
          <w:t>at 2Hz, 20hz</w:t>
        </w:r>
      </w:ins>
      <w:ins w:id="568" w:author="X Han" w:date="2018-10-30T17:24:00Z">
        <w:r w:rsidR="00FE06CF">
          <w:t xml:space="preserve"> and 100Hz</w:t>
        </w:r>
      </w:ins>
      <w:ins w:id="569" w:author="X Han" w:date="2018-10-30T17:23:00Z">
        <w:r w:rsidR="00FE06CF">
          <w:t xml:space="preserve">, and found that the </w:t>
        </w:r>
      </w:ins>
      <w:ins w:id="570" w:author="X Han" w:date="2018-10-30T17:24:00Z">
        <w:r w:rsidR="00FE06CF">
          <w:t>actual</w:t>
        </w:r>
      </w:ins>
      <w:ins w:id="571" w:author="X Han" w:date="2018-10-30T17:23:00Z">
        <w:r w:rsidR="00FE06CF">
          <w:t xml:space="preserve"> </w:t>
        </w:r>
      </w:ins>
      <w:ins w:id="572" w:author="X Han" w:date="2018-10-30T17:24:00Z">
        <w:r w:rsidR="00FE06CF">
          <w:t xml:space="preserve">frequency waw 2.00001?Hz and 19.9995? Hz </w:t>
        </w:r>
      </w:ins>
      <w:del w:id="573" w:author="X Han" w:date="2018-10-30T17:24:00Z">
        <w:r w:rsidDel="00FE06CF">
          <w:delText>that were 5 minutes long each, each using the same script except with a 500 microsecond delay between the beginning of the digital pulse and end of the digital pulse. These all had very similar biases, at 28.3 microseconds per second for the 20 Hz recording, and 28.4 microseconds per second for the 50 Hz and 100 Hz recordings,</w:delText>
        </w:r>
      </w:del>
      <w:r>
        <w:t xml:space="preserve"> respectively.</w:t>
      </w:r>
      <w:r w:rsidR="00A86942">
        <w:t xml:space="preserve"> </w:t>
      </w:r>
      <w:ins w:id="574" w:author="X Han" w:date="2018-10-30T17:25:00Z">
        <w:r w:rsidR="00FE06CF">
          <w:t xml:space="preserve">This accuracy is consistent with </w:t>
        </w:r>
      </w:ins>
      <w:del w:id="575" w:author="X Han" w:date="2018-10-30T17:25:00Z">
        <w:r w:rsidR="00285EE3" w:rsidDel="00FE06CF">
          <w:delText xml:space="preserve">A </w:delText>
        </w:r>
        <w:r w:rsidR="00D246B4" w:rsidDel="00FE06CF">
          <w:delText xml:space="preserve">much </w:delText>
        </w:r>
        <w:r w:rsidR="00285EE3" w:rsidDel="00FE06CF">
          <w:delText>similar bias in timing was</w:delText>
        </w:r>
      </w:del>
      <w:ins w:id="576" w:author="X Han" w:date="2018-10-30T17:25:00Z">
        <w:r w:rsidR="00FE06CF">
          <w:t>that</w:t>
        </w:r>
      </w:ins>
      <w:r w:rsidR="00285EE3">
        <w:t xml:space="preserve"> </w:t>
      </w:r>
      <w:r w:rsidR="00D246B4">
        <w:t xml:space="preserve">previously reported </w:t>
      </w:r>
      <w:del w:id="577" w:author="X Han" w:date="2018-10-30T17:25:00Z">
        <w:r w:rsidR="00D246B4" w:rsidDel="00FE06CF">
          <w:delText xml:space="preserve">previously </w:delText>
        </w:r>
      </w:del>
      <w:r w:rsidR="00D246B4">
        <w:t>using an Arduino UNO</w:t>
      </w:r>
      <w:ins w:id="578" w:author="X Han" w:date="2018-10-30T17:25:00Z">
        <w:r w:rsidR="00E7740B">
          <w:t xml:space="preserve"> where </w:t>
        </w:r>
      </w:ins>
      <w:del w:id="579" w:author="X Han" w:date="2018-10-30T17:25:00Z">
        <w:r w:rsidR="00D246B4" w:rsidDel="00E7740B">
          <w:delText xml:space="preserve">: with repeated sampling of single </w:delText>
        </w:r>
      </w:del>
      <w:ins w:id="580" w:author="X Han" w:date="2018-10-30T17:25:00Z">
        <w:r w:rsidR="00E7740B">
          <w:t xml:space="preserve">Arduino executed 1.001Hz, when 1hz was set in the intervaltimer. </w:t>
        </w:r>
      </w:ins>
      <w:del w:id="581" w:author="X Han" w:date="2018-10-30T17:26:00Z">
        <w:r w:rsidR="00D246B4" w:rsidDel="00E7740B">
          <w:delText xml:space="preserve">900 ms long TTL pulses with 100 ms inter-pulse intervals, the average length of time </w:delText>
        </w:r>
        <w:r w:rsidR="00D246B4" w:rsidDel="00E7740B">
          <w:lastRenderedPageBreak/>
          <w:delText xml:space="preserve">between sequential pulses was 1000.6 milliseconds </w:delText>
        </w:r>
      </w:del>
      <w:sdt>
        <w:sdtPr>
          <w:id w:val="1543626076"/>
          <w:citation/>
        </w:sdtPr>
        <w:sdtContent>
          <w:r w:rsidR="00D246B4">
            <w:fldChar w:fldCharType="begin"/>
          </w:r>
          <w:r w:rsidR="00D246B4">
            <w:instrText xml:space="preserve"> CITATION DAu12 \l 1033 </w:instrText>
          </w:r>
          <w:r w:rsidR="00D246B4">
            <w:fldChar w:fldCharType="separate"/>
          </w:r>
          <w:r w:rsidR="00CD5081">
            <w:rPr>
              <w:noProof/>
            </w:rPr>
            <w:t>(D'Ausilio, 2012)</w:t>
          </w:r>
          <w:r w:rsidR="00D246B4">
            <w:fldChar w:fldCharType="end"/>
          </w:r>
        </w:sdtContent>
      </w:sdt>
      <w:r w:rsidR="00D246B4">
        <w:t>. T</w:t>
      </w:r>
      <w:ins w:id="582" w:author="X Han" w:date="2018-10-30T17:26:00Z">
        <w:r w:rsidR="00E7740B">
          <w:t xml:space="preserve">ogether, these results demonstrate </w:t>
        </w:r>
      </w:ins>
      <w:del w:id="583" w:author="X Han" w:date="2018-10-30T17:26:00Z">
        <w:r w:rsidR="00D246B4" w:rsidDel="00E7740B">
          <w:delText xml:space="preserve">hough the code utilized by that experiment differs from ours, it </w:delText>
        </w:r>
        <w:r w:rsidR="00923910" w:rsidDel="00E7740B">
          <w:delText>does illustrate</w:delText>
        </w:r>
        <w:r w:rsidR="00D246B4" w:rsidDel="00E7740B">
          <w:delText xml:space="preserve"> </w:delText>
        </w:r>
      </w:del>
      <w:r w:rsidR="00D246B4">
        <w:t>the</w:t>
      </w:r>
      <w:ins w:id="584" w:author="X Han" w:date="2018-10-30T17:26:00Z">
        <w:r w:rsidR="00E7740B">
          <w:t xml:space="preserve"> temoporal</w:t>
        </w:r>
      </w:ins>
      <w:r w:rsidR="00923910">
        <w:t xml:space="preserve"> precision </w:t>
      </w:r>
      <w:del w:id="585" w:author="X Han" w:date="2018-10-30T17:27:00Z">
        <w:r w:rsidR="00923910" w:rsidDel="00E7740B">
          <w:delText xml:space="preserve">and low bias </w:delText>
        </w:r>
      </w:del>
      <w:r w:rsidR="00923910">
        <w:t xml:space="preserve">of </w:t>
      </w:r>
      <w:r w:rsidR="00CD6AE9">
        <w:t xml:space="preserve">the Teensy </w:t>
      </w:r>
      <w:ins w:id="586" w:author="X Han" w:date="2018-10-30T17:27:00Z">
        <w:r w:rsidR="00E7740B">
          <w:t xml:space="preserve">commended with </w:t>
        </w:r>
      </w:ins>
      <w:del w:id="587" w:author="X Han" w:date="2018-10-30T17:27:00Z">
        <w:r w:rsidR="00923910" w:rsidDel="00E7740B">
          <w:delText xml:space="preserve">combined with </w:delText>
        </w:r>
      </w:del>
      <w:r w:rsidR="00923910">
        <w:t xml:space="preserve">the IntervalTimer function. In addition, it underscores the </w:t>
      </w:r>
      <w:r w:rsidR="008A6958">
        <w:t>utility of the Teensy</w:t>
      </w:r>
      <w:r w:rsidR="00923910">
        <w:t xml:space="preserve"> </w:t>
      </w:r>
      <w:ins w:id="588" w:author="X Han" w:date="2018-10-30T17:28:00Z">
        <w:r w:rsidR="00E7740B">
          <w:t xml:space="preserve">in triggering </w:t>
        </w:r>
      </w:ins>
      <w:del w:id="589" w:author="X Han" w:date="2018-10-30T17:28:00Z">
        <w:r w:rsidR="00923910" w:rsidDel="00E7740B">
          <w:delText xml:space="preserve">for continual </w:delText>
        </w:r>
      </w:del>
      <w:r w:rsidR="00923910">
        <w:t>frame-capture</w:t>
      </w:r>
      <w:ins w:id="590" w:author="X Han" w:date="2018-10-30T17:28:00Z">
        <w:r w:rsidR="00E7740B">
          <w:t xml:space="preserve"> during long recording experiments for precise alignment of neuronal data with behavioral states</w:t>
        </w:r>
      </w:ins>
      <w:del w:id="591" w:author="X Han" w:date="2018-10-30T17:29:00Z">
        <w:r w:rsidR="00923910" w:rsidDel="00E7740B">
          <w:delText xml:space="preserve"> triggering instead of aligning a camera only to the beginning of a trial or experiment</w:delText>
        </w:r>
        <w:r w:rsidR="00BD4D5E" w:rsidDel="00E7740B">
          <w:delText>, particularly over the course of a longer recording session</w:delText>
        </w:r>
      </w:del>
      <w:r w:rsidR="00923910">
        <w:t xml:space="preserve"> </w:t>
      </w:r>
      <w:sdt>
        <w:sdtPr>
          <w:id w:val="-844634540"/>
          <w:citation/>
        </w:sdtPr>
        <w:sdtContent>
          <w:r w:rsidR="00923910">
            <w:fldChar w:fldCharType="begin"/>
          </w:r>
          <w:r w:rsidR="00CF2C1C">
            <w:instrText xml:space="preserve">CITATION Mic17 \l 1033 </w:instrText>
          </w:r>
          <w:r w:rsidR="00923910">
            <w:fldChar w:fldCharType="separate"/>
          </w:r>
          <w:r w:rsidR="00CD5081">
            <w:rPr>
              <w:noProof/>
            </w:rPr>
            <w:t>(Micallef, Takahashi, Larkum, &amp; Palmer, 2017)</w:t>
          </w:r>
          <w:r w:rsidR="00923910">
            <w:fldChar w:fldCharType="end"/>
          </w:r>
        </w:sdtContent>
      </w:sdt>
      <w:r w:rsidR="00923910">
        <w:t>.</w:t>
      </w:r>
    </w:p>
    <w:p w14:paraId="5EEC5907" w14:textId="7FA0C2CA" w:rsidR="00850506" w:rsidRPr="003023DA" w:rsidRDefault="00C97E5E" w:rsidP="00F25F3E">
      <w:r>
        <w:rPr>
          <w:i/>
        </w:rPr>
        <w:t>Trace</w:t>
      </w:r>
      <w:r w:rsidR="00CE07F3" w:rsidRPr="003023DA">
        <w:rPr>
          <w:i/>
        </w:rPr>
        <w:t xml:space="preserve"> conditioning</w:t>
      </w:r>
    </w:p>
    <w:p w14:paraId="035FFB10" w14:textId="0798DF0E" w:rsidR="00322DA8" w:rsidRDefault="00B40A0C" w:rsidP="00B40A0C">
      <w:pPr>
        <w:ind w:firstLine="720"/>
      </w:pPr>
      <w:r>
        <w:t xml:space="preserve">In the second experiment (Figure 1B and 2B), we constructed a </w:t>
      </w:r>
      <w:del w:id="592" w:author="X Han" w:date="2018-10-30T17:29:00Z">
        <w:r w:rsidDel="00E7740B">
          <w:delText xml:space="preserve">device </w:delText>
        </w:r>
      </w:del>
      <w:ins w:id="593" w:author="X Han" w:date="2018-10-30T17:29:00Z">
        <w:r w:rsidR="00E7740B">
          <w:t xml:space="preserve">Teensy based setup </w:t>
        </w:r>
      </w:ins>
      <w:del w:id="594" w:author="X Han" w:date="2018-10-30T17:29:00Z">
        <w:r w:rsidDel="00E7740B">
          <w:delText>capable of running a simple</w:delText>
        </w:r>
      </w:del>
      <w:ins w:id="595" w:author="X Han" w:date="2018-10-30T17:29:00Z">
        <w:r w:rsidR="00E7740B">
          <w:t>for</w:t>
        </w:r>
      </w:ins>
      <w:r>
        <w:t xml:space="preserve"> </w:t>
      </w:r>
      <w:r w:rsidR="00C97E5E">
        <w:t>trace</w:t>
      </w:r>
      <w:r>
        <w:t xml:space="preserve"> conditioning </w:t>
      </w:r>
      <w:ins w:id="596" w:author="X Han" w:date="2018-10-30T17:29:00Z">
        <w:r w:rsidR="00E7740B">
          <w:t xml:space="preserve">learning </w:t>
        </w:r>
      </w:ins>
      <w:r>
        <w:t xml:space="preserve">experiment, where </w:t>
      </w:r>
      <w:del w:id="597" w:author="X Han" w:date="2018-10-30T17:29:00Z">
        <w:r w:rsidR="00177690" w:rsidDel="00E7740B">
          <w:delText>an experimenter trains</w:delText>
        </w:r>
        <w:r w:rsidDel="00E7740B">
          <w:delText xml:space="preserve"> </w:delText>
        </w:r>
      </w:del>
      <w:r>
        <w:t xml:space="preserve">a mouse </w:t>
      </w:r>
      <w:ins w:id="598" w:author="X Han" w:date="2018-10-30T17:29:00Z">
        <w:r w:rsidR="00E7740B">
          <w:t xml:space="preserve">is </w:t>
        </w:r>
      </w:ins>
      <w:ins w:id="599" w:author="X Han" w:date="2018-10-30T17:30:00Z">
        <w:r w:rsidR="00E7740B">
          <w:t>trained</w:t>
        </w:r>
      </w:ins>
      <w:ins w:id="600" w:author="X Han" w:date="2018-10-30T17:29:00Z">
        <w:r w:rsidR="00E7740B">
          <w:t xml:space="preserve"> </w:t>
        </w:r>
      </w:ins>
      <w:r>
        <w:t xml:space="preserve">to </w:t>
      </w:r>
      <w:r w:rsidR="00177690">
        <w:t xml:space="preserve">associate </w:t>
      </w:r>
      <w:del w:id="601" w:author="X Han" w:date="2018-10-30T17:31:00Z">
        <w:r w:rsidR="00177690" w:rsidDel="00E7740B">
          <w:delText xml:space="preserve">a </w:delText>
        </w:r>
      </w:del>
      <w:del w:id="602" w:author="X Han" w:date="2018-10-30T17:30:00Z">
        <w:r w:rsidR="00177690" w:rsidDel="00E7740B">
          <w:delText>predictive</w:delText>
        </w:r>
        <w:r w:rsidR="00BD4D5E" w:rsidDel="00E7740B">
          <w:delText xml:space="preserve"> </w:delText>
        </w:r>
      </w:del>
      <w:ins w:id="603" w:author="X Han" w:date="2018-10-30T17:30:00Z">
        <w:r w:rsidR="00E7740B">
          <w:t xml:space="preserve">conditioned stimuli </w:t>
        </w:r>
      </w:ins>
      <w:ins w:id="604" w:author="X Han" w:date="2018-10-30T17:31:00Z">
        <w:r w:rsidR="00E7740B">
          <w:t>(</w:t>
        </w:r>
      </w:ins>
      <w:r w:rsidR="00BD4D5E">
        <w:t>tone</w:t>
      </w:r>
      <w:r w:rsidR="00A658F8">
        <w:t xml:space="preserve"> </w:t>
      </w:r>
      <w:r w:rsidR="00BD4D5E">
        <w:t>and</w:t>
      </w:r>
      <w:r w:rsidR="00177690">
        <w:t>/or</w:t>
      </w:r>
      <w:r w:rsidR="00BD4D5E">
        <w:t xml:space="preserve"> light</w:t>
      </w:r>
      <w:ins w:id="605" w:author="X Han" w:date="2018-10-30T17:31:00Z">
        <w:r w:rsidR="00E7740B">
          <w:t>)</w:t>
        </w:r>
      </w:ins>
      <w:r w:rsidR="00BD4D5E">
        <w:t xml:space="preserve"> </w:t>
      </w:r>
      <w:del w:id="606" w:author="X Han" w:date="2018-10-30T17:30:00Z">
        <w:r w:rsidR="00177690" w:rsidDel="00E7740B">
          <w:delText xml:space="preserve">to </w:delText>
        </w:r>
      </w:del>
      <w:ins w:id="607" w:author="X Han" w:date="2018-10-30T17:30:00Z">
        <w:r w:rsidR="00E7740B">
          <w:t xml:space="preserve">with </w:t>
        </w:r>
      </w:ins>
      <w:r w:rsidR="00177690">
        <w:t xml:space="preserve">a subsequent </w:t>
      </w:r>
      <w:ins w:id="608" w:author="X Han" w:date="2018-10-30T17:30:00Z">
        <w:r w:rsidR="00E7740B">
          <w:t>unconditioned stimulus</w:t>
        </w:r>
      </w:ins>
      <w:ins w:id="609" w:author="X Han" w:date="2018-10-30T17:31:00Z">
        <w:r w:rsidR="00E7740B">
          <w:t xml:space="preserve"> (</w:t>
        </w:r>
      </w:ins>
      <w:ins w:id="610" w:author="X Han" w:date="2018-10-30T17:30:00Z">
        <w:r w:rsidR="00E7740B">
          <w:t xml:space="preserve">an </w:t>
        </w:r>
      </w:ins>
      <w:ins w:id="611" w:author="X Han" w:date="2018-10-30T17:31:00Z">
        <w:r w:rsidR="00E7740B">
          <w:t>eye</w:t>
        </w:r>
      </w:ins>
      <w:ins w:id="612" w:author="X Han" w:date="2018-10-30T17:30:00Z">
        <w:r w:rsidR="00E7740B">
          <w:t xml:space="preserve"> </w:t>
        </w:r>
      </w:ins>
      <w:r>
        <w:t>puff</w:t>
      </w:r>
      <w:ins w:id="613" w:author="X Han" w:date="2018-10-30T17:31:00Z">
        <w:r w:rsidR="00E7740B">
          <w:t>) separated by a brief time window</w:t>
        </w:r>
      </w:ins>
      <w:del w:id="614" w:author="X Han" w:date="2018-10-30T17:30:00Z">
        <w:r w:rsidDel="00E7740B">
          <w:delText xml:space="preserve"> of air as an unconditioned aversive stimulus</w:delText>
        </w:r>
      </w:del>
      <w:r>
        <w:t>.</w:t>
      </w:r>
      <w:del w:id="615" w:author="X Han" w:date="2018-10-30T17:31:00Z">
        <w:r w:rsidDel="00E7740B">
          <w:rPr>
            <w:b/>
          </w:rPr>
          <w:delText xml:space="preserve"> </w:delText>
        </w:r>
        <w:r w:rsidR="00CD1149" w:rsidDel="00E7740B">
          <w:delText xml:space="preserve">Our </w:delText>
        </w:r>
        <w:r w:rsidR="00042945" w:rsidDel="00E7740B">
          <w:delText>trace</w:delText>
        </w:r>
        <w:r w:rsidR="00BD4D5E" w:rsidDel="00E7740B">
          <w:delText xml:space="preserve"> </w:delText>
        </w:r>
        <w:r w:rsidR="005373E4" w:rsidDel="00E7740B">
          <w:delText xml:space="preserve">conditioning </w:delText>
        </w:r>
        <w:r w:rsidR="00CD1149" w:rsidDel="00E7740B">
          <w:delText>experiment</w:delText>
        </w:r>
        <w:r w:rsidR="00042945" w:rsidDel="00E7740B">
          <w:delText>al design</w:delText>
        </w:r>
        <w:r w:rsidR="00CD1149" w:rsidDel="00E7740B">
          <w:delText xml:space="preserve"> </w:delText>
        </w:r>
        <w:r w:rsidR="005373E4" w:rsidDel="00E7740B">
          <w:delText xml:space="preserve">mimics </w:delText>
        </w:r>
        <w:r w:rsidR="00FE48EB" w:rsidDel="00E7740B">
          <w:delText xml:space="preserve">a </w:delText>
        </w:r>
        <w:r w:rsidR="005373E4" w:rsidDel="00E7740B">
          <w:delText>setup previously re</w:delText>
        </w:r>
        <w:r w:rsidR="0087186C" w:rsidDel="00E7740B">
          <w:delText>ported</w:delText>
        </w:r>
        <w:r w:rsidR="00FE48EB" w:rsidDel="00E7740B">
          <w:delText xml:space="preserve"> by our lab</w:delText>
        </w:r>
        <w:r w:rsidR="0087186C" w:rsidDel="00E7740B">
          <w:delText xml:space="preserve"> </w:delText>
        </w:r>
      </w:del>
      <w:customXmlDelRangeStart w:id="616" w:author="X Han" w:date="2018-10-30T17:31:00Z"/>
      <w:sdt>
        <w:sdtPr>
          <w:id w:val="-2146733386"/>
          <w:citation/>
        </w:sdtPr>
        <w:sdtContent>
          <w:customXmlDelRangeEnd w:id="616"/>
          <w:del w:id="617" w:author="X Han" w:date="2018-10-30T17:31:00Z">
            <w:r w:rsidR="002634F6" w:rsidDel="00E7740B">
              <w:fldChar w:fldCharType="begin"/>
            </w:r>
            <w:r w:rsidR="00CD5081" w:rsidDel="00E7740B">
              <w:delInstrText xml:space="preserve">CITATION Moh16 \l 1033 </w:delInstrText>
            </w:r>
            <w:r w:rsidR="002634F6" w:rsidDel="00E7740B">
              <w:fldChar w:fldCharType="separate"/>
            </w:r>
            <w:r w:rsidR="00CD5081" w:rsidDel="00E7740B">
              <w:rPr>
                <w:noProof/>
              </w:rPr>
              <w:delText>(Mohammed, et al., 2016)</w:delText>
            </w:r>
            <w:r w:rsidR="002634F6" w:rsidDel="00E7740B">
              <w:fldChar w:fldCharType="end"/>
            </w:r>
          </w:del>
          <w:customXmlDelRangeStart w:id="618" w:author="X Han" w:date="2018-10-30T17:31:00Z"/>
        </w:sdtContent>
      </w:sdt>
      <w:customXmlDelRangeEnd w:id="618"/>
      <w:del w:id="619" w:author="X Han" w:date="2018-10-30T17:31:00Z">
        <w:r w:rsidR="00E77148" w:rsidDel="00E7740B">
          <w:delText>. Here, w</w:delText>
        </w:r>
      </w:del>
      <w:ins w:id="620" w:author="X Han" w:date="2018-10-30T17:31:00Z">
        <w:r w:rsidR="00E7740B">
          <w:t>W</w:t>
        </w:r>
      </w:ins>
      <w:r w:rsidR="00E77148">
        <w:t xml:space="preserve">e set up the Teensy to </w:t>
      </w:r>
      <w:ins w:id="621" w:author="X Han" w:date="2018-10-30T17:32:00Z">
        <w:r w:rsidR="00E7740B">
          <w:t xml:space="preserve"> deliver conditioned stimuli and to record the timing of ??. To deliver an auditory stimuli, we </w:t>
        </w:r>
      </w:ins>
      <w:del w:id="622" w:author="X Han" w:date="2018-10-30T17:33:00Z">
        <w:r w:rsidR="00E77148" w:rsidDel="00E7740B">
          <w:delText xml:space="preserve">perform such an experiment, and recorded from the relevant pins. </w:delText>
        </w:r>
        <w:r w:rsidR="00BD4D5E" w:rsidDel="00E7740B">
          <w:delText xml:space="preserve">In </w:delText>
        </w:r>
        <w:r w:rsidR="00322DA8" w:rsidDel="00E7740B">
          <w:delText xml:space="preserve">addition to the Teensy 3.2, </w:delText>
        </w:r>
        <w:r w:rsidR="00BD4D5E" w:rsidDel="00E7740B">
          <w:delText xml:space="preserve">we needed </w:delText>
        </w:r>
        <w:r w:rsidR="00322DA8" w:rsidDel="00E7740B">
          <w:delText>only 2 additional specialty components</w:delText>
        </w:r>
        <w:r w:rsidR="00BD4D5E" w:rsidDel="00E7740B">
          <w:delText xml:space="preserve"> in addition to a speaker</w:delText>
        </w:r>
        <w:r w:rsidR="009731BF" w:rsidDel="00E7740B">
          <w:delText>, as shown in Table 2</w:delText>
        </w:r>
        <w:r w:rsidR="00322DA8" w:rsidDel="00E7740B">
          <w:delText xml:space="preserve">: </w:delText>
        </w:r>
      </w:del>
      <w:ins w:id="623" w:author="X Han" w:date="2018-10-30T17:33:00Z">
        <w:r w:rsidR="00E7740B">
          <w:t xml:space="preserve">used </w:t>
        </w:r>
      </w:ins>
      <w:r w:rsidR="00322DA8">
        <w:t xml:space="preserve">a </w:t>
      </w:r>
      <w:r w:rsidR="00177690">
        <w:t xml:space="preserve">plug and play hardware amplifier (prop shield) to amplify </w:t>
      </w:r>
      <w:r w:rsidR="00322DA8">
        <w:t>the analog output from the Teensy</w:t>
      </w:r>
      <w:del w:id="624" w:author="X Han" w:date="2018-10-30T17:33:00Z">
        <w:r w:rsidR="00322DA8" w:rsidDel="00E7740B">
          <w:delText xml:space="preserve"> 3.2</w:delText>
        </w:r>
      </w:del>
      <w:r w:rsidR="00322DA8">
        <w:t>, which can then drive speakers</w:t>
      </w:r>
      <w:r w:rsidR="003130C4">
        <w:t xml:space="preserve"> of both 4 and 8 ohms</w:t>
      </w:r>
      <w:ins w:id="625" w:author="X Han" w:date="2018-10-30T17:33:00Z">
        <w:r w:rsidR="00E7740B">
          <w:t xml:space="preserve">. </w:t>
        </w:r>
      </w:ins>
      <w:del w:id="626" w:author="X Han" w:date="2018-10-30T17:33:00Z">
        <w:r w:rsidR="003130C4" w:rsidDel="00E7740B">
          <w:delText>, and t</w:delText>
        </w:r>
      </w:del>
      <w:ins w:id="627" w:author="X Han" w:date="2018-10-30T17:33:00Z">
        <w:r w:rsidR="00E7740B">
          <w:t>T</w:t>
        </w:r>
      </w:ins>
      <w:r w:rsidR="003130C4">
        <w:t>hree</w:t>
      </w:r>
      <w:r w:rsidR="00322DA8">
        <w:t xml:space="preserve"> sets of 14x1 double insulated pins for connecting the Teensy to the prop shield. In total, this setup costs approximately $40, excluding general equipment.</w:t>
      </w:r>
    </w:p>
    <w:p w14:paraId="38926C21" w14:textId="61725D04" w:rsidR="00122DC3" w:rsidRDefault="00CD1149" w:rsidP="00AD364C">
      <w:pPr>
        <w:ind w:firstLine="720"/>
      </w:pPr>
      <w:del w:id="628" w:author="X Han" w:date="2018-10-30T17:39:00Z">
        <w:r w:rsidDel="003C2C2E">
          <w:delText>Imaging can be performed simultaneously by turning on and off</w:delText>
        </w:r>
        <w:r w:rsidR="00BD4D5E" w:rsidDel="003C2C2E">
          <w:delText xml:space="preserve"> a given pin during each frame</w:delText>
        </w:r>
        <w:r w:rsidR="00AD364C" w:rsidDel="003C2C2E">
          <w:delText>. In this</w:delText>
        </w:r>
        <w:r w:rsidDel="003C2C2E">
          <w:delText xml:space="preserve"> mimic experiment, w</w:delText>
        </w:r>
      </w:del>
      <w:ins w:id="629" w:author="X Han" w:date="2018-10-30T17:39:00Z">
        <w:r w:rsidR="003C2C2E">
          <w:t>W</w:t>
        </w:r>
      </w:ins>
      <w:r>
        <w:t xml:space="preserve">e recorded the timings of each </w:t>
      </w:r>
      <w:del w:id="630" w:author="X Han" w:date="2018-10-30T17:39:00Z">
        <w:r w:rsidDel="003C2C2E">
          <w:delText xml:space="preserve">of these </w:delText>
        </w:r>
      </w:del>
      <w:ins w:id="631" w:author="X Han" w:date="2018-10-30T17:39:00Z">
        <w:r w:rsidR="003C2C2E">
          <w:t xml:space="preserve">digital outputs </w:t>
        </w:r>
      </w:ins>
      <w:del w:id="632" w:author="X Han" w:date="2018-10-30T17:39:00Z">
        <w:r w:rsidDel="003C2C2E">
          <w:delText xml:space="preserve">triggers </w:delText>
        </w:r>
      </w:del>
      <w:r>
        <w:t>and compared them to the theoretical timings</w:t>
      </w:r>
      <w:r w:rsidR="009C7571">
        <w:t xml:space="preserve"> with samples spaced at exactly 50ms apart</w:t>
      </w:r>
      <w:r>
        <w:t>, as shown in Figure 4</w:t>
      </w:r>
      <w:r w:rsidR="007F0DA0">
        <w:t>A</w:t>
      </w:r>
      <w:r>
        <w:t>.</w:t>
      </w:r>
      <w:r w:rsidR="007F0DA0">
        <w:t xml:space="preserve"> </w:t>
      </w:r>
      <w:del w:id="633" w:author="X Han" w:date="2018-10-30T17:39:00Z">
        <w:r w:rsidR="00076608" w:rsidDel="003C2C2E">
          <w:delText xml:space="preserve">Like </w:delText>
        </w:r>
      </w:del>
      <w:ins w:id="634" w:author="X Han" w:date="2018-10-30T17:39:00Z">
        <w:r w:rsidR="003C2C2E">
          <w:t xml:space="preserve">Similar to the observation in </w:t>
        </w:r>
      </w:ins>
      <w:r w:rsidR="00076608">
        <w:t xml:space="preserve">the </w:t>
      </w:r>
      <w:ins w:id="635" w:author="X Han" w:date="2018-10-30T17:39:00Z">
        <w:r w:rsidR="003C2C2E">
          <w:t>loco</w:t>
        </w:r>
      </w:ins>
      <w:r w:rsidR="00076608">
        <w:t xml:space="preserve">motion experimental design, the measured timings were </w:t>
      </w:r>
      <w:ins w:id="636" w:author="X Han" w:date="2018-10-30T17:40:00Z">
        <w:r w:rsidR="003C2C2E">
          <w:t xml:space="preserve">close to </w:t>
        </w:r>
      </w:ins>
      <w:del w:id="637" w:author="X Han" w:date="2018-10-30T17:40:00Z">
        <w:r w:rsidR="00076608" w:rsidDel="003C2C2E">
          <w:delText xml:space="preserve">very similar to </w:delText>
        </w:r>
      </w:del>
      <w:r w:rsidR="00076608">
        <w:t>the theoretical timings,</w:t>
      </w:r>
      <w:ins w:id="638" w:author="X Han" w:date="2018-10-30T17:40:00Z">
        <w:r w:rsidR="003C2C2E">
          <w:t xml:space="preserve"> with a </w:t>
        </w:r>
      </w:ins>
      <w:del w:id="639" w:author="X Han" w:date="2018-10-30T17:40:00Z">
        <w:r w:rsidR="00076608" w:rsidDel="003C2C2E">
          <w:delText xml:space="preserve"> biased by approximately </w:delText>
        </w:r>
      </w:del>
      <w:r w:rsidR="00076608">
        <w:t>3</w:t>
      </w:r>
      <w:r w:rsidR="00A658F8">
        <w:t>0</w:t>
      </w:r>
      <w:r w:rsidR="00076608">
        <w:t xml:space="preserve"> microseconds</w:t>
      </w:r>
      <w:ins w:id="640" w:author="X Han" w:date="2018-10-30T17:40:00Z">
        <w:r w:rsidR="003C2C2E">
          <w:t xml:space="preserve"> delay</w:t>
        </w:r>
      </w:ins>
      <w:r w:rsidR="00076608">
        <w:t xml:space="preserve"> per sample</w:t>
      </w:r>
      <w:r w:rsidR="00BD4D5E">
        <w:t xml:space="preserve">. </w:t>
      </w:r>
      <w:ins w:id="641" w:author="X Han" w:date="2018-10-30T17:40:00Z">
        <w:r w:rsidR="003C2C2E">
          <w:t xml:space="preserve">Additionally, </w:t>
        </w:r>
      </w:ins>
      <w:del w:id="642" w:author="X Han" w:date="2018-10-30T17:40:00Z">
        <w:r w:rsidR="00012AF6" w:rsidDel="003C2C2E">
          <w:delText xml:space="preserve">Notably, concomitant execution of </w:delText>
        </w:r>
      </w:del>
      <w:commentRangeStart w:id="643"/>
      <w:r w:rsidR="00012AF6">
        <w:t>audio and puff signals</w:t>
      </w:r>
      <w:commentRangeEnd w:id="643"/>
      <w:r w:rsidR="003C2C2E">
        <w:rPr>
          <w:rStyle w:val="CommentReference"/>
        </w:rPr>
        <w:commentReference w:id="643"/>
      </w:r>
      <w:r w:rsidR="00012AF6">
        <w:t xml:space="preserve"> </w:t>
      </w:r>
      <w:ins w:id="644" w:author="X Han" w:date="2018-10-30T17:40:00Z">
        <w:r w:rsidR="003C2C2E">
          <w:t xml:space="preserve">showed no timing drift, mean, standard deviation? </w:t>
        </w:r>
      </w:ins>
      <w:del w:id="645" w:author="X Han" w:date="2018-10-30T17:41:00Z">
        <w:r w:rsidR="00012AF6" w:rsidDel="003C2C2E">
          <w:delText>did not appear to greatly alter either the slight timing drift or precision</w:delText>
        </w:r>
        <w:r w:rsidR="00100073" w:rsidDel="003C2C2E">
          <w:delText xml:space="preserve"> compared with the motor setup</w:delText>
        </w:r>
        <w:r w:rsidR="00012AF6" w:rsidDel="003C2C2E">
          <w:delText>.</w:delText>
        </w:r>
      </w:del>
    </w:p>
    <w:p w14:paraId="52475EC7" w14:textId="594E8A90" w:rsidR="003F3A5C" w:rsidRDefault="009C7571" w:rsidP="00122DC3">
      <w:pPr>
        <w:ind w:firstLine="720"/>
      </w:pPr>
      <w:r>
        <w:t xml:space="preserve">We </w:t>
      </w:r>
      <w:ins w:id="646" w:author="X Han" w:date="2018-10-30T17:41:00Z">
        <w:r w:rsidR="003C2C2E">
          <w:t xml:space="preserve">further quantified </w:t>
        </w:r>
      </w:ins>
      <w:del w:id="647" w:author="X Han" w:date="2018-10-30T17:41:00Z">
        <w:r w:rsidDel="003C2C2E">
          <w:delText xml:space="preserve">looked at </w:delText>
        </w:r>
      </w:del>
      <w:r w:rsidR="00A552C5">
        <w:t>sound onset latency</w:t>
      </w:r>
      <w:r w:rsidR="007F0DA0">
        <w:t xml:space="preserve">, </w:t>
      </w:r>
      <w:r w:rsidR="00A552C5">
        <w:t>sound</w:t>
      </w:r>
      <w:r w:rsidR="007F0DA0">
        <w:t xml:space="preserve"> </w:t>
      </w:r>
      <w:del w:id="648" w:author="X Han" w:date="2018-10-30T17:41:00Z">
        <w:r w:rsidR="007F0DA0" w:rsidDel="003C2C2E">
          <w:delText>length</w:delText>
        </w:r>
      </w:del>
      <w:ins w:id="649" w:author="X Han" w:date="2018-10-30T17:41:00Z">
        <w:r w:rsidR="003C2C2E">
          <w:t>duration</w:t>
        </w:r>
      </w:ins>
      <w:r>
        <w:t xml:space="preserve">, </w:t>
      </w:r>
      <w:r w:rsidR="00A552C5">
        <w:t>puff latency</w:t>
      </w:r>
      <w:r w:rsidR="008664D6">
        <w:t xml:space="preserve">, and puff </w:t>
      </w:r>
      <w:del w:id="650" w:author="X Han" w:date="2018-10-30T17:41:00Z">
        <w:r w:rsidR="008664D6" w:rsidDel="003C2C2E">
          <w:delText xml:space="preserve">length </w:delText>
        </w:r>
        <w:r w:rsidDel="003C2C2E">
          <w:delText>as well</w:delText>
        </w:r>
      </w:del>
      <w:ins w:id="651" w:author="X Han" w:date="2018-10-30T17:41:00Z">
        <w:r w:rsidR="003C2C2E">
          <w:t>duration</w:t>
        </w:r>
      </w:ins>
      <w:r>
        <w:t>.</w:t>
      </w:r>
      <w:r w:rsidR="008664D6">
        <w:t xml:space="preserve"> As shown in figure 4Biii, </w:t>
      </w:r>
      <w:ins w:id="652" w:author="X Han" w:date="2018-10-30T17:42:00Z">
        <w:r w:rsidR="003C2C2E">
          <w:t xml:space="preserve">the digital output for eye puff showed </w:t>
        </w:r>
      </w:ins>
      <w:del w:id="653" w:author="X Han" w:date="2018-10-30T17:42:00Z">
        <w:r w:rsidR="008664D6" w:rsidDel="003C2C2E">
          <w:delText>p</w:delText>
        </w:r>
        <w:r w:rsidR="00A552C5" w:rsidDel="003C2C2E">
          <w:delText xml:space="preserve">uff latency was very small, averaging close to </w:delText>
        </w:r>
      </w:del>
      <w:ins w:id="654" w:author="X Han" w:date="2018-10-30T17:42:00Z">
        <w:r w:rsidR="003C2C2E">
          <w:t>no delay from the theoretical time (</w:t>
        </w:r>
      </w:ins>
      <w:r w:rsidR="00A552C5">
        <w:t>0 seconds</w:t>
      </w:r>
      <w:ins w:id="655" w:author="X Han" w:date="2018-10-30T17:42:00Z">
        <w:r w:rsidR="003C2C2E">
          <w:t>, with a standard deviation??)</w:t>
        </w:r>
      </w:ins>
      <w:del w:id="656" w:author="X Han" w:date="2018-10-30T17:42:00Z">
        <w:r w:rsidR="00A552C5" w:rsidDel="003C2C2E">
          <w:delText xml:space="preserve"> with very high precision</w:delText>
        </w:r>
      </w:del>
      <w:r w:rsidR="00A552C5">
        <w:t xml:space="preserve">. </w:t>
      </w:r>
      <w:del w:id="657" w:author="X Han" w:date="2018-10-30T17:42:00Z">
        <w:r w:rsidR="00A552C5" w:rsidDel="003C2C2E">
          <w:delText>Further, the length of the</w:delText>
        </w:r>
      </w:del>
      <w:ins w:id="658" w:author="X Han" w:date="2018-10-30T17:42:00Z">
        <w:r w:rsidR="003C2C2E">
          <w:t>The duration of the</w:t>
        </w:r>
      </w:ins>
      <w:r w:rsidR="00A552C5">
        <w:t xml:space="preserve"> puff digital pulse was both highly accurate and consistent, </w:t>
      </w:r>
      <w:ins w:id="659" w:author="X Han" w:date="2018-10-30T17:43:00Z">
        <w:r w:rsidR="003C2C2E">
          <w:t xml:space="preserve">and was only 20us shorter </w:t>
        </w:r>
      </w:ins>
      <w:del w:id="660" w:author="X Han" w:date="2018-10-30T17:43:00Z">
        <w:r w:rsidR="00A552C5" w:rsidDel="003C2C2E">
          <w:delText>with a range of only 20 m</w:delText>
        </w:r>
        <w:r w:rsidR="00122DC3" w:rsidDel="003C2C2E">
          <w:delText xml:space="preserve">icroseconds </w:delText>
        </w:r>
      </w:del>
      <w:r w:rsidR="00122DC3">
        <w:t xml:space="preserve">over the 50 trials. </w:t>
      </w:r>
      <w:commentRangeStart w:id="661"/>
      <w:r w:rsidR="00A552C5">
        <w:t>Sound latency</w:t>
      </w:r>
      <w:r w:rsidR="008664D6">
        <w:t>, while non-negligible,</w:t>
      </w:r>
      <w:r w:rsidR="00A552C5">
        <w:t xml:space="preserve"> was</w:t>
      </w:r>
      <w:r w:rsidR="008664D6">
        <w:t xml:space="preserve"> both</w:t>
      </w:r>
      <w:r w:rsidR="00A552C5">
        <w:t xml:space="preserve"> precise and predictable</w:t>
      </w:r>
      <w:r w:rsidR="008664D6">
        <w:t>: it averaged 7.6</w:t>
      </w:r>
      <w:r w:rsidR="00702298">
        <w:t xml:space="preserve"> </w:t>
      </w:r>
      <w:r w:rsidR="00702298" w:rsidRPr="00702298">
        <w:rPr>
          <w:u w:val="single"/>
        </w:rPr>
        <w:t>+</w:t>
      </w:r>
      <w:r w:rsidR="00702298">
        <w:t xml:space="preserve"> 0.9</w:t>
      </w:r>
      <w:r w:rsidR="008664D6">
        <w:t xml:space="preserve"> milliseconds</w:t>
      </w:r>
      <w:r w:rsidR="00F21FEB">
        <w:t>.</w:t>
      </w:r>
      <w:commentRangeEnd w:id="661"/>
      <w:r w:rsidR="003C2C2E">
        <w:rPr>
          <w:rStyle w:val="CommentReference"/>
        </w:rPr>
        <w:commentReference w:id="661"/>
      </w:r>
      <w:r w:rsidR="00F21FEB">
        <w:t xml:space="preserve"> Because of the consistency of the timing latency, it would be easy to adjust for this latency within the code, </w:t>
      </w:r>
      <w:r w:rsidR="00C81F7D">
        <w:t>in this case</w:t>
      </w:r>
      <w:r w:rsidR="00F21FEB">
        <w:t xml:space="preserve"> by instantiating a change in signal amplitude 7.6 milliseconds earlier than the corresponding frame capture.</w:t>
      </w:r>
      <w:r w:rsidR="003F3A5C">
        <w:t xml:space="preserve"> The value that we observed was similar to the value of 6.9 </w:t>
      </w:r>
      <w:r w:rsidR="003F3A5C" w:rsidRPr="003F3A5C">
        <w:rPr>
          <w:u w:val="single"/>
        </w:rPr>
        <w:t>+</w:t>
      </w:r>
      <w:r w:rsidR="003F3A5C">
        <w:t xml:space="preserve"> 0.9 m</w:t>
      </w:r>
      <w:r w:rsidR="00F61743">
        <w:t>illisecond</w:t>
      </w:r>
      <w:r w:rsidR="003F3A5C">
        <w:t xml:space="preserve">s that was observed in a similar design utilizing a Teensy 3.2, where the Teensy was used to play a pre-recorded sound after stimulation by a Bpod behavioral control system </w:t>
      </w:r>
      <w:sdt>
        <w:sdtPr>
          <w:id w:val="-42610314"/>
          <w:citation/>
        </w:sdtPr>
        <w:sdtContent>
          <w:r w:rsidR="003F3A5C">
            <w:fldChar w:fldCharType="begin"/>
          </w:r>
          <w:r w:rsidR="003F3A5C">
            <w:instrText xml:space="preserve"> CITATION Sol18 \l 1033 </w:instrText>
          </w:r>
          <w:r w:rsidR="003F3A5C">
            <w:fldChar w:fldCharType="separate"/>
          </w:r>
          <w:r w:rsidR="003F3A5C">
            <w:rPr>
              <w:noProof/>
            </w:rPr>
            <w:t>(Solari, Sviatkó, Laszlovsky, Hegedüs, &amp; Hangya, 2018)</w:t>
          </w:r>
          <w:r w:rsidR="003F3A5C">
            <w:fldChar w:fldCharType="end"/>
          </w:r>
        </w:sdtContent>
      </w:sdt>
      <w:r w:rsidR="003F3A5C">
        <w:t>.</w:t>
      </w:r>
    </w:p>
    <w:p w14:paraId="639E95C9" w14:textId="73838B80" w:rsidR="00BD2225" w:rsidRDefault="00CE1869" w:rsidP="00AC4B20">
      <w:pPr>
        <w:ind w:firstLine="720"/>
      </w:pPr>
      <w:ins w:id="662" w:author="X Han" w:date="2018-10-30T17:45:00Z">
        <w:r>
          <w:t>To further demonstrate the feasibility of modulating sound intensity while maintaining frequency accuracy, we</w:t>
        </w:r>
      </w:ins>
      <w:ins w:id="663" w:author="X Han" w:date="2018-10-30T17:46:00Z">
        <w:r>
          <w:t xml:space="preserve"> delivered sound of…</w:t>
        </w:r>
      </w:ins>
      <w:commentRangeStart w:id="664"/>
      <w:ins w:id="665" w:author="X Han" w:date="2018-10-30T17:45:00Z">
        <w:r>
          <w:t>…</w:t>
        </w:r>
      </w:ins>
      <w:r w:rsidR="00D20DCE">
        <w:t xml:space="preserve">Using our design, wherein we modulated the amplitude of </w:t>
      </w:r>
      <w:r w:rsidR="00D20DCE">
        <w:lastRenderedPageBreak/>
        <w:t xml:space="preserve">a sine wave in order to deliver a sound, we had very precise results, with a range of timings right around 700 ms with a range of 2.9 ms. </w:t>
      </w:r>
      <w:commentRangeEnd w:id="664"/>
      <w:r>
        <w:rPr>
          <w:rStyle w:val="CommentReference"/>
        </w:rPr>
        <w:commentReference w:id="664"/>
      </w:r>
      <w:r w:rsidR="00395467">
        <w:t xml:space="preserve">Other  implementations of the Audio library could potentially offer even more precision, if so desired. For example, if one needed to utilize a precise sound sequence in an experiment, they could upload the sound sequence as a .wav file and utilize the Teensy to play the pre-recorded sound </w:t>
      </w:r>
      <w:sdt>
        <w:sdtPr>
          <w:id w:val="1426230556"/>
          <w:citation/>
        </w:sdtPr>
        <w:sdtContent>
          <w:r w:rsidR="00395467">
            <w:fldChar w:fldCharType="begin"/>
          </w:r>
          <w:r w:rsidR="00395467">
            <w:instrText xml:space="preserve"> CITATION Sol18 \l 1033 </w:instrText>
          </w:r>
          <w:r w:rsidR="00395467">
            <w:fldChar w:fldCharType="separate"/>
          </w:r>
          <w:r w:rsidR="00395467">
            <w:rPr>
              <w:noProof/>
            </w:rPr>
            <w:t>(Solari, Sviatkó, Laszlovsky, Hegedüs, &amp; Hangya, 2018)</w:t>
          </w:r>
          <w:r w:rsidR="00395467">
            <w:fldChar w:fldCharType="end"/>
          </w:r>
        </w:sdtContent>
      </w:sdt>
      <w:r w:rsidR="00395467">
        <w:t xml:space="preserve">. </w:t>
      </w:r>
      <w:r w:rsidR="009900AF">
        <w:t xml:space="preserve">However, our design can be implemented very simply, utilizing additional code only within the main startup script. </w:t>
      </w:r>
      <w:commentRangeStart w:id="666"/>
      <w:r w:rsidR="00225A75">
        <w:t>Ultimately</w:t>
      </w:r>
      <w:commentRangeEnd w:id="666"/>
      <w:r w:rsidR="00D20DCE">
        <w:rPr>
          <w:rStyle w:val="CommentReference"/>
        </w:rPr>
        <w:commentReference w:id="666"/>
      </w:r>
      <w:r w:rsidR="00225A75">
        <w:t>, t</w:t>
      </w:r>
      <w:r w:rsidR="002E1AD6">
        <w:t xml:space="preserve">he precisions of </w:t>
      </w:r>
      <w:r w:rsidR="00395467">
        <w:t xml:space="preserve">both our </w:t>
      </w:r>
      <w:r w:rsidR="002E1AD6">
        <w:t>puff and sound output are</w:t>
      </w:r>
      <w:r w:rsidR="005A0D57">
        <w:t xml:space="preserve"> comparable to </w:t>
      </w:r>
      <w:r w:rsidR="002E1AD6">
        <w:t xml:space="preserve">expensive, </w:t>
      </w:r>
      <w:r w:rsidR="005A0D57">
        <w:t>available systems such as the</w:t>
      </w:r>
      <w:r w:rsidR="0042154A">
        <w:t xml:space="preserve"> Habitest Modular system in conjunction with</w:t>
      </w:r>
      <w:r w:rsidR="005A0D57">
        <w:t xml:space="preserve"> </w:t>
      </w:r>
      <w:r w:rsidR="00AF543F">
        <w:t xml:space="preserve">Coulbourn Graphic State 4 software, which </w:t>
      </w:r>
      <w:r w:rsidR="002E1AD6">
        <w:t xml:space="preserve">itself </w:t>
      </w:r>
      <w:r w:rsidR="00AF543F">
        <w:t>offers 1 ms precision (</w:t>
      </w:r>
      <w:hyperlink r:id="rId15" w:history="1">
        <w:r w:rsidR="00AF543F" w:rsidRPr="009E524D">
          <w:rPr>
            <w:rStyle w:val="Hyperlink"/>
          </w:rPr>
          <w:t>http://www.coulbourn.com/v/vspfiles/assets/manuals/Graphic%20State%204%20Users%20Manual.pdf</w:t>
        </w:r>
      </w:hyperlink>
      <w:r w:rsidR="00AF543F">
        <w:t xml:space="preserve">) </w:t>
      </w:r>
      <w:r w:rsidR="0042154A">
        <w:t xml:space="preserve">, </w:t>
      </w:r>
      <w:r w:rsidR="002E1AD6">
        <w:t>making the Teensy a viable</w:t>
      </w:r>
      <w:r w:rsidR="00A67065">
        <w:t>, inexpensive</w:t>
      </w:r>
      <w:r w:rsidR="002E1AD6">
        <w:t xml:space="preserve"> </w:t>
      </w:r>
      <w:r w:rsidR="00B47E22">
        <w:t>alternative</w:t>
      </w:r>
      <w:r w:rsidR="002E1AD6">
        <w:t>.</w:t>
      </w:r>
    </w:p>
    <w:p w14:paraId="7B161A61" w14:textId="3E76975F" w:rsidR="00CD1149" w:rsidRPr="00165CBC" w:rsidRDefault="00165CBC" w:rsidP="00F25F3E">
      <w:pPr>
        <w:rPr>
          <w:b/>
        </w:rPr>
      </w:pPr>
      <w:r w:rsidRPr="00165CBC">
        <w:rPr>
          <w:b/>
        </w:rPr>
        <w:t>Conclusion</w:t>
      </w:r>
      <w:ins w:id="667" w:author="X Han" w:date="2018-10-30T17:46:00Z">
        <w:r w:rsidR="00A876B3">
          <w:rPr>
            <w:b/>
          </w:rPr>
          <w:t xml:space="preserve"> and Discussion</w:t>
        </w:r>
      </w:ins>
    </w:p>
    <w:p w14:paraId="2DDFF1A8" w14:textId="6ADFA449" w:rsidR="007D5C1E" w:rsidRDefault="00491129" w:rsidP="007D5C1E">
      <w:pPr>
        <w:ind w:firstLine="720"/>
      </w:pPr>
      <w:r>
        <w:t xml:space="preserve">We </w:t>
      </w:r>
      <w:del w:id="668" w:author="X Han" w:date="2018-10-30T17:46:00Z">
        <w:r w:rsidR="00DF7CEF" w:rsidDel="00A876B3">
          <w:delText>introduce</w:delText>
        </w:r>
        <w:r w:rsidR="00E542A5" w:rsidDel="00A876B3">
          <w:delText xml:space="preserve"> </w:delText>
        </w:r>
      </w:del>
      <w:ins w:id="669" w:author="X Han" w:date="2018-10-30T17:46:00Z">
        <w:r w:rsidR="00A876B3">
          <w:t xml:space="preserve">demonstrate the use of </w:t>
        </w:r>
      </w:ins>
      <w:del w:id="670" w:author="X Han" w:date="2018-10-30T17:47:00Z">
        <w:r w:rsidR="00E542A5" w:rsidDel="00A876B3">
          <w:delText xml:space="preserve">two inexpensive and highly accurate experimental paradigms both constructed around a </w:delText>
        </w:r>
      </w:del>
      <w:r w:rsidR="00E542A5">
        <w:t>Teensy 3.2 microcontroller</w:t>
      </w:r>
      <w:ins w:id="671" w:author="X Han" w:date="2018-10-30T17:47:00Z">
        <w:r w:rsidR="00A876B3">
          <w:t xml:space="preserve"> in integrating </w:t>
        </w:r>
        <w:r w:rsidR="00001E11">
          <w:t xml:space="preserve">sCMOS camera with </w:t>
        </w:r>
        <w:r w:rsidR="00A876B3">
          <w:t>various</w:t>
        </w:r>
        <w:r w:rsidR="00001E11">
          <w:t xml:space="preserve"> devices for behavioral experiments. </w:t>
        </w:r>
      </w:ins>
      <w:ins w:id="672" w:author="X Han" w:date="2018-10-30T17:48:00Z">
        <w:r w:rsidR="00001E11">
          <w:t xml:space="preserve"> In one example, we </w:t>
        </w:r>
      </w:ins>
      <w:del w:id="673" w:author="X Han" w:date="2018-10-30T17:48:00Z">
        <w:r w:rsidR="00E542A5" w:rsidDel="00001E11">
          <w:delText xml:space="preserve">. In the first, we </w:delText>
        </w:r>
      </w:del>
      <w:r w:rsidR="002F36EF">
        <w:t>utilize</w:t>
      </w:r>
      <w:ins w:id="674" w:author="X Han" w:date="2018-10-30T17:48:00Z">
        <w:r w:rsidR="00001E11">
          <w:t>d</w:t>
        </w:r>
      </w:ins>
      <w:r w:rsidR="002F36EF">
        <w:t xml:space="preserve"> </w:t>
      </w:r>
      <w:ins w:id="675" w:author="X Han" w:date="2018-10-30T17:48:00Z">
        <w:r w:rsidR="00001E11">
          <w:t xml:space="preserve">recently developed </w:t>
        </w:r>
      </w:ins>
      <w:del w:id="676" w:author="X Han" w:date="2018-10-30T17:48:00Z">
        <w:r w:rsidR="006D5BCC" w:rsidDel="00001E11">
          <w:delText xml:space="preserve">highly accurate </w:delText>
        </w:r>
      </w:del>
      <w:r w:rsidR="00E542A5">
        <w:t>ADNS-9800 gaming sensors</w:t>
      </w:r>
      <w:ins w:id="677" w:author="X Han" w:date="2018-10-30T17:48:00Z">
        <w:r w:rsidR="00001E11">
          <w:t xml:space="preserve"> for precise and high speed </w:t>
        </w:r>
      </w:ins>
      <w:ins w:id="678" w:author="X Han" w:date="2018-10-30T17:49:00Z">
        <w:r w:rsidR="00001E11">
          <w:t>loco</w:t>
        </w:r>
      </w:ins>
      <w:ins w:id="679" w:author="X Han" w:date="2018-10-30T17:48:00Z">
        <w:r w:rsidR="00001E11">
          <w:t>motion tracking, along with simultaneous camera commands.</w:t>
        </w:r>
      </w:ins>
      <w:ins w:id="680" w:author="X Han" w:date="2018-10-30T17:53:00Z">
        <w:r w:rsidR="00001E11">
          <w:t xml:space="preserve"> </w:t>
        </w:r>
      </w:ins>
      <w:ins w:id="681" w:author="X Han" w:date="2018-10-30T17:48:00Z">
        <w:r w:rsidR="00001E11">
          <w:t xml:space="preserve">In a second experiment, we commanded four devices with precise timing during a trace conditioning experiments. </w:t>
        </w:r>
      </w:ins>
      <w:ins w:id="682" w:author="X Han" w:date="2018-10-30T17:54:00Z">
        <w:r w:rsidR="00001E11">
          <w:t xml:space="preserve">In both expriments, the timing of the Teensy interface was within 30us, suggesting the capablity of performing recording at 1000Hz? </w:t>
        </w:r>
      </w:ins>
      <w:ins w:id="683" w:author="X Han" w:date="2018-10-30T17:49:00Z">
        <w:r w:rsidR="00001E11">
          <w:t xml:space="preserve">We </w:t>
        </w:r>
      </w:ins>
      <w:ins w:id="684" w:author="X Han" w:date="2018-10-30T17:50:00Z">
        <w:r w:rsidR="00001E11">
          <w:t xml:space="preserve">developed user-friendly software interface, and </w:t>
        </w:r>
      </w:ins>
      <w:ins w:id="685" w:author="X Han" w:date="2018-10-30T17:51:00Z">
        <w:r w:rsidR="00001E11">
          <w:t xml:space="preserve">simple </w:t>
        </w:r>
      </w:ins>
      <w:ins w:id="686" w:author="X Han" w:date="2018-10-30T17:50:00Z">
        <w:r w:rsidR="00001E11">
          <w:t>hardware designs for both experiments.</w:t>
        </w:r>
      </w:ins>
      <w:ins w:id="687" w:author="X Han" w:date="2018-10-30T17:51:00Z">
        <w:r w:rsidR="00001E11">
          <w:t xml:space="preserve"> Together, these software and hardware configuration can be immediately adopted for the designed behavioral experiments, or customed for other types of </w:t>
        </w:r>
      </w:ins>
      <w:ins w:id="688" w:author="X Han" w:date="2018-10-30T17:52:00Z">
        <w:r w:rsidR="00001E11">
          <w:t xml:space="preserve">behavioral experiments, where camera based imaging is desired during behavior. </w:t>
        </w:r>
      </w:ins>
      <w:del w:id="689" w:author="X Han" w:date="2018-10-30T17:55:00Z">
        <w:r w:rsidR="002F36EF" w:rsidDel="00001E11">
          <w:delText xml:space="preserve">, for which exists a user-friendly </w:delText>
        </w:r>
        <w:r w:rsidR="006D5BCC" w:rsidDel="00001E11">
          <w:delText>library</w:delText>
        </w:r>
        <w:r w:rsidR="00E542A5" w:rsidDel="00001E11">
          <w:delText xml:space="preserve">. The </w:delText>
        </w:r>
        <w:r w:rsidR="006D5BCC" w:rsidDel="00001E11">
          <w:delText xml:space="preserve">Teensy is capable of </w:delText>
        </w:r>
        <w:r w:rsidR="0053564F" w:rsidDel="00001E11">
          <w:delText xml:space="preserve">utilizing these sensors and </w:delText>
        </w:r>
        <w:r w:rsidR="006D5BCC" w:rsidDel="00001E11">
          <w:delText>reporting movement measurements</w:delText>
        </w:r>
        <w:r w:rsidR="00E542A5" w:rsidDel="00001E11">
          <w:delText xml:space="preserve"> while </w:delText>
        </w:r>
        <w:r w:rsidR="00D73C96" w:rsidDel="00001E11">
          <w:delText>sending</w:delText>
        </w:r>
        <w:r w:rsidR="00E542A5" w:rsidDel="00001E11">
          <w:delText xml:space="preserve"> </w:delText>
        </w:r>
        <w:r w:rsidR="0020512C" w:rsidDel="00001E11">
          <w:delText xml:space="preserve">aligned, </w:delText>
        </w:r>
        <w:r w:rsidR="00D73C96" w:rsidDel="00001E11">
          <w:delText xml:space="preserve">temporally </w:delText>
        </w:r>
        <w:r w:rsidR="00BD2225" w:rsidDel="00001E11">
          <w:delText>regular and precise</w:delText>
        </w:r>
        <w:r w:rsidR="00D73C96" w:rsidDel="00001E11">
          <w:delText xml:space="preserve"> digital pulses out of</w:delText>
        </w:r>
        <w:r w:rsidR="00E542A5" w:rsidDel="00001E11">
          <w:delText xml:space="preserve"> </w:delText>
        </w:r>
        <w:r w:rsidR="00D73C96" w:rsidDel="00001E11">
          <w:delText>another digital pin</w:delText>
        </w:r>
        <w:r w:rsidR="00E542A5" w:rsidDel="00001E11">
          <w:delText xml:space="preserve">. This </w:delText>
        </w:r>
        <w:r w:rsidR="006D5BCC" w:rsidDel="00001E11">
          <w:delText>is</w:delText>
        </w:r>
        <w:r w:rsidR="00E542A5" w:rsidDel="00001E11">
          <w:delText xml:space="preserve"> particularly useful in an imaging paradigm, where </w:delText>
        </w:r>
        <w:r w:rsidR="006D5BCC" w:rsidDel="00001E11">
          <w:delText>one w</w:delText>
        </w:r>
        <w:r w:rsidR="00E210D3" w:rsidDel="00001E11">
          <w:delText xml:space="preserve">ould set a camera to </w:delText>
        </w:r>
        <w:r w:rsidR="006D5BCC" w:rsidDel="00001E11">
          <w:delText xml:space="preserve">external </w:delText>
        </w:r>
        <w:r w:rsidR="00E210D3" w:rsidDel="00001E11">
          <w:delText>capture</w:delText>
        </w:r>
        <w:r w:rsidR="006D5BCC" w:rsidDel="00001E11">
          <w:delText xml:space="preserve"> mode</w:delText>
        </w:r>
        <w:r w:rsidR="00E210D3" w:rsidDel="00001E11">
          <w:delText xml:space="preserve"> and send output </w:delText>
        </w:r>
        <w:r w:rsidR="009F6C06" w:rsidDel="00001E11">
          <w:delText xml:space="preserve">associated with movement </w:delText>
        </w:r>
        <w:r w:rsidR="00E210D3" w:rsidDel="00001E11">
          <w:delText>simultaneously</w:delText>
        </w:r>
        <w:r w:rsidR="00B451ED" w:rsidDel="00001E11">
          <w:delText xml:space="preserve"> </w:delText>
        </w:r>
        <w:r w:rsidR="009F6C06" w:rsidDel="00001E11">
          <w:delText xml:space="preserve">paired with </w:delText>
        </w:r>
        <w:r w:rsidR="007D5C1E" w:rsidDel="00001E11">
          <w:delText xml:space="preserve">accurate camera trigger. </w:delText>
        </w:r>
      </w:del>
      <w:ins w:id="690" w:author="X Han" w:date="2018-10-30T17:55:00Z">
        <w:r w:rsidR="00001E11">
          <w:t xml:space="preserve">This platform additionally are low cost and can be easily scaled for parallel experiments across many animals, or further customized for various types of behavioral experiments. </w:t>
        </w:r>
      </w:ins>
      <w:del w:id="691" w:author="X Han" w:date="2018-10-30T17:56:00Z">
        <w:r w:rsidR="007D5C1E" w:rsidDel="00001E11">
          <w:delText xml:space="preserve">This experiment also highlights the benefits of </w:delText>
        </w:r>
        <w:r w:rsidR="0053564F" w:rsidDel="00001E11">
          <w:delText xml:space="preserve">these </w:delText>
        </w:r>
        <w:r w:rsidR="007D5C1E" w:rsidDel="00001E11">
          <w:delText>inexpensive microcontrollers: with such a large user-base</w:delText>
        </w:r>
        <w:r w:rsidR="00F30F45" w:rsidDel="00001E11">
          <w:delText xml:space="preserve"> and </w:delText>
        </w:r>
        <w:r w:rsidR="0053564F" w:rsidDel="00001E11">
          <w:delText xml:space="preserve">an </w:delText>
        </w:r>
        <w:r w:rsidR="00F30F45" w:rsidDel="00001E11">
          <w:delText>intuitive programming language</w:delText>
        </w:r>
        <w:r w:rsidR="007D5C1E" w:rsidDel="00001E11">
          <w:delText xml:space="preserve">, many novel </w:delText>
        </w:r>
        <w:r w:rsidR="003856E9" w:rsidDel="00001E11">
          <w:delText xml:space="preserve">software </w:delText>
        </w:r>
        <w:r w:rsidR="007D5C1E" w:rsidDel="00001E11">
          <w:delText xml:space="preserve">libraries are available </w:delText>
        </w:r>
        <w:r w:rsidR="00F30F45" w:rsidDel="00001E11">
          <w:delText xml:space="preserve">for Arduino </w:delText>
        </w:r>
        <w:r w:rsidR="007D5C1E" w:rsidDel="00001E11">
          <w:delText>that wouldn’t be otherwise.</w:delText>
        </w:r>
        <w:r w:rsidR="00F30F45" w:rsidDel="00001E11">
          <w:delText xml:space="preserve"> The Teensy utilizes the same programming environment, thus benefitting from the ubiquitous use of Arduinos while adding </w:delText>
        </w:r>
        <w:r w:rsidR="003856E9" w:rsidDel="00001E11">
          <w:delText>several</w:delText>
        </w:r>
        <w:r w:rsidR="00F30F45" w:rsidDel="00001E11">
          <w:delText xml:space="preserve"> features.</w:delText>
        </w:r>
      </w:del>
    </w:p>
    <w:p w14:paraId="2C245482" w14:textId="40AD0B19" w:rsidR="00982BAB" w:rsidRPr="00B40A0C" w:rsidRDefault="003F3083" w:rsidP="00982BAB">
      <w:pPr>
        <w:ind w:firstLine="720"/>
        <w:rPr>
          <w:b/>
        </w:rPr>
      </w:pPr>
      <w:r>
        <w:t xml:space="preserve">We also demonstrate a setup built to implement a </w:t>
      </w:r>
      <w:r w:rsidR="00E210D3">
        <w:t>trace</w:t>
      </w:r>
      <w:r>
        <w:t xml:space="preserve"> conditioning paradigm. </w:t>
      </w:r>
      <w:r w:rsidR="00D953D8">
        <w:t xml:space="preserve">In addition to requiring accurate alignment of imaging with behavior, operant conditioning paradigms need reliable stimulus timing. In this setting, repetition of stimulus and response must occur in a highly regular temporal fashion in order for a mouse to learn and in order for the neuronal response to be consistent. </w:t>
      </w:r>
      <w:r>
        <w:t>This illustrates the ability of the Teensy to orchestrate different classes of output</w:t>
      </w:r>
      <w:r w:rsidR="00491129">
        <w:t>—analog and digital, both long and short pulses—</w:t>
      </w:r>
      <w:r>
        <w:t xml:space="preserve">simultaneously </w:t>
      </w:r>
      <w:r w:rsidR="002F36EF">
        <w:t xml:space="preserve">and </w:t>
      </w:r>
      <w:r>
        <w:t>with high temporal accuracy</w:t>
      </w:r>
      <w:r w:rsidR="003C7A53">
        <w:t xml:space="preserve"> </w:t>
      </w:r>
      <w:r w:rsidR="00E210D3">
        <w:t>while simultaneously sending out regular digital pulses to control an image capturing device. It</w:t>
      </w:r>
      <w:r>
        <w:t xml:space="preserve"> also highlights the ability of this device to simultaneously produce an analog output, in particular to generate a sound, while performing other actions.</w:t>
      </w:r>
      <w:r w:rsidR="00982BAB" w:rsidRPr="00982BAB">
        <w:t xml:space="preserve"> </w:t>
      </w:r>
      <w:r w:rsidR="00E210D3">
        <w:t>As previously stated, a</w:t>
      </w:r>
      <w:r w:rsidR="00982BAB">
        <w:t xml:space="preserve"> major advantage of the Teensy 3.2 over other microcontrollers such as the Arduino is the fact that it can output a true analog signal, whereas the </w:t>
      </w:r>
      <w:r w:rsidR="00982BAB">
        <w:lastRenderedPageBreak/>
        <w:t>Arduino U</w:t>
      </w:r>
      <w:r w:rsidR="00A73E08">
        <w:t>NO</w:t>
      </w:r>
      <w:r w:rsidR="00982BAB">
        <w:t>, for example, is capable only of outputting pulse-width modulated signals. This opens a venue for many experimental additions, parti</w:t>
      </w:r>
      <w:r w:rsidR="00D73C96">
        <w:t>cularly the addition of sound, without the need of extra devices such as resistors and capacitors to create an analog</w:t>
      </w:r>
      <w:r w:rsidR="00DF7CEF">
        <w:t>-like</w:t>
      </w:r>
      <w:r w:rsidR="00D73C96">
        <w:t xml:space="preserve"> signal. Rather, the Teensy 3.2 simply needs to be soldered on to a </w:t>
      </w:r>
      <w:r w:rsidR="00F4653B">
        <w:t>paired hardware module (</w:t>
      </w:r>
      <w:r w:rsidR="00D73C96">
        <w:t>prop shield</w:t>
      </w:r>
      <w:r w:rsidR="00F4653B">
        <w:t>)</w:t>
      </w:r>
      <w:r w:rsidR="00D73C96">
        <w:t xml:space="preserve">, and </w:t>
      </w:r>
      <w:r w:rsidR="00491129">
        <w:t>less</w:t>
      </w:r>
      <w:r w:rsidR="00D73C96">
        <w:t xml:space="preserve"> in-depth knowledge about electro</w:t>
      </w:r>
      <w:r w:rsidR="00491129">
        <w:t>nic circuits</w:t>
      </w:r>
      <w:r w:rsidR="00D73C96">
        <w:t xml:space="preserve"> is necessary.</w:t>
      </w:r>
      <w:r w:rsidR="00491129">
        <w:t xml:space="preserve"> I</w:t>
      </w:r>
      <w:r w:rsidR="00DF7CEF">
        <w:t>n addition, it has a built-in “A</w:t>
      </w:r>
      <w:r w:rsidR="00491129">
        <w:t>udio” library that simplifies sound synthesis, reading, and mixing</w:t>
      </w:r>
      <w:r w:rsidR="00BB20FF">
        <w:t>, all at 44.1 kHz</w:t>
      </w:r>
      <w:r w:rsidR="00F4653B">
        <w:t xml:space="preserve"> which is stereo quality</w:t>
      </w:r>
      <w:r w:rsidR="00491129">
        <w:t>.</w:t>
      </w:r>
    </w:p>
    <w:p w14:paraId="45F35392" w14:textId="307AE7F9" w:rsidR="00D953D8" w:rsidRDefault="002F36EF" w:rsidP="00D953D8">
      <w:pPr>
        <w:ind w:firstLine="720"/>
      </w:pPr>
      <w:r>
        <w:t>A</w:t>
      </w:r>
      <w:r w:rsidR="00F4653B">
        <w:t xml:space="preserve">n important </w:t>
      </w:r>
      <w:r w:rsidR="00D953D8">
        <w:t>discovery during development of</w:t>
      </w:r>
      <w:r w:rsidR="00334256">
        <w:t xml:space="preserve"> </w:t>
      </w:r>
      <w:r w:rsidR="00677FA6">
        <w:t>this</w:t>
      </w:r>
      <w:r w:rsidR="00D73C96">
        <w:t xml:space="preserve"> system </w:t>
      </w:r>
      <w:r w:rsidR="00D953D8">
        <w:t>is that realization of</w:t>
      </w:r>
      <w:r w:rsidR="00F4653B">
        <w:t xml:space="preserve"> </w:t>
      </w:r>
      <w:r w:rsidR="00D953D8">
        <w:t xml:space="preserve">a </w:t>
      </w:r>
      <w:r w:rsidR="00F4653B">
        <w:t xml:space="preserve">slight linear </w:t>
      </w:r>
      <w:r w:rsidR="00E210D3">
        <w:t>drift of the Teensy</w:t>
      </w:r>
      <w:r w:rsidR="00F4653B">
        <w:t xml:space="preserve"> processing clock</w:t>
      </w:r>
      <w:r w:rsidR="00E210D3">
        <w:t>.</w:t>
      </w:r>
      <w:r w:rsidR="00D73C96">
        <w:t xml:space="preserve"> This drift </w:t>
      </w:r>
      <w:r w:rsidR="005C472C">
        <w:t>is</w:t>
      </w:r>
      <w:r w:rsidR="00D73C96">
        <w:t xml:space="preserve"> linear in nature, </w:t>
      </w:r>
      <w:r w:rsidR="00491129">
        <w:t>which makes it simple to</w:t>
      </w:r>
      <w:r w:rsidR="00D73C96">
        <w:t xml:space="preserve"> calibrate o</w:t>
      </w:r>
      <w:r w:rsidR="00DB58F7">
        <w:t>ut</w:t>
      </w:r>
      <w:r w:rsidR="00F4653B">
        <w:t xml:space="preserve"> if actual sub-µs precision </w:t>
      </w:r>
      <w:r w:rsidR="00D953D8">
        <w:t>to real world timing is essential</w:t>
      </w:r>
      <w:r w:rsidR="00DB58F7">
        <w:t>.</w:t>
      </w:r>
      <w:r w:rsidR="00E210D3">
        <w:t xml:space="preserve"> Further, it </w:t>
      </w:r>
      <w:r w:rsidR="00CC5552">
        <w:t xml:space="preserve">actually </w:t>
      </w:r>
      <w:r w:rsidR="00E210D3">
        <w:t xml:space="preserve">underscores the </w:t>
      </w:r>
      <w:r w:rsidR="00F4653B">
        <w:t>necessity of a central con</w:t>
      </w:r>
      <w:r w:rsidR="005A0D57">
        <w:t xml:space="preserve">troller for precise acquisition </w:t>
      </w:r>
      <w:r w:rsidR="00F4653B">
        <w:t xml:space="preserve">and </w:t>
      </w:r>
      <w:r w:rsidR="00E210D3">
        <w:t>total experimental control</w:t>
      </w:r>
      <w:r w:rsidR="00F16A59">
        <w:t xml:space="preserve">. </w:t>
      </w:r>
      <w:r w:rsidR="009A05F4">
        <w:t>Synchronizing different devices</w:t>
      </w:r>
      <w:r w:rsidR="00E210D3">
        <w:t xml:space="preserve"> only by a single pulse at the start of an experiment can lead to problems when trying to acquire motor output or deliver some experimental stimulus and examine cellular behavior with high temporal accuracy. </w:t>
      </w:r>
      <w:r w:rsidR="00DB58F7">
        <w:t xml:space="preserve"> </w:t>
      </w:r>
      <w:r w:rsidR="00D953D8">
        <w:t>Initiating experimental events from a high-level source, such as directly from a PC, can introduce timing jitter due to the multitude of tasks that a PC must attend to at any given point in time. For example, a recent calcium imaging study in the striatum finds additional neurological structure related to motor activity on very short timescales</w:t>
      </w:r>
      <w:r w:rsidR="00E50187">
        <w:t xml:space="preserve">, but finds only velocity correlated with neural activity on longer timescales </w:t>
      </w:r>
      <w:sdt>
        <w:sdtPr>
          <w:id w:val="-639345187"/>
          <w:citation/>
        </w:sdtPr>
        <w:sdtContent>
          <w:r w:rsidR="00D953D8">
            <w:fldChar w:fldCharType="begin"/>
          </w:r>
          <w:r w:rsidR="00D953D8">
            <w:instrText xml:space="preserve"> CITATION Mar18 \l 1033 </w:instrText>
          </w:r>
          <w:r w:rsidR="00D953D8">
            <w:fldChar w:fldCharType="separate"/>
          </w:r>
          <w:r w:rsidR="00D953D8">
            <w:rPr>
              <w:noProof/>
            </w:rPr>
            <w:t>(Markowitz, et al., 2018)</w:t>
          </w:r>
          <w:r w:rsidR="00D953D8">
            <w:fldChar w:fldCharType="end"/>
          </w:r>
        </w:sdtContent>
      </w:sdt>
      <w:r w:rsidR="00D953D8">
        <w:t>.</w:t>
      </w:r>
      <w:r w:rsidR="00E50187">
        <w:t xml:space="preserve"> This suggests that with sufficient timing jitter, </w:t>
      </w:r>
      <w:r w:rsidR="00925269">
        <w:t xml:space="preserve">correlations on short time scales could be missed, yielding the conclusion that velocity is the only correlate of neural activity in the striatum. </w:t>
      </w:r>
    </w:p>
    <w:p w14:paraId="2A8EDE8F" w14:textId="0937F8D1" w:rsidR="00D953D8" w:rsidRDefault="00D953D8" w:rsidP="00D73C96">
      <w:pPr>
        <w:ind w:firstLine="720"/>
      </w:pPr>
      <w:r>
        <w:t xml:space="preserve">Further, with concomitant imaging, one must also align tasks to imaging data after the fact, or face substantial variability in frame spacing. As explained previously </w:t>
      </w:r>
      <w:sdt>
        <w:sdtPr>
          <w:id w:val="971557675"/>
          <w:citation/>
        </w:sdtPr>
        <w:sdtContent>
          <w:r>
            <w:fldChar w:fldCharType="begin"/>
          </w:r>
          <w:r>
            <w:instrText xml:space="preserve">CITATION DAu12 \m Sol18 \l 1033 </w:instrText>
          </w:r>
          <w:r>
            <w:fldChar w:fldCharType="separate"/>
          </w:r>
          <w:r>
            <w:rPr>
              <w:noProof/>
            </w:rPr>
            <w:t>(D'Ausilio, 2012; Solari, Sviatkó, Laszlovsky, Hegedüs, &amp; Hangya, 2018)</w:t>
          </w:r>
          <w:r>
            <w:fldChar w:fldCharType="end"/>
          </w:r>
        </w:sdtContent>
      </w:sdt>
      <w:r>
        <w:t>, using a microcontroller such as an Arduino or Teensy 3.2 circumvents the issue of imprecise timing of behavioral events. We note that in addition, synchronizing camera triggers with experimental events circumvents the need of post-hoc image alignment.</w:t>
      </w:r>
    </w:p>
    <w:p w14:paraId="1FD2877F" w14:textId="76A5F299" w:rsidR="00586A58" w:rsidRDefault="002C083C" w:rsidP="004E4F03">
      <w:pPr>
        <w:ind w:firstLine="360"/>
      </w:pPr>
      <w:r>
        <w:t>In conc</w:t>
      </w:r>
      <w:r w:rsidR="007A4FE2">
        <w:t xml:space="preserve">lusion, </w:t>
      </w:r>
      <w:r w:rsidR="00D953D8">
        <w:t>Arduino UNO and the Teensy 3.2 both potentially fulfi</w:t>
      </w:r>
      <w:r w:rsidR="00925269">
        <w:t>ll these requirements, though</w:t>
      </w:r>
      <w:r w:rsidR="00D953D8">
        <w:t xml:space="preserve"> additional timing function</w:t>
      </w:r>
      <w:r w:rsidR="00925269">
        <w:t>s</w:t>
      </w:r>
      <w:r w:rsidR="00D953D8">
        <w:t xml:space="preserve">, </w:t>
      </w:r>
      <w:r w:rsidR="00925269">
        <w:t xml:space="preserve">such as </w:t>
      </w:r>
      <w:r w:rsidR="00D953D8">
        <w:t>the “IntervalTimer”</w:t>
      </w:r>
      <w:r w:rsidR="00925269">
        <w:t xml:space="preserve"> and “elapsedMicros”, make</w:t>
      </w:r>
      <w:r w:rsidR="00D953D8">
        <w:t xml:space="preserve"> the Teensy 3.2 better suited for the particular task of delivering the equally spaced, regular digital pulses needed for triggering image capture. Finally</w:t>
      </w:r>
      <w:r w:rsidR="00CD3901">
        <w:t>,</w:t>
      </w:r>
      <w:r w:rsidR="00925269">
        <w:t xml:space="preserve"> </w:t>
      </w:r>
      <w:r w:rsidR="007A4FE2">
        <w:t>t</w:t>
      </w:r>
      <w:r w:rsidR="006C36D7">
        <w:t>he precision and utility of the Teensy microcontroller</w:t>
      </w:r>
      <w:r w:rsidR="00925269">
        <w:t xml:space="preserve"> </w:t>
      </w:r>
      <w:r w:rsidR="006C36D7">
        <w:t>make this a use</w:t>
      </w:r>
      <w:r w:rsidR="004B38B6">
        <w:t xml:space="preserve">r-friendly, easily adaptable, accurate, and precise </w:t>
      </w:r>
      <w:r w:rsidR="006C36D7">
        <w:t xml:space="preserve">tool for </w:t>
      </w:r>
      <w:r w:rsidR="004B38B6">
        <w:t>different</w:t>
      </w:r>
      <w:r w:rsidR="006C36D7">
        <w:t xml:space="preserve"> experimen</w:t>
      </w:r>
      <w:r w:rsidR="00E210D3">
        <w:t xml:space="preserve">tal designs in neuroscience in general, </w:t>
      </w:r>
      <w:r w:rsidR="00966782">
        <w:t>and particularly</w:t>
      </w:r>
      <w:r w:rsidR="00E210D3">
        <w:t xml:space="preserve"> </w:t>
      </w:r>
      <w:r w:rsidR="00263784">
        <w:t>for</w:t>
      </w:r>
      <w:r w:rsidR="00E210D3">
        <w:t xml:space="preserve"> imaging studies</w:t>
      </w:r>
      <w:r w:rsidR="006C36D7">
        <w:t>.</w:t>
      </w:r>
    </w:p>
    <w:p w14:paraId="719AF582" w14:textId="7FF06568" w:rsidR="002D3FD9" w:rsidRPr="00C51ED9" w:rsidRDefault="00C51ED9">
      <w:pPr>
        <w:rPr>
          <w:b/>
        </w:rPr>
      </w:pPr>
      <w:r w:rsidRPr="00C51ED9">
        <w:rPr>
          <w:b/>
        </w:rPr>
        <w:t>Figures</w:t>
      </w:r>
    </w:p>
    <w:p w14:paraId="2A503563" w14:textId="2F013887" w:rsidR="002D3FD9" w:rsidRDefault="002D3FD9">
      <w:r w:rsidRPr="003F0C7A">
        <w:rPr>
          <w:b/>
        </w:rPr>
        <w:t>Figure 1.</w:t>
      </w:r>
      <w:r w:rsidR="003F0C7A">
        <w:t xml:space="preserve"> Diagrams of the two experimental device setups</w:t>
      </w:r>
      <w:ins w:id="692" w:author="X Han" w:date="2018-10-30T17:58:00Z">
        <w:r w:rsidR="00C503C0">
          <w:t xml:space="preserve"> using Teesy interface. A</w:t>
        </w:r>
      </w:ins>
      <w:r w:rsidR="003F0C7A">
        <w:t xml:space="preserve">, a floating, </w:t>
      </w:r>
      <w:ins w:id="693" w:author="X Han" w:date="2018-10-30T17:57:00Z">
        <w:r w:rsidR="00001E11">
          <w:t>spherical</w:t>
        </w:r>
      </w:ins>
      <w:del w:id="694" w:author="X Han" w:date="2018-10-30T17:57:00Z">
        <w:r w:rsidR="003F0C7A" w:rsidDel="00001E11">
          <w:delText>3</w:delText>
        </w:r>
      </w:del>
      <w:del w:id="695" w:author="X Han" w:date="2018-10-30T17:56:00Z">
        <w:r w:rsidR="003F0C7A" w:rsidDel="00001E11">
          <w:delText>D</w:delText>
        </w:r>
      </w:del>
      <w:r w:rsidR="003F0C7A">
        <w:t xml:space="preserve"> </w:t>
      </w:r>
      <w:del w:id="696" w:author="X Han" w:date="2018-10-30T17:57:00Z">
        <w:r w:rsidR="003F0C7A" w:rsidDel="00001E11">
          <w:delText xml:space="preserve">treadmill </w:delText>
        </w:r>
      </w:del>
      <w:ins w:id="697" w:author="X Han" w:date="2018-10-30T17:57:00Z">
        <w:r w:rsidR="00001E11">
          <w:t xml:space="preserve">treadmill </w:t>
        </w:r>
        <w:r w:rsidR="00C503C0">
          <w:t xml:space="preserve">setup </w:t>
        </w:r>
        <w:r w:rsidR="00001E11">
          <w:t xml:space="preserve">for </w:t>
        </w:r>
      </w:ins>
      <w:del w:id="698" w:author="X Han" w:date="2018-10-30T17:57:00Z">
        <w:r w:rsidR="003F0C7A" w:rsidDel="00001E11">
          <w:delText xml:space="preserve">with two sensors for recording </w:delText>
        </w:r>
      </w:del>
      <w:ins w:id="699" w:author="X Han" w:date="2018-10-30T17:57:00Z">
        <w:r w:rsidR="00001E11">
          <w:t>loco</w:t>
        </w:r>
      </w:ins>
      <w:r w:rsidR="003F0C7A">
        <w:t>mot</w:t>
      </w:r>
      <w:ins w:id="700" w:author="X Han" w:date="2018-10-30T17:57:00Z">
        <w:r w:rsidR="00001E11">
          <w:t xml:space="preserve">ion recording </w:t>
        </w:r>
      </w:ins>
      <w:del w:id="701" w:author="X Han" w:date="2018-10-30T17:57:00Z">
        <w:r w:rsidR="003F0C7A" w:rsidDel="00001E11">
          <w:delText xml:space="preserve">or output </w:delText>
        </w:r>
      </w:del>
      <w:r w:rsidR="003F0C7A">
        <w:t>(A)</w:t>
      </w:r>
      <w:ins w:id="702" w:author="X Han" w:date="2018-10-30T17:57:00Z">
        <w:r w:rsidR="00001E11">
          <w:t>,</w:t>
        </w:r>
      </w:ins>
      <w:r w:rsidR="003F0C7A">
        <w:t xml:space="preserve"> </w:t>
      </w:r>
      <w:del w:id="703" w:author="X Han" w:date="2018-10-30T17:58:00Z">
        <w:r w:rsidR="003F0C7A" w:rsidDel="00C503C0">
          <w:delText xml:space="preserve">and a tone/light and puff </w:delText>
        </w:r>
      </w:del>
      <w:del w:id="704" w:author="X Han" w:date="2018-10-30T17:57:00Z">
        <w:r w:rsidR="00A5138B" w:rsidDel="00001E11">
          <w:delText>classical</w:delText>
        </w:r>
        <w:r w:rsidR="003F0C7A" w:rsidDel="00001E11">
          <w:delText xml:space="preserve"> </w:delText>
        </w:r>
      </w:del>
      <w:del w:id="705" w:author="X Han" w:date="2018-10-30T17:58:00Z">
        <w:r w:rsidR="003F0C7A" w:rsidDel="00C503C0">
          <w:delText xml:space="preserve">conditioning setup. </w:delText>
        </w:r>
      </w:del>
      <w:r w:rsidR="00CC708F">
        <w:rPr>
          <w:b/>
        </w:rPr>
        <w:t>A</w:t>
      </w:r>
      <w:r w:rsidR="003F0C7A">
        <w:t xml:space="preserve"> This experimental design consists of a Teensy 3.2 connected to two ADNS-9800 sensors and a CMOS camera, via serial-peripheral interfaces and a coaxial cable via SMA connectors, respectively. Every 50 milliseconds, a digital pulse triggers the CMOS </w:t>
      </w:r>
      <w:r w:rsidR="00CC708F">
        <w:t>camera to capture an image while simultaneously acquiring motor data from both ADNS sensors and sending them via a USB to a PC. The PC initiates each experiment by sending serial data consisting of the length of the experiment and imaging frequency to the Teensy.</w:t>
      </w:r>
      <w:r w:rsidR="00CC708F">
        <w:rPr>
          <w:b/>
        </w:rPr>
        <w:t xml:space="preserve"> </w:t>
      </w:r>
      <w:r w:rsidR="00CC708F" w:rsidRPr="00CC708F">
        <w:rPr>
          <w:b/>
        </w:rPr>
        <w:t>B</w:t>
      </w:r>
      <w:r w:rsidR="00CC708F">
        <w:t xml:space="preserve"> </w:t>
      </w:r>
      <w:ins w:id="706" w:author="X Han" w:date="2018-10-30T17:58:00Z">
        <w:r w:rsidR="00C503C0">
          <w:t>a tone/light and puff trace</w:t>
        </w:r>
        <w:r w:rsidR="00C503C0">
          <w:t xml:space="preserve"> </w:t>
        </w:r>
        <w:r w:rsidR="00C503C0">
          <w:t>conditioning setup.</w:t>
        </w:r>
      </w:ins>
      <w:r w:rsidR="00CC708F">
        <w:t xml:space="preserve">This experimental design constitutes a classic </w:t>
      </w:r>
      <w:r w:rsidR="00BA0D16">
        <w:t>classical</w:t>
      </w:r>
      <w:r w:rsidR="00CC708F">
        <w:t>-conditioning paradigm. The user specifies via MATLAB or</w:t>
      </w:r>
      <w:r w:rsidR="003C6C0E">
        <w:t xml:space="preserve"> via a</w:t>
      </w:r>
      <w:r w:rsidR="00CC708F">
        <w:t xml:space="preserve"> different interface the length and number of experiment</w:t>
      </w:r>
      <w:r w:rsidR="00042503">
        <w:t xml:space="preserve">al trials. This information </w:t>
      </w:r>
      <w:r w:rsidR="00CC708F">
        <w:t xml:space="preserve">is sent via a USB to the Teensy 3.2, which </w:t>
      </w:r>
      <w:r w:rsidR="00B4587A">
        <w:t>initiates</w:t>
      </w:r>
      <w:r w:rsidR="00CC708F">
        <w:t xml:space="preserve"> the experiment. In each trial, the Teensy </w:t>
      </w:r>
      <w:r w:rsidR="00CC708F">
        <w:lastRenderedPageBreak/>
        <w:t>initiates a 9500 Hz tone at 44.1 kHz while turning on a light. These stimuli are followed by an air puff, also delivered via the Teensy. In order to generate a sound loud enough for the speaker, the Teensy is soldered to a prop-shield, which contains an amplifier.</w:t>
      </w:r>
      <w:r w:rsidR="00B4587A">
        <w:t xml:space="preserve"> The Teensy 3.2 sends time stamps, trial, and stimulus information via the USB back to the PC.</w:t>
      </w:r>
    </w:p>
    <w:p w14:paraId="00C58296" w14:textId="056C32BE" w:rsidR="00E00679" w:rsidRPr="00F94B6D" w:rsidRDefault="00E00679">
      <w:r w:rsidRPr="00E00679">
        <w:rPr>
          <w:b/>
        </w:rPr>
        <w:t>Figure 2.</w:t>
      </w:r>
      <w:r w:rsidR="00A9065D">
        <w:rPr>
          <w:b/>
        </w:rPr>
        <w:t xml:space="preserve"> </w:t>
      </w:r>
      <w:ins w:id="707" w:author="X Han" w:date="2018-10-30T17:59:00Z">
        <w:r w:rsidR="00C503C0">
          <w:rPr>
            <w:b/>
          </w:rPr>
          <w:t>…need a summary title here.</w:t>
        </w:r>
      </w:ins>
      <w:r w:rsidR="00F94B6D">
        <w:rPr>
          <w:b/>
        </w:rPr>
        <w:t xml:space="preserve">A. </w:t>
      </w:r>
      <w:r w:rsidR="00F94B6D">
        <w:t xml:space="preserve">A schematic demonstrating the wiring connections between a Teensy 3.2, prop shield, and an external speaker. Dotted lines indicate solid connections. All connections between the Teensy 3.2 and prop shield were made using 14x1 double insulated pins, and the output to the speaker from the prop shield was made using regular wire and a coaxial cable. </w:t>
      </w:r>
      <w:r w:rsidR="0010469A">
        <w:t xml:space="preserve">Some extraneous and unused pins on the Teensy and the prop shield were not included in this diagram. </w:t>
      </w:r>
      <w:r w:rsidR="00F94B6D">
        <w:rPr>
          <w:b/>
        </w:rPr>
        <w:t>B.</w:t>
      </w:r>
      <w:r w:rsidR="00F94B6D">
        <w:t xml:space="preserve"> A schematic demonstrating the wiring of Teensy to two ADNS-9800 sensors </w:t>
      </w:r>
      <w:r w:rsidR="0088572F">
        <w:t>via serial peripheral interface connections</w:t>
      </w:r>
      <w:r w:rsidR="008E67EF">
        <w:t xml:space="preserve"> (SPIs)</w:t>
      </w:r>
      <w:r w:rsidR="00F94B6D">
        <w:t>. Solid dots at intersections between lines indicate connections. Some unused pins on the Teensy 3.2 were not included in this schematic</w:t>
      </w:r>
      <w:r w:rsidR="0010469A">
        <w:t>.</w:t>
      </w:r>
    </w:p>
    <w:p w14:paraId="17EE3B34" w14:textId="7A4ED563" w:rsidR="00E00679" w:rsidRDefault="00E00679">
      <w:r>
        <w:rPr>
          <w:b/>
        </w:rPr>
        <w:t>Figure 3.</w:t>
      </w:r>
      <w:r w:rsidR="00E15B75">
        <w:t xml:space="preserve"> </w:t>
      </w:r>
      <w:ins w:id="708" w:author="X Han" w:date="2018-10-30T17:59:00Z">
        <w:r w:rsidR="00C503C0">
          <w:rPr>
            <w:b/>
          </w:rPr>
          <w:t>…need a summary title here</w:t>
        </w:r>
        <w:r w:rsidR="00C503C0">
          <w:rPr>
            <w:b/>
          </w:rPr>
          <w:t xml:space="preserve"> </w:t>
        </w:r>
      </w:ins>
      <w:r w:rsidR="00CA50EE">
        <w:rPr>
          <w:b/>
        </w:rPr>
        <w:t xml:space="preserve">A. </w:t>
      </w:r>
      <w:r w:rsidR="00CA50EE">
        <w:t xml:space="preserve">Part of a sample 10 minute recording session during which a head-fixed animal was allowed to run on the three-dimensional treadmill. Shown in </w:t>
      </w:r>
      <w:r w:rsidR="00CA50EE">
        <w:rPr>
          <w:b/>
        </w:rPr>
        <w:t>Figure 1A</w:t>
      </w:r>
      <w:r w:rsidR="00AA64EA">
        <w:t xml:space="preserve">. </w:t>
      </w:r>
      <w:commentRangeStart w:id="709"/>
      <w:r w:rsidR="00AA64EA">
        <w:t>The mouse’s</w:t>
      </w:r>
      <w:r w:rsidR="00B24A85">
        <w:t xml:space="preserve"> average speed wa</w:t>
      </w:r>
      <w:r w:rsidR="00CA50EE">
        <w:t xml:space="preserve">s 7.1 </w:t>
      </w:r>
      <w:r w:rsidR="00CA50EE" w:rsidRPr="00CA50EE">
        <w:rPr>
          <w:u w:val="single"/>
        </w:rPr>
        <w:t>+</w:t>
      </w:r>
      <w:r w:rsidR="00CA50EE">
        <w:t xml:space="preserve"> 6.9 cm/s, with a maximum velocity of 47.0 cm/s, within ranges reported elsewhere.</w:t>
      </w:r>
      <w:commentRangeEnd w:id="709"/>
      <w:r w:rsidR="00C503C0">
        <w:rPr>
          <w:rStyle w:val="CommentReference"/>
        </w:rPr>
        <w:commentReference w:id="709"/>
      </w:r>
      <w:r w:rsidR="00CA50EE">
        <w:t xml:space="preserve"> </w:t>
      </w:r>
      <w:r w:rsidR="00CA50EE">
        <w:rPr>
          <w:b/>
        </w:rPr>
        <w:t xml:space="preserve">B. </w:t>
      </w:r>
      <w:r w:rsidR="00BF129A">
        <w:t>Times of digital pulses sent by the Teensy 3.2 as measured internally by the Teensy, vs times of the digital pulses as measured by</w:t>
      </w:r>
      <w:r w:rsidR="00B24A85">
        <w:t xml:space="preserve"> an external device</w:t>
      </w:r>
      <w:r w:rsidR="00BF129A">
        <w:t>.</w:t>
      </w:r>
      <w:r w:rsidR="00992F98">
        <w:t xml:space="preserve"> Green indicates linear model, and in black are experimental data, down</w:t>
      </w:r>
      <w:r w:rsidR="00324827">
        <w:t>-</w:t>
      </w:r>
      <w:r w:rsidR="00152631">
        <w:t>sampled by a factor of 2</w:t>
      </w:r>
      <w:r w:rsidR="00992F98">
        <w:t>00.</w:t>
      </w:r>
      <w:r w:rsidR="00BF129A">
        <w:t xml:space="preserve"> </w:t>
      </w:r>
      <w:commentRangeStart w:id="710"/>
      <w:r w:rsidR="00BF129A">
        <w:t>The lin</w:t>
      </w:r>
      <w:r w:rsidR="00847DEC">
        <w:t xml:space="preserve">ear model estimates a slope of </w:t>
      </w:r>
      <w:r w:rsidR="00C604FA">
        <w:t>1.000028927</w:t>
      </w:r>
      <w:r w:rsidR="00BF129A">
        <w:t xml:space="preserve"> </w:t>
      </w:r>
      <w:r w:rsidR="00BF129A" w:rsidRPr="00BF129A">
        <w:rPr>
          <w:u w:val="single"/>
        </w:rPr>
        <w:t>+</w:t>
      </w:r>
      <w:r w:rsidR="00847DEC">
        <w:t xml:space="preserve"> </w:t>
      </w:r>
      <w:r w:rsidR="00835B7E">
        <w:t>.00000000</w:t>
      </w:r>
      <w:r w:rsidR="00847DEC">
        <w:t>5</w:t>
      </w:r>
      <w:r w:rsidR="00BF129A">
        <w:t xml:space="preserve"> (t(11997)=</w:t>
      </w:r>
      <w:r w:rsidR="00BF129A" w:rsidRPr="00BF129A">
        <w:t xml:space="preserve"> </w:t>
      </w:r>
      <w:r w:rsidR="00060ABF" w:rsidRPr="00060ABF">
        <w:t>2.0381e+08</w:t>
      </w:r>
      <w:r w:rsidR="00A120CF">
        <w:t>, p &lt; 0.001</w:t>
      </w:r>
      <w:r w:rsidR="00060ABF">
        <w:t xml:space="preserve">, </w:t>
      </w:r>
      <w:r w:rsidR="00BF129A">
        <w:t>R</w:t>
      </w:r>
      <w:r w:rsidR="00BF129A" w:rsidRPr="00BF129A">
        <w:rPr>
          <w:vertAlign w:val="superscript"/>
        </w:rPr>
        <w:t>2</w:t>
      </w:r>
      <w:r w:rsidR="00F61624">
        <w:t>=1</w:t>
      </w:r>
      <w:r w:rsidR="00470C13">
        <w:t xml:space="preserve">; intercept = </w:t>
      </w:r>
      <w:r w:rsidR="00835B7E">
        <w:t>0.0001</w:t>
      </w:r>
      <w:r w:rsidR="00035F64">
        <w:t>07</w:t>
      </w:r>
      <w:r w:rsidR="00470C13">
        <w:t xml:space="preserve"> </w:t>
      </w:r>
      <w:r w:rsidR="00470C13" w:rsidRPr="00470C13">
        <w:rPr>
          <w:u w:val="single"/>
        </w:rPr>
        <w:t>+</w:t>
      </w:r>
      <w:r w:rsidR="00470C13">
        <w:t xml:space="preserve"> 0.</w:t>
      </w:r>
      <w:r w:rsidR="00835B7E">
        <w:t>0000</w:t>
      </w:r>
      <w:r w:rsidR="00035F64">
        <w:t>0</w:t>
      </w:r>
      <w:r w:rsidR="00470C13">
        <w:t xml:space="preserve">2, t(11997) = </w:t>
      </w:r>
      <w:r w:rsidR="00CF6C16" w:rsidRPr="00CF6C16">
        <w:t>63.243</w:t>
      </w:r>
      <w:r w:rsidR="00470C13">
        <w:t>, p &lt; 0.001</w:t>
      </w:r>
      <w:r w:rsidR="00060ABF">
        <w:t>)</w:t>
      </w:r>
      <w:r w:rsidR="00F61624">
        <w:t xml:space="preserve">, indicating an excellent fit and </w:t>
      </w:r>
      <w:r w:rsidR="007C3746">
        <w:t>very nearly a</w:t>
      </w:r>
      <w:r w:rsidR="00F61624">
        <w:t xml:space="preserve"> 1:1 correspondence of time stamps.</w:t>
      </w:r>
      <w:r w:rsidR="00F374BD">
        <w:t xml:space="preserve"> </w:t>
      </w:r>
      <w:commentRangeEnd w:id="710"/>
      <w:r w:rsidR="000A0573">
        <w:rPr>
          <w:rStyle w:val="CommentReference"/>
        </w:rPr>
        <w:commentReference w:id="710"/>
      </w:r>
    </w:p>
    <w:p w14:paraId="5939ED4D" w14:textId="6D26FCDC" w:rsidR="006E668F" w:rsidRDefault="006E668F" w:rsidP="00DE4081">
      <w:pPr>
        <w:autoSpaceDE w:val="0"/>
        <w:autoSpaceDN w:val="0"/>
        <w:adjustRightInd w:val="0"/>
        <w:spacing w:after="0" w:line="240" w:lineRule="auto"/>
      </w:pPr>
      <w:r w:rsidRPr="006E668F">
        <w:rPr>
          <w:b/>
        </w:rPr>
        <w:t>Figure 4.</w:t>
      </w:r>
      <w:r w:rsidR="0040660C">
        <w:t xml:space="preserve"> </w:t>
      </w:r>
      <w:ins w:id="711" w:author="X Han" w:date="2018-10-30T18:00:00Z">
        <w:r w:rsidR="001C6A38">
          <w:t>title…</w:t>
        </w:r>
      </w:ins>
      <w:r w:rsidR="009F6104" w:rsidRPr="007C4672">
        <w:rPr>
          <w:b/>
        </w:rPr>
        <w:t>A.</w:t>
      </w:r>
      <w:r w:rsidR="009F6104" w:rsidRPr="007C4672">
        <w:t xml:space="preserve"> Timing of the digital pulses as measured by the Teensy 3.2 in the tone/light-puff setup versus timing as measured by an external device. These measurements have a correspondence near 1:1 (R</w:t>
      </w:r>
      <w:r w:rsidR="009F6104" w:rsidRPr="007C4672">
        <w:rPr>
          <w:vertAlign w:val="superscript"/>
        </w:rPr>
        <w:t>2</w:t>
      </w:r>
      <w:r w:rsidR="008C24EE" w:rsidRPr="007C4672">
        <w:t xml:space="preserve">=1, slope: </w:t>
      </w:r>
      <w:r w:rsidR="00996B1A" w:rsidRPr="007C4672">
        <w:t>1.000033</w:t>
      </w:r>
      <w:r w:rsidR="00EF40F3">
        <w:t>4</w:t>
      </w:r>
      <w:r w:rsidR="009F6104" w:rsidRPr="007C4672">
        <w:t xml:space="preserve"> </w:t>
      </w:r>
      <w:r w:rsidR="009F6104" w:rsidRPr="007C4672">
        <w:rPr>
          <w:u w:val="single"/>
        </w:rPr>
        <w:t>+</w:t>
      </w:r>
      <w:r w:rsidR="00996B1A" w:rsidRPr="007C4672">
        <w:t xml:space="preserve"> </w:t>
      </w:r>
      <w:r w:rsidR="00EF40F3">
        <w:t>0 (to machine precision)</w:t>
      </w:r>
      <w:r w:rsidR="009F6104" w:rsidRPr="007C4672">
        <w:t>, t(</w:t>
      </w:r>
      <w:r w:rsidR="00046444" w:rsidRPr="007C4672">
        <w:t>14998</w:t>
      </w:r>
      <w:r w:rsidR="009F6104" w:rsidRPr="007C4672">
        <w:t>)=</w:t>
      </w:r>
      <w:r w:rsidR="00EF40F3">
        <w:t>inf</w:t>
      </w:r>
      <w:r w:rsidR="00E759AC">
        <w:t>inite</w:t>
      </w:r>
      <w:r w:rsidR="009F6104" w:rsidRPr="007C4672">
        <w:t xml:space="preserve">, p&lt;0.001). </w:t>
      </w:r>
      <w:r w:rsidR="008E1C6E" w:rsidRPr="007C4672">
        <w:rPr>
          <w:b/>
        </w:rPr>
        <w:t>B.</w:t>
      </w:r>
      <w:r w:rsidR="008E1C6E" w:rsidRPr="007C4672">
        <w:t xml:space="preserve"> Timing measured by</w:t>
      </w:r>
      <w:r w:rsidR="00046444" w:rsidRPr="007C4672">
        <w:t xml:space="preserve"> the teensy for (i) and by</w:t>
      </w:r>
      <w:r w:rsidR="008E1C6E" w:rsidRPr="007C4672">
        <w:t xml:space="preserve"> </w:t>
      </w:r>
      <w:r w:rsidR="00046444" w:rsidRPr="007C4672">
        <w:t>the TDT system</w:t>
      </w:r>
      <w:r w:rsidR="008E1C6E" w:rsidRPr="007C4672">
        <w:t xml:space="preserve"> </w:t>
      </w:r>
      <w:r w:rsidR="00046444" w:rsidRPr="007C4672">
        <w:t xml:space="preserve">for (ii-iv) </w:t>
      </w:r>
      <w:r w:rsidR="008E1C6E" w:rsidRPr="007C4672">
        <w:t xml:space="preserve">over the course of </w:t>
      </w:r>
      <w:r w:rsidR="00046444" w:rsidRPr="007C4672">
        <w:t>fifty</w:t>
      </w:r>
      <w:r w:rsidR="008E1C6E" w:rsidRPr="007C4672">
        <w:t xml:space="preserve"> trials</w:t>
      </w:r>
      <w:r w:rsidR="00046444" w:rsidRPr="007C4672">
        <w:t xml:space="preserve">; (i) shows the </w:t>
      </w:r>
      <w:r w:rsidR="008422CB">
        <w:t>latency between the theoretical onset of the tone and the measured timing of the tone</w:t>
      </w:r>
      <w:r w:rsidR="00046444" w:rsidRPr="007C4672">
        <w:t xml:space="preserve"> </w:t>
      </w:r>
      <w:r w:rsidR="008422CB">
        <w:t xml:space="preserve">as measured by the TDT device </w:t>
      </w:r>
      <w:r w:rsidR="00046444" w:rsidRPr="007C4672">
        <w:t>(mean=</w:t>
      </w:r>
      <w:r w:rsidR="008422CB">
        <w:rPr>
          <w:rFonts w:cs="lucidatypewriter"/>
          <w:color w:val="000000"/>
        </w:rPr>
        <w:t xml:space="preserve">7.6 </w:t>
      </w:r>
      <w:r w:rsidR="008422CB" w:rsidRPr="00A552C5">
        <w:rPr>
          <w:rFonts w:cs="lucidatypewriter"/>
          <w:color w:val="000000"/>
          <w:u w:val="single"/>
        </w:rPr>
        <w:t>+</w:t>
      </w:r>
      <w:r w:rsidR="008422CB" w:rsidRPr="00A552C5">
        <w:t xml:space="preserve"> </w:t>
      </w:r>
      <w:r w:rsidR="008422CB">
        <w:t>0.9 ms, range=2.9 ms</w:t>
      </w:r>
      <w:r w:rsidR="00046444" w:rsidRPr="007C4672">
        <w:t xml:space="preserve">); (ii) shows the consistency of the length of </w:t>
      </w:r>
      <w:r w:rsidR="008422CB">
        <w:t>tone</w:t>
      </w:r>
      <w:r w:rsidR="00046444" w:rsidRPr="007C4672">
        <w:t xml:space="preserve"> intervals across all trials (mean=</w:t>
      </w:r>
      <w:r w:rsidR="008422CB">
        <w:t xml:space="preserve">700 </w:t>
      </w:r>
      <w:r w:rsidR="008422CB" w:rsidRPr="00A552C5">
        <w:rPr>
          <w:u w:val="single"/>
        </w:rPr>
        <w:t>+</w:t>
      </w:r>
      <w:r w:rsidR="008422CB">
        <w:t xml:space="preserve"> 1 ms, range=2.9 ms</w:t>
      </w:r>
      <w:r w:rsidR="00046444" w:rsidRPr="007C4672">
        <w:t xml:space="preserve">); (iii) shows the consistency of the </w:t>
      </w:r>
      <w:r w:rsidR="008422CB">
        <w:t>latency</w:t>
      </w:r>
      <w:r w:rsidR="008422CB" w:rsidRPr="007C4672">
        <w:t xml:space="preserve"> </w:t>
      </w:r>
      <w:r w:rsidR="00046444" w:rsidRPr="007C4672">
        <w:t xml:space="preserve">of the </w:t>
      </w:r>
      <w:r w:rsidR="008422CB">
        <w:t>tone</w:t>
      </w:r>
      <w:r w:rsidR="00046444" w:rsidRPr="007C4672">
        <w:t xml:space="preserve"> stimulus interval</w:t>
      </w:r>
      <w:r w:rsidR="008422CB">
        <w:t>, as measured by the TDT sytem</w:t>
      </w:r>
      <w:r w:rsidR="00046444" w:rsidRPr="007C4672">
        <w:t xml:space="preserve"> (</w:t>
      </w:r>
      <w:r w:rsidR="00DE4081" w:rsidRPr="007C4672">
        <w:t xml:space="preserve">mean= </w:t>
      </w:r>
      <w:r w:rsidR="008422CB">
        <w:rPr>
          <w:rFonts w:cs="lucidatypewriter"/>
          <w:color w:val="000000"/>
        </w:rPr>
        <w:t xml:space="preserve">-0.004 </w:t>
      </w:r>
      <w:r w:rsidR="008422CB" w:rsidRPr="00A552C5">
        <w:rPr>
          <w:rFonts w:cs="lucidatypewriter"/>
          <w:color w:val="000000"/>
          <w:u w:val="single"/>
        </w:rPr>
        <w:t>+</w:t>
      </w:r>
      <w:r w:rsidR="008422CB">
        <w:rPr>
          <w:rFonts w:cs="lucidatypewriter"/>
          <w:color w:val="000000"/>
        </w:rPr>
        <w:t xml:space="preserve"> 0.012 </w:t>
      </w:r>
      <w:r w:rsidR="009C0FE9">
        <w:rPr>
          <w:rFonts w:cs="lucidatypewriter"/>
          <w:color w:val="000000"/>
        </w:rPr>
        <w:t>ms</w:t>
      </w:r>
      <w:r w:rsidR="009C0FE9">
        <w:t>, range=0.04 ms</w:t>
      </w:r>
      <w:r w:rsidR="00046444" w:rsidRPr="007C4672">
        <w:t>); (iv) shows the consistency of the length of the puff across all trials (mean</w:t>
      </w:r>
      <w:r w:rsidR="00FD6034">
        <w:t xml:space="preserve"> </w:t>
      </w:r>
      <w:r w:rsidR="00046444" w:rsidRPr="007C4672">
        <w:t>=</w:t>
      </w:r>
      <w:r w:rsidR="00DE4081" w:rsidRPr="007C4672">
        <w:t xml:space="preserve"> </w:t>
      </w:r>
      <w:r w:rsidR="00DE4081" w:rsidRPr="007C4672">
        <w:rPr>
          <w:rFonts w:cs="lucidatypewriter"/>
          <w:color w:val="000000"/>
        </w:rPr>
        <w:t>100</w:t>
      </w:r>
      <w:r w:rsidR="00AA7F45">
        <w:rPr>
          <w:rFonts w:cs="lucidatypewriter"/>
          <w:color w:val="000000"/>
        </w:rPr>
        <w:t>.</w:t>
      </w:r>
      <w:r w:rsidR="00DE4081" w:rsidRPr="007C4672">
        <w:rPr>
          <w:rFonts w:cs="lucidatypewriter"/>
          <w:color w:val="000000"/>
        </w:rPr>
        <w:t>03</w:t>
      </w:r>
      <w:r w:rsidR="00DE4081" w:rsidRPr="007C4672">
        <w:rPr>
          <w:u w:val="single"/>
        </w:rPr>
        <w:t>+</w:t>
      </w:r>
      <w:r w:rsidR="00DE4081" w:rsidRPr="007C4672">
        <w:rPr>
          <w:rFonts w:cs="lucidatypewriter"/>
          <w:color w:val="000000"/>
        </w:rPr>
        <w:t>0</w:t>
      </w:r>
      <w:r w:rsidR="00AA7F45">
        <w:rPr>
          <w:rFonts w:cs="lucidatypewriter"/>
          <w:color w:val="000000"/>
        </w:rPr>
        <w:t>.</w:t>
      </w:r>
      <w:r w:rsidR="00DE4081" w:rsidRPr="007C4672">
        <w:rPr>
          <w:rFonts w:cs="lucidatypewriter"/>
          <w:color w:val="000000"/>
        </w:rPr>
        <w:t>02</w:t>
      </w:r>
      <w:r w:rsidR="007C4672" w:rsidRPr="007C4672">
        <w:rPr>
          <w:rFonts w:cs="lucidatypewriter"/>
          <w:color w:val="000000"/>
        </w:rPr>
        <w:t xml:space="preserve"> </w:t>
      </w:r>
      <w:r w:rsidR="00AA7F45">
        <w:rPr>
          <w:rFonts w:cs="lucidatypewriter"/>
          <w:color w:val="000000"/>
        </w:rPr>
        <w:t>ms</w:t>
      </w:r>
      <w:r w:rsidR="00046444" w:rsidRPr="007C4672">
        <w:t>)</w:t>
      </w:r>
      <w:r w:rsidR="00DE4081" w:rsidRPr="007C4672">
        <w:t xml:space="preserve">. (all </w:t>
      </w:r>
      <w:r w:rsidR="00DE4081" w:rsidRPr="007C4672">
        <w:rPr>
          <w:u w:val="single"/>
        </w:rPr>
        <w:t>+</w:t>
      </w:r>
      <w:r w:rsidR="00DE4081" w:rsidRPr="007C4672">
        <w:t xml:space="preserve"> std)</w:t>
      </w:r>
      <w:r w:rsidR="00046444" w:rsidRPr="007C4672">
        <w:t>.</w:t>
      </w:r>
    </w:p>
    <w:p w14:paraId="027C7982" w14:textId="77777777" w:rsidR="00DB6E84" w:rsidRPr="007C4672" w:rsidRDefault="00DB6E84" w:rsidP="00DE4081">
      <w:pPr>
        <w:autoSpaceDE w:val="0"/>
        <w:autoSpaceDN w:val="0"/>
        <w:adjustRightInd w:val="0"/>
        <w:spacing w:after="0" w:line="240" w:lineRule="auto"/>
      </w:pPr>
    </w:p>
    <w:p w14:paraId="72A8728B" w14:textId="5E05B772" w:rsidR="00F374BD" w:rsidRDefault="00DC38F5">
      <w:r w:rsidRPr="00DC38F5">
        <w:rPr>
          <w:b/>
        </w:rPr>
        <w:t>Tables</w:t>
      </w:r>
    </w:p>
    <w:p w14:paraId="6CF7AA7C" w14:textId="63E9A376" w:rsidR="00B27280" w:rsidRDefault="00B27280" w:rsidP="00B27280">
      <w:pPr>
        <w:pStyle w:val="Caption"/>
        <w:keepNext/>
      </w:pPr>
      <w:r>
        <w:t xml:space="preserve">Table </w:t>
      </w:r>
      <w:r w:rsidR="00C84691">
        <w:t>1</w:t>
      </w:r>
      <w:r w:rsidR="001D2BBD">
        <w:rPr>
          <w:noProof/>
        </w:rPr>
        <w:t>.</w:t>
      </w:r>
      <w:r>
        <w:t xml:space="preserve"> </w:t>
      </w:r>
      <w:r w:rsidRPr="004E4F94">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398"/>
        <w:gridCol w:w="5751"/>
        <w:gridCol w:w="1171"/>
        <w:gridCol w:w="1024"/>
      </w:tblGrid>
      <w:tr w:rsidR="00DC38F5" w14:paraId="09812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31B395"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2815"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57603" w14:textId="6130C9D3" w:rsidR="00DC38F5" w:rsidRDefault="00A9065D">
            <w:pPr>
              <w:rPr>
                <w:rFonts w:ascii="Liberation Sans" w:hAnsi="Liberation Sans"/>
                <w:sz w:val="20"/>
                <w:szCs w:val="20"/>
              </w:rPr>
            </w:pPr>
            <w:r>
              <w:rPr>
                <w:rFonts w:ascii="Liberation Sans" w:hAnsi="Liberation Sans"/>
                <w:b/>
                <w:bCs/>
                <w:sz w:val="20"/>
                <w:szCs w:val="20"/>
              </w:rPr>
              <w:t>Part n</w:t>
            </w:r>
            <w:r w:rsidR="00DC38F5">
              <w:rPr>
                <w:rFonts w:ascii="Liberation Sans" w:hAnsi="Liberation Sans"/>
                <w:b/>
                <w:bCs/>
                <w:sz w:val="20"/>
                <w:szCs w:val="20"/>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D1667"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A4DEF2C"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F1A1B3"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52AB2" w14:textId="05224034" w:rsidR="00DC38F5" w:rsidRDefault="00DC38F5">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399E5"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3DEFA"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EDFB2B5"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DD0FFF" w14:textId="4522ABDA" w:rsidR="00DC38F5" w:rsidRDefault="006C7D33">
            <w:pPr>
              <w:rPr>
                <w:rFonts w:ascii="Liberation Sans" w:hAnsi="Liberation Sans"/>
                <w:sz w:val="20"/>
                <w:szCs w:val="20"/>
              </w:rPr>
            </w:pPr>
            <w:r>
              <w:rPr>
                <w:rFonts w:ascii="Liberation Sans" w:hAnsi="Liberation Sans"/>
                <w:sz w:val="20"/>
                <w:szCs w:val="20"/>
              </w:rPr>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9F80" w14:textId="77777777" w:rsidR="00DC38F5" w:rsidRDefault="00DC38F5">
            <w:pPr>
              <w:rPr>
                <w:rFonts w:ascii="Liberation Sans" w:hAnsi="Liberation Sans"/>
                <w:sz w:val="20"/>
                <w:szCs w:val="20"/>
              </w:rPr>
            </w:pPr>
            <w:r>
              <w:rPr>
                <w:rFonts w:ascii="Liberation Sans" w:hAnsi="Liberation Sans"/>
                <w:sz w:val="20"/>
                <w:szCs w:val="20"/>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2C0B3" w14:textId="77777777" w:rsidR="00DC38F5" w:rsidRDefault="00DC38F5">
            <w:pPr>
              <w:rPr>
                <w:rFonts w:ascii="Liberation Sans" w:hAnsi="Liberation Sans"/>
                <w:sz w:val="20"/>
                <w:szCs w:val="20"/>
              </w:rPr>
            </w:pPr>
            <w:r>
              <w:rPr>
                <w:rFonts w:ascii="Liberation Sans" w:hAnsi="Liberation Sans"/>
                <w:sz w:val="20"/>
                <w:szCs w:val="20"/>
              </w:rPr>
              <w:t>None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6CA4" w14:textId="77777777" w:rsidR="00DC38F5" w:rsidRDefault="00DC38F5">
            <w:pPr>
              <w:jc w:val="right"/>
              <w:rPr>
                <w:rFonts w:ascii="Liberation Sans" w:hAnsi="Liberation Sans"/>
                <w:sz w:val="20"/>
                <w:szCs w:val="20"/>
              </w:rPr>
            </w:pPr>
            <w:r>
              <w:rPr>
                <w:rFonts w:ascii="Liberation Sans" w:hAnsi="Liberation Sans"/>
                <w:sz w:val="20"/>
                <w:szCs w:val="20"/>
              </w:rPr>
              <w:t>$27.50</w:t>
            </w:r>
          </w:p>
        </w:tc>
      </w:tr>
    </w:tbl>
    <w:p w14:paraId="46D7AF82" w14:textId="18BF4BDC" w:rsidR="00DC38F5" w:rsidRDefault="00DC38F5">
      <w:pPr>
        <w:rPr>
          <w:b/>
        </w:rPr>
      </w:pPr>
    </w:p>
    <w:p w14:paraId="0B0749C5" w14:textId="1C9A1BFD" w:rsidR="00C84691" w:rsidRDefault="00C84691" w:rsidP="00C84691">
      <w:pPr>
        <w:pStyle w:val="Caption"/>
        <w:keepNext/>
      </w:pPr>
      <w:r>
        <w:lastRenderedPageBreak/>
        <w:t>Table 2. Specialty components necessary to build a tone/light-puff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167"/>
        <w:gridCol w:w="4285"/>
        <w:gridCol w:w="1695"/>
        <w:gridCol w:w="1197"/>
      </w:tblGrid>
      <w:tr w:rsidR="00C84691" w14:paraId="3D9BE4F2"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1A5CC35" w14:textId="77777777" w:rsidR="00C84691" w:rsidRDefault="00C84691" w:rsidP="00A876B3">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97DC38" w14:textId="77777777" w:rsidR="00C84691" w:rsidRDefault="00C84691" w:rsidP="00A876B3">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82C2C" w14:textId="77777777" w:rsidR="00C84691" w:rsidRDefault="00C84691" w:rsidP="00A876B3">
            <w:pPr>
              <w:rPr>
                <w:rFonts w:ascii="Liberation Sans" w:hAnsi="Liberation Sans"/>
                <w:sz w:val="20"/>
                <w:szCs w:val="20"/>
              </w:rPr>
            </w:pPr>
            <w:r>
              <w:rPr>
                <w:rFonts w:ascii="Liberation Sans" w:hAnsi="Liberation Sans"/>
                <w:b/>
                <w:bCs/>
                <w:sz w:val="20"/>
                <w:szCs w:val="20"/>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34B49" w14:textId="77777777" w:rsidR="00C84691" w:rsidRDefault="00C84691" w:rsidP="00A876B3">
            <w:pPr>
              <w:rPr>
                <w:rFonts w:ascii="Liberation Sans" w:hAnsi="Liberation Sans"/>
                <w:sz w:val="20"/>
                <w:szCs w:val="20"/>
              </w:rPr>
            </w:pPr>
            <w:r>
              <w:rPr>
                <w:rFonts w:ascii="Liberation Sans" w:hAnsi="Liberation Sans"/>
                <w:b/>
                <w:bCs/>
                <w:sz w:val="20"/>
                <w:szCs w:val="20"/>
              </w:rPr>
              <w:t>Cost per unit</w:t>
            </w:r>
          </w:p>
        </w:tc>
      </w:tr>
      <w:tr w:rsidR="00C84691" w14:paraId="44152AA5"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0AADEF3" w14:textId="77777777" w:rsidR="00C84691" w:rsidRDefault="00C84691" w:rsidP="00A876B3">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37CB3F" w14:textId="77777777" w:rsidR="00C84691" w:rsidRDefault="00C84691" w:rsidP="00A876B3">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D07DA" w14:textId="77777777" w:rsidR="00C84691" w:rsidRDefault="00C84691" w:rsidP="00A876B3">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A3197A" w14:textId="77777777" w:rsidR="00C84691" w:rsidRDefault="00C84691" w:rsidP="00A876B3">
            <w:pPr>
              <w:jc w:val="right"/>
              <w:rPr>
                <w:rFonts w:ascii="Liberation Sans" w:hAnsi="Liberation Sans"/>
                <w:sz w:val="20"/>
                <w:szCs w:val="20"/>
              </w:rPr>
            </w:pPr>
            <w:r>
              <w:rPr>
                <w:rFonts w:ascii="Liberation Sans" w:hAnsi="Liberation Sans"/>
                <w:sz w:val="20"/>
                <w:szCs w:val="20"/>
              </w:rPr>
              <w:t>$19.80</w:t>
            </w:r>
          </w:p>
        </w:tc>
      </w:tr>
      <w:tr w:rsidR="00C84691" w14:paraId="023A3051"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B11E729" w14:textId="77777777" w:rsidR="00C84691" w:rsidRDefault="00C84691" w:rsidP="00A876B3">
            <w:pPr>
              <w:rPr>
                <w:rFonts w:ascii="Liberation Sans" w:hAnsi="Liberation Sans"/>
                <w:sz w:val="20"/>
                <w:szCs w:val="20"/>
              </w:rPr>
            </w:pPr>
            <w:r>
              <w:rPr>
                <w:rFonts w:ascii="Liberation Sans" w:hAnsi="Liberation Sans"/>
                <w:sz w:val="20"/>
                <w:szCs w:val="20"/>
              </w:rPr>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E0D52" w14:textId="77777777" w:rsidR="00C84691" w:rsidRDefault="00C84691" w:rsidP="00A876B3">
            <w:pPr>
              <w:rPr>
                <w:rFonts w:ascii="Liberation Sans" w:hAnsi="Liberation Sans"/>
                <w:sz w:val="20"/>
                <w:szCs w:val="20"/>
              </w:rPr>
            </w:pPr>
            <w:r w:rsidRPr="0073797A">
              <w:rPr>
                <w:rFonts w:ascii="Liberation Sans" w:hAnsi="Liberation Sans"/>
                <w:sz w:val="20"/>
                <w:szCs w:val="20"/>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B205B0" w14:textId="77777777" w:rsidR="00C84691" w:rsidRDefault="00C84691" w:rsidP="00A876B3">
            <w:pPr>
              <w:rPr>
                <w:rFonts w:ascii="Liberation Sans" w:hAnsi="Liberation Sans"/>
                <w:sz w:val="20"/>
                <w:szCs w:val="20"/>
              </w:rPr>
            </w:pPr>
            <w:r>
              <w:rPr>
                <w:rFonts w:ascii="Liberation Sans" w:hAnsi="Liberation Sans"/>
                <w:sz w:val="20"/>
                <w:szCs w:val="20"/>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91175D" w14:textId="77777777" w:rsidR="00C84691" w:rsidRDefault="00C84691" w:rsidP="00A876B3">
            <w:pPr>
              <w:jc w:val="right"/>
              <w:rPr>
                <w:rFonts w:ascii="Liberation Sans" w:hAnsi="Liberation Sans"/>
                <w:sz w:val="20"/>
                <w:szCs w:val="20"/>
              </w:rPr>
            </w:pPr>
            <w:r>
              <w:rPr>
                <w:rFonts w:ascii="Liberation Sans" w:hAnsi="Liberation Sans"/>
                <w:sz w:val="20"/>
                <w:szCs w:val="20"/>
              </w:rPr>
              <w:t>$0.85</w:t>
            </w:r>
          </w:p>
        </w:tc>
      </w:tr>
      <w:tr w:rsidR="00C84691" w14:paraId="01971EF9"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D5C4BA0" w14:textId="77777777" w:rsidR="00C84691" w:rsidRDefault="00C84691" w:rsidP="00A876B3">
            <w:pPr>
              <w:rPr>
                <w:rFonts w:ascii="Liberation Sans" w:hAnsi="Liberation Sans"/>
                <w:sz w:val="20"/>
                <w:szCs w:val="20"/>
              </w:rPr>
            </w:pPr>
            <w:r>
              <w:rPr>
                <w:rFonts w:ascii="Liberation Sans" w:hAnsi="Liberation Sans"/>
                <w:sz w:val="20"/>
                <w:szCs w:val="20"/>
              </w:rPr>
              <w:t>Prop shield</w:t>
            </w:r>
            <w:bookmarkStart w:id="712" w:name="_GoBack"/>
            <w:bookmarkEnd w:id="712"/>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DF572" w14:textId="77777777" w:rsidR="00C84691" w:rsidRDefault="00C84691" w:rsidP="00A876B3">
            <w:pPr>
              <w:rPr>
                <w:rFonts w:ascii="Liberation Sans" w:hAnsi="Liberation Sans"/>
                <w:sz w:val="20"/>
                <w:szCs w:val="20"/>
              </w:rPr>
            </w:pPr>
            <w:r>
              <w:rPr>
                <w:rFonts w:ascii="Liberation Sans" w:hAnsi="Liberation Sans"/>
                <w:sz w:val="20"/>
                <w:szCs w:val="20"/>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DE95D" w14:textId="77777777" w:rsidR="00C84691" w:rsidRDefault="00C84691" w:rsidP="00A876B3">
            <w:pPr>
              <w:rPr>
                <w:rFonts w:ascii="Liberation Sans" w:hAnsi="Liberation Sans"/>
                <w:sz w:val="20"/>
                <w:szCs w:val="20"/>
              </w:rPr>
            </w:pPr>
            <w:r>
              <w:rPr>
                <w:rFonts w:ascii="Liberation Sans" w:hAnsi="Liberation Sans"/>
                <w:sz w:val="20"/>
                <w:szCs w:val="20"/>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FE4B2F" w14:textId="77777777" w:rsidR="00C84691" w:rsidRDefault="00C84691" w:rsidP="00A876B3">
            <w:pPr>
              <w:jc w:val="right"/>
              <w:rPr>
                <w:rFonts w:ascii="Liberation Sans" w:hAnsi="Liberation Sans"/>
                <w:sz w:val="20"/>
                <w:szCs w:val="20"/>
              </w:rPr>
            </w:pPr>
            <w:r>
              <w:rPr>
                <w:rFonts w:ascii="Liberation Sans" w:hAnsi="Liberation Sans"/>
                <w:sz w:val="20"/>
                <w:szCs w:val="20"/>
              </w:rPr>
              <w:t>$19.50</w:t>
            </w:r>
          </w:p>
        </w:tc>
      </w:tr>
    </w:tbl>
    <w:p w14:paraId="5B74DB54" w14:textId="77777777" w:rsidR="00DC38F5" w:rsidRDefault="00DC38F5"/>
    <w:sdt>
      <w:sdtPr>
        <w:rPr>
          <w:rFonts w:asciiTheme="minorHAnsi" w:eastAsiaTheme="minorHAnsi" w:hAnsiTheme="minorHAnsi" w:cstheme="minorBidi"/>
          <w:color w:val="auto"/>
          <w:sz w:val="22"/>
          <w:szCs w:val="22"/>
        </w:rPr>
        <w:id w:val="-1214495864"/>
        <w:docPartObj>
          <w:docPartGallery w:val="Bibliographies"/>
          <w:docPartUnique/>
        </w:docPartObj>
      </w:sdtPr>
      <w:sdtContent>
        <w:p w14:paraId="4581EFA3" w14:textId="56C4ED40" w:rsidR="004C56DC" w:rsidRDefault="004C56DC">
          <w:pPr>
            <w:pStyle w:val="Heading1"/>
          </w:pPr>
          <w:r>
            <w:t>References</w:t>
          </w:r>
        </w:p>
        <w:sdt>
          <w:sdtPr>
            <w:id w:val="-573587230"/>
            <w:bibliography/>
          </w:sdtPr>
          <w:sdtContent>
            <w:p w14:paraId="4414D33B" w14:textId="77777777" w:rsidR="00CD5081" w:rsidRDefault="004C56DC" w:rsidP="00CD5081">
              <w:pPr>
                <w:pStyle w:val="Bibliography"/>
                <w:ind w:left="720" w:hanging="720"/>
                <w:rPr>
                  <w:noProof/>
                  <w:sz w:val="24"/>
                  <w:szCs w:val="24"/>
                </w:rPr>
              </w:pPr>
              <w:r>
                <w:fldChar w:fldCharType="begin"/>
              </w:r>
              <w:r>
                <w:instrText xml:space="preserve"> BIBLIOGRAPHY </w:instrText>
              </w:r>
              <w:r>
                <w:fldChar w:fldCharType="separate"/>
              </w:r>
              <w:r w:rsidR="00CD5081">
                <w:rPr>
                  <w:noProof/>
                </w:rPr>
                <w:t xml:space="preserve">Aranov, D., &amp; Tank, D. W. (2014). Engagement of Neural Circuits Underlying 2D Spatial Navigation in a Rodent Virtual Reality System. </w:t>
              </w:r>
              <w:r w:rsidR="00CD5081">
                <w:rPr>
                  <w:i/>
                  <w:iCs/>
                  <w:noProof/>
                </w:rPr>
                <w:t>Neuron, 84</w:t>
              </w:r>
              <w:r w:rsidR="00CD5081">
                <w:rPr>
                  <w:noProof/>
                </w:rPr>
                <w:t>(2), 442-456.</w:t>
              </w:r>
            </w:p>
            <w:p w14:paraId="6DF860D0" w14:textId="77777777" w:rsidR="00CD5081" w:rsidRDefault="00CD5081" w:rsidP="00CD5081">
              <w:pPr>
                <w:pStyle w:val="Bibliography"/>
                <w:ind w:left="720" w:hanging="720"/>
                <w:rPr>
                  <w:noProof/>
                </w:rPr>
              </w:pPr>
              <w:r>
                <w:rPr>
                  <w:noProof/>
                </w:rPr>
                <w:t xml:space="preserve">Barbera, G., Liang, B., Zhang, L., Gerfen, C. R., Culurciello, E., Chen, R., . . . Lin, D.-T. (2016, October 5). Spatially Compact Neural Clusters in the Dorsal Striatum Encode Locomotion Relevant Information. </w:t>
              </w:r>
              <w:r>
                <w:rPr>
                  <w:i/>
                  <w:iCs/>
                  <w:noProof/>
                </w:rPr>
                <w:t>Neuron, 92</w:t>
              </w:r>
              <w:r>
                <w:rPr>
                  <w:noProof/>
                </w:rPr>
                <w:t>(1), 202-213.</w:t>
              </w:r>
            </w:p>
            <w:p w14:paraId="6CA6F85B" w14:textId="77777777" w:rsidR="00CD5081" w:rsidRDefault="00CD5081" w:rsidP="00CD5081">
              <w:pPr>
                <w:pStyle w:val="Bibliography"/>
                <w:ind w:left="720" w:hanging="720"/>
                <w:rPr>
                  <w:noProof/>
                </w:rPr>
              </w:pPr>
              <w:r>
                <w:rPr>
                  <w:noProof/>
                </w:rPr>
                <w:t xml:space="preserve">Chen, X., &amp; Li, H. (2017, December). ArControl: An Arduino-Based Comprehensive Behavioral Platform with Real-Time Performance. </w:t>
              </w:r>
              <w:r>
                <w:rPr>
                  <w:i/>
                  <w:iCs/>
                  <w:noProof/>
                </w:rPr>
                <w:t>Frontiers in Behavioral Neuroscience, 11</w:t>
              </w:r>
              <w:r>
                <w:rPr>
                  <w:noProof/>
                </w:rPr>
                <w:t>, 1-9.</w:t>
              </w:r>
            </w:p>
            <w:p w14:paraId="5C92B15E" w14:textId="77777777" w:rsidR="00CD5081" w:rsidRDefault="00CD5081" w:rsidP="00CD5081">
              <w:pPr>
                <w:pStyle w:val="Bibliography"/>
                <w:ind w:left="720" w:hanging="720"/>
                <w:rPr>
                  <w:noProof/>
                </w:rPr>
              </w:pPr>
              <w:r>
                <w:rPr>
                  <w:noProof/>
                </w:rPr>
                <w:t xml:space="preserve">D'Ausilio, A. (2012). Arduino: A Low-Cost Multipurpose Lab Equipment. </w:t>
              </w:r>
              <w:r>
                <w:rPr>
                  <w:i/>
                  <w:iCs/>
                  <w:noProof/>
                </w:rPr>
                <w:t>Behavior Research Methods, 44</w:t>
              </w:r>
              <w:r>
                <w:rPr>
                  <w:noProof/>
                </w:rPr>
                <w:t>(2), 305-313.</w:t>
              </w:r>
            </w:p>
            <w:p w14:paraId="02AB5C29" w14:textId="77777777" w:rsidR="00CD5081" w:rsidRDefault="00CD5081" w:rsidP="00CD5081">
              <w:pPr>
                <w:pStyle w:val="Bibliography"/>
                <w:ind w:left="720" w:hanging="720"/>
                <w:rPr>
                  <w:noProof/>
                </w:rPr>
              </w:pPr>
              <w:r>
                <w:rPr>
                  <w:noProof/>
                </w:rPr>
                <w:t xml:space="preserve">Dombeck, D., Khabbaz, A. N., Collman, F., Adelman, T. L., &amp; Tank, D. W. (2007). Imaging Large-Scale Neural Activity with Cellular Resolution in Awake, Mobile Mice. </w:t>
              </w:r>
              <w:r>
                <w:rPr>
                  <w:i/>
                  <w:iCs/>
                  <w:noProof/>
                </w:rPr>
                <w:t>Neuron, 56</w:t>
              </w:r>
              <w:r>
                <w:rPr>
                  <w:noProof/>
                </w:rPr>
                <w:t>(1), 43-57.</w:t>
              </w:r>
            </w:p>
            <w:p w14:paraId="02FB51C9" w14:textId="77777777" w:rsidR="00CD5081" w:rsidRDefault="00CD5081" w:rsidP="00CD5081">
              <w:pPr>
                <w:pStyle w:val="Bibliography"/>
                <w:ind w:left="720" w:hanging="720"/>
                <w:rPr>
                  <w:noProof/>
                </w:rPr>
              </w:pPr>
              <w:r>
                <w:rPr>
                  <w:noProof/>
                </w:rPr>
                <w:t xml:space="preserve">Klaus, A., Martins, G. J., Paixao, V. B., Zhou, P., Paninski, L., &amp; Costa, R. M. (2017). The Spatiotemporal Organization of the Striatum Encodes Action Space. </w:t>
              </w:r>
              <w:r>
                <w:rPr>
                  <w:i/>
                  <w:iCs/>
                  <w:noProof/>
                </w:rPr>
                <w:t>Neuron, 95</w:t>
              </w:r>
              <w:r>
                <w:rPr>
                  <w:noProof/>
                </w:rPr>
                <w:t>(5), 1171-1180.e7.</w:t>
              </w:r>
            </w:p>
            <w:p w14:paraId="7E7D4B08" w14:textId="77777777" w:rsidR="00CD5081" w:rsidRDefault="00CD5081" w:rsidP="00CD5081">
              <w:pPr>
                <w:pStyle w:val="Bibliography"/>
                <w:ind w:left="720" w:hanging="720"/>
                <w:rPr>
                  <w:noProof/>
                </w:rPr>
              </w:pPr>
              <w:r>
                <w:rPr>
                  <w:noProof/>
                </w:rPr>
                <w:t xml:space="preserve">Markowitz, J. E., Gillis, W. F., Beron, C. C., Neufeld, S. Q., Robertson, K., Bhagat, N. D., . . . Datta, S. R. (2018). The Striatum Organizes 3D Behavior via Moment-to-Moment Action Selection. </w:t>
              </w:r>
              <w:r>
                <w:rPr>
                  <w:i/>
                  <w:iCs/>
                  <w:noProof/>
                </w:rPr>
                <w:t>Cell, 174</w:t>
              </w:r>
              <w:r>
                <w:rPr>
                  <w:noProof/>
                </w:rPr>
                <w:t>(1), 44-58.e17.</w:t>
              </w:r>
            </w:p>
            <w:p w14:paraId="27B47FE4" w14:textId="77777777" w:rsidR="00CD5081" w:rsidRDefault="00CD5081" w:rsidP="00CD5081">
              <w:pPr>
                <w:pStyle w:val="Bibliography"/>
                <w:ind w:left="720" w:hanging="720"/>
                <w:rPr>
                  <w:noProof/>
                </w:rPr>
              </w:pPr>
              <w:r>
                <w:rPr>
                  <w:noProof/>
                </w:rPr>
                <w:t xml:space="preserve">Micallef, A. H., Takahashi, N., Larkum, M. E., &amp; Palmer, L. M. (2017, May). A Reward-Based Behavioral Platform to Measure Neural Activity during Head-Fixed Behavior. </w:t>
              </w:r>
              <w:r>
                <w:rPr>
                  <w:i/>
                  <w:iCs/>
                  <w:noProof/>
                </w:rPr>
                <w:t>Frontiers in Cellular Neuroscience</w:t>
              </w:r>
              <w:r>
                <w:rPr>
                  <w:noProof/>
                </w:rPr>
                <w:t>, 1-8.</w:t>
              </w:r>
            </w:p>
            <w:p w14:paraId="529B281E" w14:textId="77777777" w:rsidR="00CD5081" w:rsidRDefault="00CD5081" w:rsidP="00CD5081">
              <w:pPr>
                <w:pStyle w:val="Bibliography"/>
                <w:ind w:left="720" w:hanging="720"/>
                <w:rPr>
                  <w:noProof/>
                </w:rPr>
              </w:pPr>
              <w:r>
                <w:rPr>
                  <w:noProof/>
                </w:rPr>
                <w:t xml:space="preserve">Mohammed, A. I., Gritton, H. J., Tseng, H.-a., Bucklin, M. E., Yao, Z., &amp; Han, X. (2016). An Integrative Approach for Analyzing Hundreds of Neurons in Task Performing Mice Using Wide-Field Calcium Imaging. </w:t>
              </w:r>
              <w:r>
                <w:rPr>
                  <w:i/>
                  <w:iCs/>
                  <w:noProof/>
                </w:rPr>
                <w:t>Scientific Reports, 6</w:t>
              </w:r>
              <w:r>
                <w:rPr>
                  <w:noProof/>
                </w:rPr>
                <w:t>, 20986.</w:t>
              </w:r>
            </w:p>
            <w:p w14:paraId="255EDC05" w14:textId="77777777" w:rsidR="00CD5081" w:rsidRDefault="00CD5081" w:rsidP="00CD5081">
              <w:pPr>
                <w:pStyle w:val="Bibliography"/>
                <w:ind w:left="720" w:hanging="720"/>
                <w:rPr>
                  <w:noProof/>
                </w:rPr>
              </w:pPr>
              <w:r>
                <w:rPr>
                  <w:noProof/>
                </w:rPr>
                <w:t xml:space="preserve">Solari, N., Sviatkó, K., Laszlovsky, T., Hegedüs, P., &amp; Hangya, B. (2018). Open Source Tools for Temporally Controlled Rodent Behavior Suitable for Electrophysiology and Optogenetic Manipulations. </w:t>
              </w:r>
              <w:r>
                <w:rPr>
                  <w:i/>
                  <w:iCs/>
                  <w:noProof/>
                </w:rPr>
                <w:t>Frontiers in Systems Neuroscience, 12</w:t>
              </w:r>
              <w:r>
                <w:rPr>
                  <w:noProof/>
                </w:rPr>
                <w:t>(May).</w:t>
              </w:r>
            </w:p>
            <w:p w14:paraId="432B6C7B" w14:textId="77777777" w:rsidR="00CD5081" w:rsidRDefault="00CD5081" w:rsidP="00CD5081">
              <w:pPr>
                <w:pStyle w:val="Bibliography"/>
                <w:ind w:left="720" w:hanging="720"/>
                <w:rPr>
                  <w:noProof/>
                </w:rPr>
              </w:pPr>
              <w:r>
                <w:rPr>
                  <w:noProof/>
                </w:rPr>
                <w:lastRenderedPageBreak/>
                <w:t xml:space="preserve">Yoav, A., Kim, J. J., Brinks, D., Lou, S., Wu, H., Mostajo-Radji, M. A., . . . Cohen, A. E. (2018). All-Optical Electrophysiology Reveals Brain-State Dependent Changes in Hippocampal Subthreshold Dynamics and Excitability. </w:t>
              </w:r>
              <w:r>
                <w:rPr>
                  <w:i/>
                  <w:iCs/>
                  <w:noProof/>
                </w:rPr>
                <w:t>bioRxiv</w:t>
              </w:r>
              <w:r>
                <w:rPr>
                  <w:noProof/>
                </w:rPr>
                <w:t xml:space="preserve">. doi:https://doi.org/10.1101/281618 </w:t>
              </w:r>
            </w:p>
            <w:p w14:paraId="24D31B08" w14:textId="5F2CDA70" w:rsidR="004C56DC" w:rsidRDefault="004C56DC" w:rsidP="00CD5081">
              <w:r>
                <w:rPr>
                  <w:b/>
                  <w:bCs/>
                  <w:noProof/>
                </w:rPr>
                <w:fldChar w:fldCharType="end"/>
              </w:r>
            </w:p>
          </w:sdtContent>
        </w:sdt>
      </w:sdtContent>
    </w:sdt>
    <w:p w14:paraId="4427CA1F" w14:textId="77777777" w:rsidR="004C56DC" w:rsidRPr="00DC38F5" w:rsidRDefault="004C56DC"/>
    <w:p w14:paraId="3EC9A832" w14:textId="77777777" w:rsidR="00F3299C" w:rsidRPr="00DC38F5" w:rsidRDefault="00F3299C"/>
    <w:sectPr w:rsidR="00F3299C" w:rsidRPr="00DC38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2" w:author="X Han" w:date="2018-10-30T09:49:00Z" w:initials="XH">
    <w:p w14:paraId="639C3A62" w14:textId="1E6BF99E" w:rsidR="00A876B3" w:rsidRDefault="00A876B3">
      <w:pPr>
        <w:pStyle w:val="CommentText"/>
      </w:pPr>
      <w:r>
        <w:rPr>
          <w:rStyle w:val="CommentReference"/>
        </w:rPr>
        <w:annotationRef/>
      </w:r>
      <w:r>
        <w:t>Measures of behavioral output is data acquisition!</w:t>
      </w:r>
    </w:p>
  </w:comment>
  <w:comment w:id="51" w:author="X Han" w:date="2018-10-30T10:20:00Z" w:initials="XH">
    <w:p w14:paraId="687489B7" w14:textId="2E08CDC1" w:rsidR="00A876B3" w:rsidRDefault="00A876B3">
      <w:pPr>
        <w:pStyle w:val="CommentText"/>
      </w:pPr>
      <w:r>
        <w:rPr>
          <w:rStyle w:val="CommentReference"/>
        </w:rPr>
        <w:annotationRef/>
      </w:r>
      <w:r>
        <w:t>What are the demands? I simply deleted these words that have no real meaning, unless we explain.</w:t>
      </w:r>
    </w:p>
  </w:comment>
  <w:comment w:id="85" w:author="X Han" w:date="2018-10-30T10:49:00Z" w:initials="XH">
    <w:p w14:paraId="11E650F4" w14:textId="20B986B5" w:rsidR="00A876B3" w:rsidRDefault="00A876B3">
      <w:pPr>
        <w:pStyle w:val="CommentText"/>
      </w:pPr>
      <w:r>
        <w:rPr>
          <w:rStyle w:val="CommentReference"/>
        </w:rPr>
        <w:annotationRef/>
      </w:r>
      <w:r>
        <w:t>I am a bit unclear on what we actually developed.</w:t>
      </w:r>
    </w:p>
  </w:comment>
  <w:comment w:id="118" w:author="X Han" w:date="2018-10-30T10:50:00Z" w:initials="XH">
    <w:p w14:paraId="1B3BAD40" w14:textId="5B72412C" w:rsidR="00A876B3" w:rsidRDefault="00A876B3">
      <w:pPr>
        <w:pStyle w:val="CommentText"/>
      </w:pPr>
      <w:r>
        <w:rPr>
          <w:rStyle w:val="CommentReference"/>
        </w:rPr>
        <w:annotationRef/>
      </w:r>
    </w:p>
  </w:comment>
  <w:comment w:id="166" w:author="X Han" w:date="2018-10-30T10:59:00Z" w:initials="XH">
    <w:p w14:paraId="1161D8FE" w14:textId="05991989" w:rsidR="00A876B3" w:rsidRDefault="00A876B3">
      <w:pPr>
        <w:pStyle w:val="CommentText"/>
      </w:pPr>
      <w:r>
        <w:rPr>
          <w:rStyle w:val="CommentReference"/>
        </w:rPr>
        <w:annotationRef/>
      </w:r>
      <w:r>
        <w:t>I don’t think that they are prohibitively expensive for most neuroscience labs. I need to downplay the price point throughout the paper.</w:t>
      </w:r>
    </w:p>
  </w:comment>
  <w:comment w:id="171" w:author="X Han" w:date="2018-10-30T14:15:00Z" w:initials="XH">
    <w:p w14:paraId="5A08DBE1" w14:textId="2B10F667" w:rsidR="00A876B3" w:rsidRDefault="00A876B3">
      <w:pPr>
        <w:pStyle w:val="CommentText"/>
      </w:pPr>
      <w:r>
        <w:rPr>
          <w:rStyle w:val="CommentReference"/>
        </w:rPr>
        <w:annotationRef/>
      </w:r>
      <w:r>
        <w:t>Hmm. Can we replace this with a more formal word?</w:t>
      </w:r>
    </w:p>
  </w:comment>
  <w:comment w:id="246" w:author="X Han" w:date="2018-10-30T17:35:00Z" w:initials="XH">
    <w:p w14:paraId="6C1EB0BD" w14:textId="42F38F81" w:rsidR="00A876B3" w:rsidRDefault="00A876B3">
      <w:pPr>
        <w:pStyle w:val="CommentText"/>
      </w:pPr>
      <w:r>
        <w:rPr>
          <w:rStyle w:val="CommentReference"/>
        </w:rPr>
        <w:annotationRef/>
      </w:r>
      <w:r>
        <w:t>Add vendor and catalog number for component, unless it is jumper wire. Probably good to add one example anyway, so that people can buy these staff and build it? You can’t assume biologists  know what is jumper wire and where to get it.</w:t>
      </w:r>
    </w:p>
  </w:comment>
  <w:comment w:id="277" w:author="X Han" w:date="2018-10-30T14:41:00Z" w:initials="XH">
    <w:p w14:paraId="1ADB3A64" w14:textId="32CE17F3" w:rsidR="00A876B3" w:rsidRDefault="00A876B3">
      <w:pPr>
        <w:pStyle w:val="CommentText"/>
      </w:pPr>
      <w:r>
        <w:rPr>
          <w:rStyle w:val="CommentReference"/>
        </w:rPr>
        <w:annotationRef/>
      </w:r>
      <w:r>
        <w:t>Isn’t the previous sentence saying the same thing?</w:t>
      </w:r>
    </w:p>
  </w:comment>
  <w:comment w:id="294" w:author="X Han" w:date="2018-10-30T14:43:00Z" w:initials="XH">
    <w:p w14:paraId="03782E6B" w14:textId="160E6444" w:rsidR="00A876B3" w:rsidRDefault="00A876B3">
      <w:pPr>
        <w:pStyle w:val="CommentText"/>
      </w:pPr>
      <w:r>
        <w:rPr>
          <w:rStyle w:val="CommentReference"/>
        </w:rPr>
        <w:annotationRef/>
      </w:r>
      <w:r>
        <w:t>Don’t understand this.</w:t>
      </w:r>
    </w:p>
  </w:comment>
  <w:comment w:id="320" w:author="X Han" w:date="2018-10-30T15:20:00Z" w:initials="XH">
    <w:p w14:paraId="0148DB1E" w14:textId="3CD2B8DF" w:rsidR="00A876B3" w:rsidRDefault="00A876B3">
      <w:pPr>
        <w:pStyle w:val="CommentText"/>
      </w:pPr>
      <w:r>
        <w:rPr>
          <w:rStyle w:val="CommentReference"/>
        </w:rPr>
        <w:annotationRef/>
      </w:r>
      <w:r>
        <w:t>Confused. You interface computer with teensy?</w:t>
      </w:r>
    </w:p>
  </w:comment>
  <w:comment w:id="413" w:author="X Han" w:date="2018-10-30T16:49:00Z" w:initials="XH">
    <w:p w14:paraId="6057934E" w14:textId="4E69E89A" w:rsidR="00A876B3" w:rsidRDefault="00A876B3">
      <w:pPr>
        <w:pStyle w:val="CommentText"/>
      </w:pPr>
      <w:r>
        <w:rPr>
          <w:rStyle w:val="CommentReference"/>
        </w:rPr>
        <w:annotationRef/>
      </w:r>
      <w:r>
        <w:t>List advantages here.</w:t>
      </w:r>
    </w:p>
  </w:comment>
  <w:comment w:id="414" w:author="X Han" w:date="2018-10-30T16:47:00Z" w:initials="XH">
    <w:p w14:paraId="2424935B" w14:textId="4A450C59" w:rsidR="00A876B3" w:rsidRDefault="00A876B3">
      <w:pPr>
        <w:pStyle w:val="CommentText"/>
      </w:pPr>
      <w:r>
        <w:rPr>
          <w:rStyle w:val="CommentReference"/>
        </w:rPr>
        <w:annotationRef/>
      </w:r>
      <w:r>
        <w:t>To criticize this, more details need to be provided.</w:t>
      </w:r>
    </w:p>
  </w:comment>
  <w:comment w:id="415" w:author="X Han" w:date="2018-10-30T16:52:00Z" w:initials="XH">
    <w:p w14:paraId="3C3F2B45" w14:textId="7EB20E7E" w:rsidR="00A876B3" w:rsidRDefault="00A876B3">
      <w:pPr>
        <w:pStyle w:val="CommentText"/>
      </w:pPr>
      <w:r>
        <w:rPr>
          <w:rStyle w:val="CommentReference"/>
        </w:rPr>
        <w:annotationRef/>
      </w:r>
      <w:r>
        <w:t>Streamline this paragraph</w:t>
      </w:r>
    </w:p>
  </w:comment>
  <w:comment w:id="499" w:author="X Han" w:date="2018-10-30T17:04:00Z" w:initials="XH">
    <w:p w14:paraId="1956F322" w14:textId="3DDA787E" w:rsidR="00A876B3" w:rsidRDefault="00A876B3">
      <w:pPr>
        <w:pStyle w:val="CommentText"/>
      </w:pPr>
      <w:r>
        <w:rPr>
          <w:rStyle w:val="CommentReference"/>
        </w:rPr>
        <w:annotationRef/>
      </w:r>
      <w:r>
        <w:t>This can go to discussion. Include a discussion paragraph?</w:t>
      </w:r>
    </w:p>
  </w:comment>
  <w:comment w:id="525" w:author="X Han" w:date="2018-10-30T17:11:00Z" w:initials="XH">
    <w:p w14:paraId="656F968E" w14:textId="31937963" w:rsidR="00A876B3" w:rsidRDefault="00A876B3">
      <w:pPr>
        <w:pStyle w:val="CommentText"/>
      </w:pPr>
      <w:r>
        <w:rPr>
          <w:rStyle w:val="CommentReference"/>
        </w:rPr>
        <w:annotationRef/>
      </w:r>
      <w:r>
        <w:t>We are imaging at 20Hz or 1000Hz max. Why is this relevant.</w:t>
      </w:r>
    </w:p>
  </w:comment>
  <w:comment w:id="529" w:author="X Han" w:date="2018-10-30T17:12:00Z" w:initials="XH">
    <w:p w14:paraId="4A41AFD5" w14:textId="7D8E4709" w:rsidR="00A876B3" w:rsidRDefault="00A876B3">
      <w:pPr>
        <w:pStyle w:val="CommentText"/>
      </w:pPr>
      <w:r>
        <w:rPr>
          <w:rStyle w:val="CommentReference"/>
        </w:rPr>
        <w:annotationRef/>
      </w:r>
      <w:r>
        <w:t>Why is this better?</w:t>
      </w:r>
    </w:p>
  </w:comment>
  <w:comment w:id="532" w:author="X Han" w:date="2018-10-30T17:13:00Z" w:initials="XH">
    <w:p w14:paraId="4EF15823" w14:textId="2C06393C" w:rsidR="00A876B3" w:rsidRDefault="00A876B3">
      <w:pPr>
        <w:pStyle w:val="CommentText"/>
      </w:pPr>
      <w:r>
        <w:rPr>
          <w:rStyle w:val="CommentReference"/>
        </w:rPr>
        <w:annotationRef/>
      </w:r>
      <w:r>
        <w:t>Why would a neuroscientist care about this? They want it to be user friendly. Let’s rephrase this so readers care.</w:t>
      </w:r>
    </w:p>
  </w:comment>
  <w:comment w:id="643" w:author="X Han" w:date="2018-10-30T17:40:00Z" w:initials="XH">
    <w:p w14:paraId="69AACCB3" w14:textId="12F48F3B" w:rsidR="00A876B3" w:rsidRDefault="00A876B3">
      <w:pPr>
        <w:pStyle w:val="CommentText"/>
      </w:pPr>
      <w:r>
        <w:rPr>
          <w:rStyle w:val="CommentReference"/>
        </w:rPr>
        <w:annotationRef/>
      </w:r>
      <w:r>
        <w:t>Is it from different pins?</w:t>
      </w:r>
    </w:p>
  </w:comment>
  <w:comment w:id="661" w:author="X Han" w:date="2018-10-30T17:43:00Z" w:initials="XH">
    <w:p w14:paraId="3526A19C" w14:textId="22077B8F" w:rsidR="00A876B3" w:rsidRDefault="00A876B3">
      <w:pPr>
        <w:pStyle w:val="CommentText"/>
      </w:pPr>
      <w:r>
        <w:rPr>
          <w:rStyle w:val="CommentReference"/>
        </w:rPr>
        <w:annotationRef/>
      </w:r>
      <w:r>
        <w:t>What is sound latency? Digital output, or speaker?</w:t>
      </w:r>
    </w:p>
  </w:comment>
  <w:comment w:id="664" w:author="X Han" w:date="2018-10-30T17:46:00Z" w:initials="XH">
    <w:p w14:paraId="188B9188" w14:textId="7C4F6305" w:rsidR="00A876B3" w:rsidRDefault="00A876B3">
      <w:pPr>
        <w:pStyle w:val="CommentText"/>
      </w:pPr>
      <w:r>
        <w:rPr>
          <w:rStyle w:val="CommentReference"/>
        </w:rPr>
        <w:annotationRef/>
      </w:r>
      <w:r>
        <w:t>What is 700ms and 2.9ms?</w:t>
      </w:r>
    </w:p>
  </w:comment>
  <w:comment w:id="666" w:author="Michael Romano" w:date="2018-10-28T15:35:00Z" w:initials="c">
    <w:p w14:paraId="5C5D9EE8" w14:textId="240C7789" w:rsidR="00A876B3" w:rsidRDefault="00A876B3">
      <w:pPr>
        <w:pStyle w:val="CommentText"/>
      </w:pPr>
      <w:r>
        <w:rPr>
          <w:rStyle w:val="CommentReference"/>
        </w:rPr>
        <w:annotationRef/>
      </w:r>
      <w:r>
        <w:t>The length of the high amplitude time periods is roughly binary, as shown in In Figure 4Bii. These two values are very close to the desired 700 millisecond length, and differ by 2.9 milliseconds. This is consistent with the inner workings of the Audio library. The Audio library produces sound in blocks, and stores by default 128 sound bites in each audio block. It delivers these sound bites at a frequency of 44.1 kHz, which yields an approximate length of 2.9 milliseconds per block. Thus, we should expect the length of each high amplitude period to last some integer multiple of 2.9 milliseconds.</w:t>
      </w:r>
      <w:r>
        <w:rPr>
          <w:rStyle w:val="CommentReference"/>
        </w:rPr>
        <w:annotationRef/>
      </w:r>
      <w:r>
        <w:t xml:space="preserve"> I’ve been looking for a source, but unfortunately, without peeling back the C++ libraries, all I have to go on is the word of members of the library forum</w:t>
      </w:r>
    </w:p>
  </w:comment>
  <w:comment w:id="709" w:author="X Han" w:date="2018-10-30T17:59:00Z" w:initials="XH">
    <w:p w14:paraId="3D5D33DF" w14:textId="405452BC" w:rsidR="00C503C0" w:rsidRDefault="00C503C0">
      <w:pPr>
        <w:pStyle w:val="CommentText"/>
      </w:pPr>
      <w:r>
        <w:rPr>
          <w:rStyle w:val="CommentReference"/>
        </w:rPr>
        <w:annotationRef/>
      </w:r>
      <w:r>
        <w:t>Move this to results</w:t>
      </w:r>
    </w:p>
  </w:comment>
  <w:comment w:id="710" w:author="X Han" w:date="2018-10-30T17:59:00Z" w:initials="XH">
    <w:p w14:paraId="4AEBDB86" w14:textId="2A41E354" w:rsidR="000A0573" w:rsidRDefault="000A0573">
      <w:pPr>
        <w:pStyle w:val="CommentText"/>
      </w:pPr>
      <w:r>
        <w:rPr>
          <w:rStyle w:val="CommentReference"/>
        </w:rPr>
        <w:annotationRef/>
      </w:r>
      <w:r>
        <w:t>Describe some of this in results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39C3A62" w15:done="0"/>
  <w15:commentEx w15:paraId="687489B7" w15:done="0"/>
  <w15:commentEx w15:paraId="11E650F4" w15:done="0"/>
  <w15:commentEx w15:paraId="1B3BAD40" w15:done="0"/>
  <w15:commentEx w15:paraId="1161D8FE" w15:done="0"/>
  <w15:commentEx w15:paraId="5A08DBE1" w15:done="0"/>
  <w15:commentEx w15:paraId="6C1EB0BD" w15:done="0"/>
  <w15:commentEx w15:paraId="1ADB3A64" w15:done="0"/>
  <w15:commentEx w15:paraId="03782E6B" w15:done="0"/>
  <w15:commentEx w15:paraId="0148DB1E" w15:done="0"/>
  <w15:commentEx w15:paraId="6057934E" w15:done="0"/>
  <w15:commentEx w15:paraId="2424935B" w15:done="0"/>
  <w15:commentEx w15:paraId="3C3F2B45" w15:done="0"/>
  <w15:commentEx w15:paraId="1956F322" w15:done="0"/>
  <w15:commentEx w15:paraId="656F968E" w15:done="0"/>
  <w15:commentEx w15:paraId="4A41AFD5" w15:done="0"/>
  <w15:commentEx w15:paraId="4EF15823" w15:done="0"/>
  <w15:commentEx w15:paraId="69AACCB3" w15:done="0"/>
  <w15:commentEx w15:paraId="3526A19C" w15:done="0"/>
  <w15:commentEx w15:paraId="188B9188" w15:done="0"/>
  <w15:commentEx w15:paraId="5C5D9EE8" w15:done="0"/>
  <w15:commentEx w15:paraId="3D5D33DF" w15:done="0"/>
  <w15:commentEx w15:paraId="4AEBDB86"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DD31F3" w14:textId="77777777" w:rsidR="004317E3" w:rsidRDefault="004317E3" w:rsidP="00E85F45">
      <w:pPr>
        <w:spacing w:after="0" w:line="240" w:lineRule="auto"/>
      </w:pPr>
      <w:r>
        <w:separator/>
      </w:r>
    </w:p>
  </w:endnote>
  <w:endnote w:type="continuationSeparator" w:id="0">
    <w:p w14:paraId="148C86C6" w14:textId="77777777" w:rsidR="004317E3" w:rsidRDefault="004317E3"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typewriter">
    <w:panose1 w:val="00000000000000000000"/>
    <w:charset w:val="00"/>
    <w:family w:val="auto"/>
    <w:notTrueType/>
    <w:pitch w:val="default"/>
    <w:sig w:usb0="00000003" w:usb1="00000000" w:usb2="00000000" w:usb3="00000000" w:csb0="00000001" w:csb1="00000000"/>
  </w:font>
  <w:font w:name="Liberation Sans">
    <w:altName w:val="Arial"/>
    <w:charset w:val="00"/>
    <w:family w:val="swiss"/>
    <w:pitch w:val="variable"/>
    <w:sig w:usb0="A00002AF" w:usb1="500078F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D2AC69" w14:textId="77777777" w:rsidR="004317E3" w:rsidRDefault="004317E3" w:rsidP="00E85F45">
      <w:pPr>
        <w:spacing w:after="0" w:line="240" w:lineRule="auto"/>
      </w:pPr>
      <w:r>
        <w:separator/>
      </w:r>
    </w:p>
  </w:footnote>
  <w:footnote w:type="continuationSeparator" w:id="0">
    <w:p w14:paraId="655D6D27" w14:textId="77777777" w:rsidR="004317E3" w:rsidRDefault="004317E3" w:rsidP="00E85F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X Han">
    <w15:presenceInfo w15:providerId="None" w15:userId="X Han"/>
  </w15:person>
  <w15:person w15:author="Michael Romano">
    <w15:presenceInfo w15:providerId="None" w15:userId="Michael Roma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5"/>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7"/>
    <w:rsid w:val="000000FD"/>
    <w:rsid w:val="0000168D"/>
    <w:rsid w:val="00001E11"/>
    <w:rsid w:val="00007F57"/>
    <w:rsid w:val="000107A8"/>
    <w:rsid w:val="0001168F"/>
    <w:rsid w:val="00012AF6"/>
    <w:rsid w:val="00035703"/>
    <w:rsid w:val="00035F64"/>
    <w:rsid w:val="00042503"/>
    <w:rsid w:val="00042945"/>
    <w:rsid w:val="00046444"/>
    <w:rsid w:val="00055128"/>
    <w:rsid w:val="00055825"/>
    <w:rsid w:val="000571C7"/>
    <w:rsid w:val="00060ABF"/>
    <w:rsid w:val="00061989"/>
    <w:rsid w:val="000645E4"/>
    <w:rsid w:val="00066006"/>
    <w:rsid w:val="00066C51"/>
    <w:rsid w:val="000759CA"/>
    <w:rsid w:val="00076608"/>
    <w:rsid w:val="00076A6F"/>
    <w:rsid w:val="00076EE1"/>
    <w:rsid w:val="00080E80"/>
    <w:rsid w:val="00095FC2"/>
    <w:rsid w:val="000A03EE"/>
    <w:rsid w:val="000A0573"/>
    <w:rsid w:val="000A2598"/>
    <w:rsid w:val="000B5F69"/>
    <w:rsid w:val="000B6A1B"/>
    <w:rsid w:val="000B6BA5"/>
    <w:rsid w:val="000C07CF"/>
    <w:rsid w:val="000C2C11"/>
    <w:rsid w:val="000C4672"/>
    <w:rsid w:val="000C569F"/>
    <w:rsid w:val="000C5973"/>
    <w:rsid w:val="000C6044"/>
    <w:rsid w:val="000D31D6"/>
    <w:rsid w:val="000E0E97"/>
    <w:rsid w:val="000E1CFF"/>
    <w:rsid w:val="000E62FE"/>
    <w:rsid w:val="000E6853"/>
    <w:rsid w:val="000E6B58"/>
    <w:rsid w:val="000F2CD7"/>
    <w:rsid w:val="000F57D7"/>
    <w:rsid w:val="00100073"/>
    <w:rsid w:val="0010469A"/>
    <w:rsid w:val="00104FEF"/>
    <w:rsid w:val="00106173"/>
    <w:rsid w:val="00106659"/>
    <w:rsid w:val="001165AB"/>
    <w:rsid w:val="001166DD"/>
    <w:rsid w:val="00120B6F"/>
    <w:rsid w:val="00122DC3"/>
    <w:rsid w:val="00122E7A"/>
    <w:rsid w:val="00123655"/>
    <w:rsid w:val="001255F4"/>
    <w:rsid w:val="00126651"/>
    <w:rsid w:val="00126E26"/>
    <w:rsid w:val="00136DC5"/>
    <w:rsid w:val="0014383E"/>
    <w:rsid w:val="00146ED1"/>
    <w:rsid w:val="0015076C"/>
    <w:rsid w:val="00151894"/>
    <w:rsid w:val="00152631"/>
    <w:rsid w:val="001617C9"/>
    <w:rsid w:val="0016248B"/>
    <w:rsid w:val="00163E37"/>
    <w:rsid w:val="00164D78"/>
    <w:rsid w:val="00165CBC"/>
    <w:rsid w:val="00167B46"/>
    <w:rsid w:val="001709EC"/>
    <w:rsid w:val="0017754F"/>
    <w:rsid w:val="00177690"/>
    <w:rsid w:val="00182FE6"/>
    <w:rsid w:val="0018370A"/>
    <w:rsid w:val="00183AEF"/>
    <w:rsid w:val="00192D15"/>
    <w:rsid w:val="00193A08"/>
    <w:rsid w:val="001B0AFD"/>
    <w:rsid w:val="001B3153"/>
    <w:rsid w:val="001B53D0"/>
    <w:rsid w:val="001B6464"/>
    <w:rsid w:val="001C1F53"/>
    <w:rsid w:val="001C382F"/>
    <w:rsid w:val="001C4FDB"/>
    <w:rsid w:val="001C6A38"/>
    <w:rsid w:val="001C6CF4"/>
    <w:rsid w:val="001C776C"/>
    <w:rsid w:val="001D15E9"/>
    <w:rsid w:val="001D1A06"/>
    <w:rsid w:val="001D2BBD"/>
    <w:rsid w:val="001D3F58"/>
    <w:rsid w:val="001D47E8"/>
    <w:rsid w:val="001D4C39"/>
    <w:rsid w:val="001D6EFC"/>
    <w:rsid w:val="001D7B2A"/>
    <w:rsid w:val="001D7C15"/>
    <w:rsid w:val="001E2841"/>
    <w:rsid w:val="001E48DB"/>
    <w:rsid w:val="001E4A19"/>
    <w:rsid w:val="001E578E"/>
    <w:rsid w:val="001F0D9F"/>
    <w:rsid w:val="001F1746"/>
    <w:rsid w:val="001F2BCE"/>
    <w:rsid w:val="001F488F"/>
    <w:rsid w:val="001F6CDA"/>
    <w:rsid w:val="00200360"/>
    <w:rsid w:val="0020046A"/>
    <w:rsid w:val="00201650"/>
    <w:rsid w:val="00204839"/>
    <w:rsid w:val="0020512C"/>
    <w:rsid w:val="00217294"/>
    <w:rsid w:val="002234AC"/>
    <w:rsid w:val="00225879"/>
    <w:rsid w:val="00225A75"/>
    <w:rsid w:val="00230316"/>
    <w:rsid w:val="002309C6"/>
    <w:rsid w:val="00237253"/>
    <w:rsid w:val="00250A90"/>
    <w:rsid w:val="00251C21"/>
    <w:rsid w:val="00252959"/>
    <w:rsid w:val="0025676D"/>
    <w:rsid w:val="00257A11"/>
    <w:rsid w:val="00257C59"/>
    <w:rsid w:val="002634F6"/>
    <w:rsid w:val="00263784"/>
    <w:rsid w:val="002746C7"/>
    <w:rsid w:val="00275B18"/>
    <w:rsid w:val="00276E2A"/>
    <w:rsid w:val="002778A5"/>
    <w:rsid w:val="00285EE3"/>
    <w:rsid w:val="002871C9"/>
    <w:rsid w:val="00296459"/>
    <w:rsid w:val="002A1825"/>
    <w:rsid w:val="002A33AE"/>
    <w:rsid w:val="002B12CA"/>
    <w:rsid w:val="002B568E"/>
    <w:rsid w:val="002B670C"/>
    <w:rsid w:val="002C083C"/>
    <w:rsid w:val="002C09CF"/>
    <w:rsid w:val="002C38B5"/>
    <w:rsid w:val="002D2486"/>
    <w:rsid w:val="002D3FD9"/>
    <w:rsid w:val="002D4B4C"/>
    <w:rsid w:val="002E1AD6"/>
    <w:rsid w:val="002E3292"/>
    <w:rsid w:val="002E4FC3"/>
    <w:rsid w:val="002E6EA9"/>
    <w:rsid w:val="002F36EF"/>
    <w:rsid w:val="00301CB6"/>
    <w:rsid w:val="003023DA"/>
    <w:rsid w:val="00311E0C"/>
    <w:rsid w:val="003130C4"/>
    <w:rsid w:val="00313AA9"/>
    <w:rsid w:val="00313F9F"/>
    <w:rsid w:val="0031439B"/>
    <w:rsid w:val="00317692"/>
    <w:rsid w:val="003213CF"/>
    <w:rsid w:val="00322DA8"/>
    <w:rsid w:val="003238CA"/>
    <w:rsid w:val="00324827"/>
    <w:rsid w:val="00332F3D"/>
    <w:rsid w:val="00334256"/>
    <w:rsid w:val="00346111"/>
    <w:rsid w:val="00351D09"/>
    <w:rsid w:val="00352E6D"/>
    <w:rsid w:val="0035320F"/>
    <w:rsid w:val="00355259"/>
    <w:rsid w:val="00360A67"/>
    <w:rsid w:val="00361ED9"/>
    <w:rsid w:val="00364F95"/>
    <w:rsid w:val="00376B02"/>
    <w:rsid w:val="00384D79"/>
    <w:rsid w:val="003856E9"/>
    <w:rsid w:val="00386A21"/>
    <w:rsid w:val="003931E1"/>
    <w:rsid w:val="00395467"/>
    <w:rsid w:val="00397C93"/>
    <w:rsid w:val="003A1553"/>
    <w:rsid w:val="003B059D"/>
    <w:rsid w:val="003B084E"/>
    <w:rsid w:val="003B08F9"/>
    <w:rsid w:val="003B1817"/>
    <w:rsid w:val="003B2506"/>
    <w:rsid w:val="003B42D2"/>
    <w:rsid w:val="003B6EFD"/>
    <w:rsid w:val="003C2C2E"/>
    <w:rsid w:val="003C2D4A"/>
    <w:rsid w:val="003C6C0E"/>
    <w:rsid w:val="003C6D1C"/>
    <w:rsid w:val="003C706C"/>
    <w:rsid w:val="003C7A53"/>
    <w:rsid w:val="003D0213"/>
    <w:rsid w:val="003D03A8"/>
    <w:rsid w:val="003D4AD5"/>
    <w:rsid w:val="003D593A"/>
    <w:rsid w:val="003D674A"/>
    <w:rsid w:val="003D73ED"/>
    <w:rsid w:val="003E5207"/>
    <w:rsid w:val="003E64DD"/>
    <w:rsid w:val="003E7D50"/>
    <w:rsid w:val="003F0C7A"/>
    <w:rsid w:val="003F1319"/>
    <w:rsid w:val="003F2AA8"/>
    <w:rsid w:val="003F3083"/>
    <w:rsid w:val="003F3A5C"/>
    <w:rsid w:val="00400592"/>
    <w:rsid w:val="00403EA9"/>
    <w:rsid w:val="0040660C"/>
    <w:rsid w:val="0041721B"/>
    <w:rsid w:val="0041782D"/>
    <w:rsid w:val="0042154A"/>
    <w:rsid w:val="004220CC"/>
    <w:rsid w:val="004317E3"/>
    <w:rsid w:val="00432F90"/>
    <w:rsid w:val="00435EFD"/>
    <w:rsid w:val="004379FE"/>
    <w:rsid w:val="00437F45"/>
    <w:rsid w:val="004439B4"/>
    <w:rsid w:val="0044461C"/>
    <w:rsid w:val="00446A23"/>
    <w:rsid w:val="00452ABE"/>
    <w:rsid w:val="00453E99"/>
    <w:rsid w:val="00462EE8"/>
    <w:rsid w:val="00465656"/>
    <w:rsid w:val="00470C13"/>
    <w:rsid w:val="004714E1"/>
    <w:rsid w:val="00473C92"/>
    <w:rsid w:val="004832F0"/>
    <w:rsid w:val="004840ED"/>
    <w:rsid w:val="004852DB"/>
    <w:rsid w:val="0048667B"/>
    <w:rsid w:val="00490DC7"/>
    <w:rsid w:val="00491129"/>
    <w:rsid w:val="004918EB"/>
    <w:rsid w:val="00491B23"/>
    <w:rsid w:val="00492143"/>
    <w:rsid w:val="004926EA"/>
    <w:rsid w:val="004A24B7"/>
    <w:rsid w:val="004A292D"/>
    <w:rsid w:val="004A7A01"/>
    <w:rsid w:val="004A7F5F"/>
    <w:rsid w:val="004B2689"/>
    <w:rsid w:val="004B36CD"/>
    <w:rsid w:val="004B38B6"/>
    <w:rsid w:val="004B4536"/>
    <w:rsid w:val="004B4DF6"/>
    <w:rsid w:val="004B7477"/>
    <w:rsid w:val="004C56DC"/>
    <w:rsid w:val="004C6271"/>
    <w:rsid w:val="004D090D"/>
    <w:rsid w:val="004D0E98"/>
    <w:rsid w:val="004D7D21"/>
    <w:rsid w:val="004E22A9"/>
    <w:rsid w:val="004E4D61"/>
    <w:rsid w:val="004E4F03"/>
    <w:rsid w:val="004E5DD5"/>
    <w:rsid w:val="004E5EFE"/>
    <w:rsid w:val="004F131D"/>
    <w:rsid w:val="004F48F8"/>
    <w:rsid w:val="0050344A"/>
    <w:rsid w:val="00511A3E"/>
    <w:rsid w:val="005123B7"/>
    <w:rsid w:val="0052014E"/>
    <w:rsid w:val="00523BEB"/>
    <w:rsid w:val="005257B7"/>
    <w:rsid w:val="00532DCA"/>
    <w:rsid w:val="0053564F"/>
    <w:rsid w:val="005373E4"/>
    <w:rsid w:val="005375A6"/>
    <w:rsid w:val="00543505"/>
    <w:rsid w:val="00547A3D"/>
    <w:rsid w:val="00550B53"/>
    <w:rsid w:val="00552949"/>
    <w:rsid w:val="0056510D"/>
    <w:rsid w:val="00567A99"/>
    <w:rsid w:val="00571660"/>
    <w:rsid w:val="00571EBC"/>
    <w:rsid w:val="00574F13"/>
    <w:rsid w:val="00577032"/>
    <w:rsid w:val="00585ECF"/>
    <w:rsid w:val="00586A58"/>
    <w:rsid w:val="00597A57"/>
    <w:rsid w:val="005A092C"/>
    <w:rsid w:val="005A0D57"/>
    <w:rsid w:val="005A1025"/>
    <w:rsid w:val="005A3277"/>
    <w:rsid w:val="005A37B5"/>
    <w:rsid w:val="005A3AA3"/>
    <w:rsid w:val="005A5872"/>
    <w:rsid w:val="005A73AA"/>
    <w:rsid w:val="005A7514"/>
    <w:rsid w:val="005C35B4"/>
    <w:rsid w:val="005C472C"/>
    <w:rsid w:val="005C4EDE"/>
    <w:rsid w:val="005C73AF"/>
    <w:rsid w:val="005D063D"/>
    <w:rsid w:val="005D6F56"/>
    <w:rsid w:val="005E0341"/>
    <w:rsid w:val="005E400E"/>
    <w:rsid w:val="005E467A"/>
    <w:rsid w:val="005E4BF7"/>
    <w:rsid w:val="005E6F56"/>
    <w:rsid w:val="005F117A"/>
    <w:rsid w:val="005F36D5"/>
    <w:rsid w:val="005F5023"/>
    <w:rsid w:val="005F6A7E"/>
    <w:rsid w:val="00602044"/>
    <w:rsid w:val="0060266F"/>
    <w:rsid w:val="00605EF0"/>
    <w:rsid w:val="00612E3B"/>
    <w:rsid w:val="00615B68"/>
    <w:rsid w:val="00617F0D"/>
    <w:rsid w:val="0062001E"/>
    <w:rsid w:val="00620AC6"/>
    <w:rsid w:val="00627AA4"/>
    <w:rsid w:val="00627AF0"/>
    <w:rsid w:val="00630712"/>
    <w:rsid w:val="00633AD2"/>
    <w:rsid w:val="00636FF5"/>
    <w:rsid w:val="0065118B"/>
    <w:rsid w:val="00655867"/>
    <w:rsid w:val="006604E8"/>
    <w:rsid w:val="00677FA6"/>
    <w:rsid w:val="006824AC"/>
    <w:rsid w:val="00684C83"/>
    <w:rsid w:val="00685286"/>
    <w:rsid w:val="00696EC2"/>
    <w:rsid w:val="006A018E"/>
    <w:rsid w:val="006A13DB"/>
    <w:rsid w:val="006A5025"/>
    <w:rsid w:val="006A5729"/>
    <w:rsid w:val="006B2C47"/>
    <w:rsid w:val="006B692E"/>
    <w:rsid w:val="006C00BB"/>
    <w:rsid w:val="006C29BE"/>
    <w:rsid w:val="006C36D7"/>
    <w:rsid w:val="006C6385"/>
    <w:rsid w:val="006C7D33"/>
    <w:rsid w:val="006D5BCC"/>
    <w:rsid w:val="006E5891"/>
    <w:rsid w:val="006E59E3"/>
    <w:rsid w:val="006E668F"/>
    <w:rsid w:val="006F0827"/>
    <w:rsid w:val="006F292A"/>
    <w:rsid w:val="006F3B37"/>
    <w:rsid w:val="006F5502"/>
    <w:rsid w:val="006F7BBE"/>
    <w:rsid w:val="00702298"/>
    <w:rsid w:val="00706377"/>
    <w:rsid w:val="00707789"/>
    <w:rsid w:val="007117C3"/>
    <w:rsid w:val="0071777F"/>
    <w:rsid w:val="00722316"/>
    <w:rsid w:val="00724071"/>
    <w:rsid w:val="00724307"/>
    <w:rsid w:val="00734733"/>
    <w:rsid w:val="0073797A"/>
    <w:rsid w:val="007441A3"/>
    <w:rsid w:val="007469B4"/>
    <w:rsid w:val="00751423"/>
    <w:rsid w:val="00752F82"/>
    <w:rsid w:val="00753856"/>
    <w:rsid w:val="00761412"/>
    <w:rsid w:val="00761696"/>
    <w:rsid w:val="00763EA0"/>
    <w:rsid w:val="00771E3D"/>
    <w:rsid w:val="007747C8"/>
    <w:rsid w:val="00775A73"/>
    <w:rsid w:val="00776DDF"/>
    <w:rsid w:val="00777DD6"/>
    <w:rsid w:val="00780982"/>
    <w:rsid w:val="00781EA9"/>
    <w:rsid w:val="00785AD5"/>
    <w:rsid w:val="007870F2"/>
    <w:rsid w:val="0079150C"/>
    <w:rsid w:val="00795A89"/>
    <w:rsid w:val="00795E29"/>
    <w:rsid w:val="00796FA0"/>
    <w:rsid w:val="007A2855"/>
    <w:rsid w:val="007A28EF"/>
    <w:rsid w:val="007A48EE"/>
    <w:rsid w:val="007A4AF9"/>
    <w:rsid w:val="007A4FE2"/>
    <w:rsid w:val="007A52E0"/>
    <w:rsid w:val="007B2476"/>
    <w:rsid w:val="007B4044"/>
    <w:rsid w:val="007C32F6"/>
    <w:rsid w:val="007C3746"/>
    <w:rsid w:val="007C4672"/>
    <w:rsid w:val="007C566B"/>
    <w:rsid w:val="007D1E23"/>
    <w:rsid w:val="007D43A6"/>
    <w:rsid w:val="007D5C1E"/>
    <w:rsid w:val="007E0C8B"/>
    <w:rsid w:val="007E25A3"/>
    <w:rsid w:val="007E596E"/>
    <w:rsid w:val="007E7E9C"/>
    <w:rsid w:val="007F04E9"/>
    <w:rsid w:val="007F085D"/>
    <w:rsid w:val="007F0DA0"/>
    <w:rsid w:val="007F1B79"/>
    <w:rsid w:val="007F5AC9"/>
    <w:rsid w:val="008037DC"/>
    <w:rsid w:val="0081038E"/>
    <w:rsid w:val="00814823"/>
    <w:rsid w:val="0083552F"/>
    <w:rsid w:val="00835A0D"/>
    <w:rsid w:val="00835B7E"/>
    <w:rsid w:val="008422CB"/>
    <w:rsid w:val="00844984"/>
    <w:rsid w:val="00844BFC"/>
    <w:rsid w:val="00845AEC"/>
    <w:rsid w:val="00847DEC"/>
    <w:rsid w:val="00850506"/>
    <w:rsid w:val="008614FB"/>
    <w:rsid w:val="008632F2"/>
    <w:rsid w:val="0086500A"/>
    <w:rsid w:val="008664D6"/>
    <w:rsid w:val="00866B24"/>
    <w:rsid w:val="00867027"/>
    <w:rsid w:val="0087186C"/>
    <w:rsid w:val="0088572F"/>
    <w:rsid w:val="0089082A"/>
    <w:rsid w:val="00890AA6"/>
    <w:rsid w:val="00891D44"/>
    <w:rsid w:val="008A47A5"/>
    <w:rsid w:val="008A6958"/>
    <w:rsid w:val="008B7A95"/>
    <w:rsid w:val="008C24EE"/>
    <w:rsid w:val="008C25C5"/>
    <w:rsid w:val="008C2BE3"/>
    <w:rsid w:val="008C2FC9"/>
    <w:rsid w:val="008C408F"/>
    <w:rsid w:val="008C5BA1"/>
    <w:rsid w:val="008C7FCC"/>
    <w:rsid w:val="008D3537"/>
    <w:rsid w:val="008D47F0"/>
    <w:rsid w:val="008D57A4"/>
    <w:rsid w:val="008E1C6E"/>
    <w:rsid w:val="008E44C3"/>
    <w:rsid w:val="008E67EF"/>
    <w:rsid w:val="008E78F8"/>
    <w:rsid w:val="008F0907"/>
    <w:rsid w:val="008F7BC0"/>
    <w:rsid w:val="00901550"/>
    <w:rsid w:val="00901893"/>
    <w:rsid w:val="00902D3F"/>
    <w:rsid w:val="00910092"/>
    <w:rsid w:val="00910EBA"/>
    <w:rsid w:val="00912317"/>
    <w:rsid w:val="00917B7F"/>
    <w:rsid w:val="0092175A"/>
    <w:rsid w:val="0092278A"/>
    <w:rsid w:val="00923910"/>
    <w:rsid w:val="00925269"/>
    <w:rsid w:val="009272F2"/>
    <w:rsid w:val="00927AFB"/>
    <w:rsid w:val="00931C5A"/>
    <w:rsid w:val="00936F74"/>
    <w:rsid w:val="00940082"/>
    <w:rsid w:val="00940A43"/>
    <w:rsid w:val="00940B4C"/>
    <w:rsid w:val="00947B2A"/>
    <w:rsid w:val="00966782"/>
    <w:rsid w:val="00971398"/>
    <w:rsid w:val="00972D6E"/>
    <w:rsid w:val="009731BF"/>
    <w:rsid w:val="009736C9"/>
    <w:rsid w:val="00975FCD"/>
    <w:rsid w:val="00976EC3"/>
    <w:rsid w:val="00982BAB"/>
    <w:rsid w:val="009846FB"/>
    <w:rsid w:val="009900AF"/>
    <w:rsid w:val="00990CB4"/>
    <w:rsid w:val="00992F98"/>
    <w:rsid w:val="00996B1A"/>
    <w:rsid w:val="009A05F4"/>
    <w:rsid w:val="009A26AE"/>
    <w:rsid w:val="009A3801"/>
    <w:rsid w:val="009A5293"/>
    <w:rsid w:val="009B1457"/>
    <w:rsid w:val="009B668E"/>
    <w:rsid w:val="009B73B3"/>
    <w:rsid w:val="009C0D39"/>
    <w:rsid w:val="009C0FE9"/>
    <w:rsid w:val="009C14C0"/>
    <w:rsid w:val="009C66FD"/>
    <w:rsid w:val="009C7571"/>
    <w:rsid w:val="009C7937"/>
    <w:rsid w:val="009D5D4F"/>
    <w:rsid w:val="009E0775"/>
    <w:rsid w:val="009E0AC3"/>
    <w:rsid w:val="009E452B"/>
    <w:rsid w:val="009E4E72"/>
    <w:rsid w:val="009E5A92"/>
    <w:rsid w:val="009F6104"/>
    <w:rsid w:val="009F6C06"/>
    <w:rsid w:val="009F7F4D"/>
    <w:rsid w:val="00A120CF"/>
    <w:rsid w:val="00A133D1"/>
    <w:rsid w:val="00A139E6"/>
    <w:rsid w:val="00A22EE3"/>
    <w:rsid w:val="00A3203F"/>
    <w:rsid w:val="00A326BA"/>
    <w:rsid w:val="00A3364B"/>
    <w:rsid w:val="00A35324"/>
    <w:rsid w:val="00A368E4"/>
    <w:rsid w:val="00A5138B"/>
    <w:rsid w:val="00A5333F"/>
    <w:rsid w:val="00A552C5"/>
    <w:rsid w:val="00A57CF6"/>
    <w:rsid w:val="00A61422"/>
    <w:rsid w:val="00A62EC6"/>
    <w:rsid w:val="00A631C5"/>
    <w:rsid w:val="00A658F8"/>
    <w:rsid w:val="00A67065"/>
    <w:rsid w:val="00A671B4"/>
    <w:rsid w:val="00A71B51"/>
    <w:rsid w:val="00A73E08"/>
    <w:rsid w:val="00A8194A"/>
    <w:rsid w:val="00A85FD1"/>
    <w:rsid w:val="00A86942"/>
    <w:rsid w:val="00A8750D"/>
    <w:rsid w:val="00A876B3"/>
    <w:rsid w:val="00A87CAC"/>
    <w:rsid w:val="00A9065D"/>
    <w:rsid w:val="00A914C8"/>
    <w:rsid w:val="00A92174"/>
    <w:rsid w:val="00A971F7"/>
    <w:rsid w:val="00AA307E"/>
    <w:rsid w:val="00AA5F80"/>
    <w:rsid w:val="00AA64EA"/>
    <w:rsid w:val="00AA7F45"/>
    <w:rsid w:val="00AB1975"/>
    <w:rsid w:val="00AB550D"/>
    <w:rsid w:val="00AB576C"/>
    <w:rsid w:val="00AB6B79"/>
    <w:rsid w:val="00AB7304"/>
    <w:rsid w:val="00AC123B"/>
    <w:rsid w:val="00AC4201"/>
    <w:rsid w:val="00AC4B20"/>
    <w:rsid w:val="00AD1B16"/>
    <w:rsid w:val="00AD364C"/>
    <w:rsid w:val="00AD3E99"/>
    <w:rsid w:val="00AD3F71"/>
    <w:rsid w:val="00AD3F7B"/>
    <w:rsid w:val="00AE5C94"/>
    <w:rsid w:val="00AF24D6"/>
    <w:rsid w:val="00AF372B"/>
    <w:rsid w:val="00AF543F"/>
    <w:rsid w:val="00AF54B4"/>
    <w:rsid w:val="00B0066D"/>
    <w:rsid w:val="00B01958"/>
    <w:rsid w:val="00B11CFA"/>
    <w:rsid w:val="00B14A33"/>
    <w:rsid w:val="00B16927"/>
    <w:rsid w:val="00B20376"/>
    <w:rsid w:val="00B222B2"/>
    <w:rsid w:val="00B23700"/>
    <w:rsid w:val="00B24A85"/>
    <w:rsid w:val="00B27280"/>
    <w:rsid w:val="00B272FF"/>
    <w:rsid w:val="00B323C0"/>
    <w:rsid w:val="00B330D7"/>
    <w:rsid w:val="00B40A0C"/>
    <w:rsid w:val="00B451ED"/>
    <w:rsid w:val="00B4587A"/>
    <w:rsid w:val="00B47E22"/>
    <w:rsid w:val="00B53984"/>
    <w:rsid w:val="00B55864"/>
    <w:rsid w:val="00B653B8"/>
    <w:rsid w:val="00B6704B"/>
    <w:rsid w:val="00B77BB5"/>
    <w:rsid w:val="00B96526"/>
    <w:rsid w:val="00BA0D16"/>
    <w:rsid w:val="00BA57F6"/>
    <w:rsid w:val="00BB20FF"/>
    <w:rsid w:val="00BB635C"/>
    <w:rsid w:val="00BC31B9"/>
    <w:rsid w:val="00BC65A8"/>
    <w:rsid w:val="00BD03E5"/>
    <w:rsid w:val="00BD2225"/>
    <w:rsid w:val="00BD4D5E"/>
    <w:rsid w:val="00BD5F26"/>
    <w:rsid w:val="00BD7BB7"/>
    <w:rsid w:val="00BE0B89"/>
    <w:rsid w:val="00BE18F0"/>
    <w:rsid w:val="00BE3506"/>
    <w:rsid w:val="00BE536F"/>
    <w:rsid w:val="00BE60FD"/>
    <w:rsid w:val="00BE6588"/>
    <w:rsid w:val="00BE67A6"/>
    <w:rsid w:val="00BF129A"/>
    <w:rsid w:val="00BF2BEE"/>
    <w:rsid w:val="00BF2CEF"/>
    <w:rsid w:val="00BF45A7"/>
    <w:rsid w:val="00BF53BB"/>
    <w:rsid w:val="00BF64F5"/>
    <w:rsid w:val="00BF6718"/>
    <w:rsid w:val="00C1136F"/>
    <w:rsid w:val="00C13B39"/>
    <w:rsid w:val="00C201E1"/>
    <w:rsid w:val="00C2405D"/>
    <w:rsid w:val="00C35FDE"/>
    <w:rsid w:val="00C37AE3"/>
    <w:rsid w:val="00C420B8"/>
    <w:rsid w:val="00C46F40"/>
    <w:rsid w:val="00C503C0"/>
    <w:rsid w:val="00C51ED9"/>
    <w:rsid w:val="00C52A80"/>
    <w:rsid w:val="00C57026"/>
    <w:rsid w:val="00C604FA"/>
    <w:rsid w:val="00C72597"/>
    <w:rsid w:val="00C81F7D"/>
    <w:rsid w:val="00C82704"/>
    <w:rsid w:val="00C84691"/>
    <w:rsid w:val="00C96AB1"/>
    <w:rsid w:val="00C97BFA"/>
    <w:rsid w:val="00C97E5E"/>
    <w:rsid w:val="00CA1605"/>
    <w:rsid w:val="00CA4E62"/>
    <w:rsid w:val="00CA50EE"/>
    <w:rsid w:val="00CA7550"/>
    <w:rsid w:val="00CA7F35"/>
    <w:rsid w:val="00CB1BE5"/>
    <w:rsid w:val="00CB5890"/>
    <w:rsid w:val="00CB65BE"/>
    <w:rsid w:val="00CB7963"/>
    <w:rsid w:val="00CB7BFD"/>
    <w:rsid w:val="00CC3C4C"/>
    <w:rsid w:val="00CC5552"/>
    <w:rsid w:val="00CC708F"/>
    <w:rsid w:val="00CC7844"/>
    <w:rsid w:val="00CD063D"/>
    <w:rsid w:val="00CD1149"/>
    <w:rsid w:val="00CD3901"/>
    <w:rsid w:val="00CD5081"/>
    <w:rsid w:val="00CD6AE9"/>
    <w:rsid w:val="00CE07F3"/>
    <w:rsid w:val="00CE1869"/>
    <w:rsid w:val="00CE1AFC"/>
    <w:rsid w:val="00CE3BEE"/>
    <w:rsid w:val="00CE792B"/>
    <w:rsid w:val="00CF040E"/>
    <w:rsid w:val="00CF0AB4"/>
    <w:rsid w:val="00CF2865"/>
    <w:rsid w:val="00CF2BF8"/>
    <w:rsid w:val="00CF2C1C"/>
    <w:rsid w:val="00CF4331"/>
    <w:rsid w:val="00CF6B1E"/>
    <w:rsid w:val="00CF6C16"/>
    <w:rsid w:val="00D007D4"/>
    <w:rsid w:val="00D054B2"/>
    <w:rsid w:val="00D13E19"/>
    <w:rsid w:val="00D20DB3"/>
    <w:rsid w:val="00D20DCE"/>
    <w:rsid w:val="00D21D13"/>
    <w:rsid w:val="00D2390D"/>
    <w:rsid w:val="00D246B4"/>
    <w:rsid w:val="00D269FB"/>
    <w:rsid w:val="00D356F4"/>
    <w:rsid w:val="00D36A29"/>
    <w:rsid w:val="00D372FB"/>
    <w:rsid w:val="00D41665"/>
    <w:rsid w:val="00D43CF1"/>
    <w:rsid w:val="00D44622"/>
    <w:rsid w:val="00D557FA"/>
    <w:rsid w:val="00D55A6C"/>
    <w:rsid w:val="00D63281"/>
    <w:rsid w:val="00D64BCE"/>
    <w:rsid w:val="00D668B1"/>
    <w:rsid w:val="00D70814"/>
    <w:rsid w:val="00D70D6F"/>
    <w:rsid w:val="00D7347B"/>
    <w:rsid w:val="00D73C96"/>
    <w:rsid w:val="00D74F63"/>
    <w:rsid w:val="00D76A34"/>
    <w:rsid w:val="00D8470E"/>
    <w:rsid w:val="00D863F6"/>
    <w:rsid w:val="00D9051D"/>
    <w:rsid w:val="00D91E60"/>
    <w:rsid w:val="00D9232B"/>
    <w:rsid w:val="00D94CF3"/>
    <w:rsid w:val="00D953D8"/>
    <w:rsid w:val="00D96CCE"/>
    <w:rsid w:val="00DA1068"/>
    <w:rsid w:val="00DA41AD"/>
    <w:rsid w:val="00DB180E"/>
    <w:rsid w:val="00DB1E98"/>
    <w:rsid w:val="00DB58F7"/>
    <w:rsid w:val="00DB6E84"/>
    <w:rsid w:val="00DB7580"/>
    <w:rsid w:val="00DC0B63"/>
    <w:rsid w:val="00DC38F5"/>
    <w:rsid w:val="00DC4107"/>
    <w:rsid w:val="00DD174E"/>
    <w:rsid w:val="00DD4792"/>
    <w:rsid w:val="00DE4081"/>
    <w:rsid w:val="00DF1799"/>
    <w:rsid w:val="00DF4567"/>
    <w:rsid w:val="00DF522D"/>
    <w:rsid w:val="00DF711A"/>
    <w:rsid w:val="00DF7CEF"/>
    <w:rsid w:val="00E00679"/>
    <w:rsid w:val="00E03306"/>
    <w:rsid w:val="00E0604F"/>
    <w:rsid w:val="00E069D0"/>
    <w:rsid w:val="00E07D29"/>
    <w:rsid w:val="00E1194C"/>
    <w:rsid w:val="00E12811"/>
    <w:rsid w:val="00E129D8"/>
    <w:rsid w:val="00E141F8"/>
    <w:rsid w:val="00E145A8"/>
    <w:rsid w:val="00E14E1D"/>
    <w:rsid w:val="00E15B75"/>
    <w:rsid w:val="00E210D3"/>
    <w:rsid w:val="00E21523"/>
    <w:rsid w:val="00E22239"/>
    <w:rsid w:val="00E222CD"/>
    <w:rsid w:val="00E22ADD"/>
    <w:rsid w:val="00E27C93"/>
    <w:rsid w:val="00E31EC4"/>
    <w:rsid w:val="00E3479E"/>
    <w:rsid w:val="00E34F2A"/>
    <w:rsid w:val="00E41B7C"/>
    <w:rsid w:val="00E43909"/>
    <w:rsid w:val="00E4721B"/>
    <w:rsid w:val="00E50187"/>
    <w:rsid w:val="00E50BC0"/>
    <w:rsid w:val="00E5249F"/>
    <w:rsid w:val="00E542A5"/>
    <w:rsid w:val="00E5682B"/>
    <w:rsid w:val="00E569E9"/>
    <w:rsid w:val="00E56F15"/>
    <w:rsid w:val="00E57284"/>
    <w:rsid w:val="00E6089C"/>
    <w:rsid w:val="00E66901"/>
    <w:rsid w:val="00E66E72"/>
    <w:rsid w:val="00E71F37"/>
    <w:rsid w:val="00E732B9"/>
    <w:rsid w:val="00E75691"/>
    <w:rsid w:val="00E759AC"/>
    <w:rsid w:val="00E76857"/>
    <w:rsid w:val="00E77148"/>
    <w:rsid w:val="00E7740B"/>
    <w:rsid w:val="00E77743"/>
    <w:rsid w:val="00E85BA4"/>
    <w:rsid w:val="00E85F45"/>
    <w:rsid w:val="00E86B2E"/>
    <w:rsid w:val="00EA3B24"/>
    <w:rsid w:val="00EA4A2D"/>
    <w:rsid w:val="00EA5D1F"/>
    <w:rsid w:val="00EB0384"/>
    <w:rsid w:val="00EB12CB"/>
    <w:rsid w:val="00EB2F58"/>
    <w:rsid w:val="00EB40DF"/>
    <w:rsid w:val="00EB469F"/>
    <w:rsid w:val="00EB5709"/>
    <w:rsid w:val="00EB7CDA"/>
    <w:rsid w:val="00EC16BB"/>
    <w:rsid w:val="00EC1EF0"/>
    <w:rsid w:val="00EC1EF4"/>
    <w:rsid w:val="00EC3E80"/>
    <w:rsid w:val="00EC66B1"/>
    <w:rsid w:val="00EC7054"/>
    <w:rsid w:val="00ED01D5"/>
    <w:rsid w:val="00ED2A48"/>
    <w:rsid w:val="00ED552D"/>
    <w:rsid w:val="00EE2D42"/>
    <w:rsid w:val="00EE39D4"/>
    <w:rsid w:val="00EE4055"/>
    <w:rsid w:val="00EF0407"/>
    <w:rsid w:val="00EF1FC3"/>
    <w:rsid w:val="00EF40F3"/>
    <w:rsid w:val="00EF47A8"/>
    <w:rsid w:val="00F01DF8"/>
    <w:rsid w:val="00F02480"/>
    <w:rsid w:val="00F076BA"/>
    <w:rsid w:val="00F10917"/>
    <w:rsid w:val="00F149B3"/>
    <w:rsid w:val="00F15A80"/>
    <w:rsid w:val="00F1625C"/>
    <w:rsid w:val="00F16851"/>
    <w:rsid w:val="00F16A59"/>
    <w:rsid w:val="00F21FEB"/>
    <w:rsid w:val="00F23651"/>
    <w:rsid w:val="00F25F3E"/>
    <w:rsid w:val="00F25F9D"/>
    <w:rsid w:val="00F30F45"/>
    <w:rsid w:val="00F316FF"/>
    <w:rsid w:val="00F31A8D"/>
    <w:rsid w:val="00F31E3E"/>
    <w:rsid w:val="00F3299C"/>
    <w:rsid w:val="00F32DFD"/>
    <w:rsid w:val="00F36035"/>
    <w:rsid w:val="00F374BD"/>
    <w:rsid w:val="00F43D50"/>
    <w:rsid w:val="00F44388"/>
    <w:rsid w:val="00F45053"/>
    <w:rsid w:val="00F45257"/>
    <w:rsid w:val="00F4653B"/>
    <w:rsid w:val="00F5331F"/>
    <w:rsid w:val="00F546F3"/>
    <w:rsid w:val="00F61624"/>
    <w:rsid w:val="00F61743"/>
    <w:rsid w:val="00F62FE8"/>
    <w:rsid w:val="00F65FBA"/>
    <w:rsid w:val="00F673BA"/>
    <w:rsid w:val="00F81C7E"/>
    <w:rsid w:val="00F857F8"/>
    <w:rsid w:val="00F87F8F"/>
    <w:rsid w:val="00F94B6D"/>
    <w:rsid w:val="00F94F48"/>
    <w:rsid w:val="00F9602E"/>
    <w:rsid w:val="00F96664"/>
    <w:rsid w:val="00FA02E0"/>
    <w:rsid w:val="00FA2709"/>
    <w:rsid w:val="00FA6AAE"/>
    <w:rsid w:val="00FA739B"/>
    <w:rsid w:val="00FB1F96"/>
    <w:rsid w:val="00FB621A"/>
    <w:rsid w:val="00FB7CBF"/>
    <w:rsid w:val="00FC55BA"/>
    <w:rsid w:val="00FD2E33"/>
    <w:rsid w:val="00FD6034"/>
    <w:rsid w:val="00FE06CF"/>
    <w:rsid w:val="00FE48EB"/>
    <w:rsid w:val="00FE6749"/>
    <w:rsid w:val="00FE7CA4"/>
    <w:rsid w:val="00FF0E6A"/>
    <w:rsid w:val="00FF3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15:docId w15:val="{26D3EDC9-A871-404B-B7E7-7B2A843A5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7656">
      <w:bodyDiv w:val="1"/>
      <w:marLeft w:val="0"/>
      <w:marRight w:val="0"/>
      <w:marTop w:val="0"/>
      <w:marBottom w:val="0"/>
      <w:divBdr>
        <w:top w:val="none" w:sz="0" w:space="0" w:color="auto"/>
        <w:left w:val="none" w:sz="0" w:space="0" w:color="auto"/>
        <w:bottom w:val="none" w:sz="0" w:space="0" w:color="auto"/>
        <w:right w:val="none" w:sz="0" w:space="0" w:color="auto"/>
      </w:divBdr>
    </w:div>
    <w:div w:id="5864939">
      <w:bodyDiv w:val="1"/>
      <w:marLeft w:val="0"/>
      <w:marRight w:val="0"/>
      <w:marTop w:val="0"/>
      <w:marBottom w:val="0"/>
      <w:divBdr>
        <w:top w:val="none" w:sz="0" w:space="0" w:color="auto"/>
        <w:left w:val="none" w:sz="0" w:space="0" w:color="auto"/>
        <w:bottom w:val="none" w:sz="0" w:space="0" w:color="auto"/>
        <w:right w:val="none" w:sz="0" w:space="0" w:color="auto"/>
      </w:divBdr>
    </w:div>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5236621">
      <w:bodyDiv w:val="1"/>
      <w:marLeft w:val="0"/>
      <w:marRight w:val="0"/>
      <w:marTop w:val="0"/>
      <w:marBottom w:val="0"/>
      <w:divBdr>
        <w:top w:val="none" w:sz="0" w:space="0" w:color="auto"/>
        <w:left w:val="none" w:sz="0" w:space="0" w:color="auto"/>
        <w:bottom w:val="none" w:sz="0" w:space="0" w:color="auto"/>
        <w:right w:val="none" w:sz="0" w:space="0" w:color="auto"/>
      </w:divBdr>
    </w:div>
    <w:div w:id="22949715">
      <w:bodyDiv w:val="1"/>
      <w:marLeft w:val="0"/>
      <w:marRight w:val="0"/>
      <w:marTop w:val="0"/>
      <w:marBottom w:val="0"/>
      <w:divBdr>
        <w:top w:val="none" w:sz="0" w:space="0" w:color="auto"/>
        <w:left w:val="none" w:sz="0" w:space="0" w:color="auto"/>
        <w:bottom w:val="none" w:sz="0" w:space="0" w:color="auto"/>
        <w:right w:val="none" w:sz="0" w:space="0" w:color="auto"/>
      </w:divBdr>
    </w:div>
    <w:div w:id="43070454">
      <w:bodyDiv w:val="1"/>
      <w:marLeft w:val="0"/>
      <w:marRight w:val="0"/>
      <w:marTop w:val="0"/>
      <w:marBottom w:val="0"/>
      <w:divBdr>
        <w:top w:val="none" w:sz="0" w:space="0" w:color="auto"/>
        <w:left w:val="none" w:sz="0" w:space="0" w:color="auto"/>
        <w:bottom w:val="none" w:sz="0" w:space="0" w:color="auto"/>
        <w:right w:val="none" w:sz="0" w:space="0" w:color="auto"/>
      </w:divBdr>
    </w:div>
    <w:div w:id="102262073">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2258353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39737515">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54302027">
      <w:bodyDiv w:val="1"/>
      <w:marLeft w:val="0"/>
      <w:marRight w:val="0"/>
      <w:marTop w:val="0"/>
      <w:marBottom w:val="0"/>
      <w:divBdr>
        <w:top w:val="none" w:sz="0" w:space="0" w:color="auto"/>
        <w:left w:val="none" w:sz="0" w:space="0" w:color="auto"/>
        <w:bottom w:val="none" w:sz="0" w:space="0" w:color="auto"/>
        <w:right w:val="none" w:sz="0" w:space="0" w:color="auto"/>
      </w:divBdr>
    </w:div>
    <w:div w:id="155465585">
      <w:bodyDiv w:val="1"/>
      <w:marLeft w:val="0"/>
      <w:marRight w:val="0"/>
      <w:marTop w:val="0"/>
      <w:marBottom w:val="0"/>
      <w:divBdr>
        <w:top w:val="none" w:sz="0" w:space="0" w:color="auto"/>
        <w:left w:val="none" w:sz="0" w:space="0" w:color="auto"/>
        <w:bottom w:val="none" w:sz="0" w:space="0" w:color="auto"/>
        <w:right w:val="none" w:sz="0" w:space="0" w:color="auto"/>
      </w:divBdr>
    </w:div>
    <w:div w:id="172111640">
      <w:bodyDiv w:val="1"/>
      <w:marLeft w:val="0"/>
      <w:marRight w:val="0"/>
      <w:marTop w:val="0"/>
      <w:marBottom w:val="0"/>
      <w:divBdr>
        <w:top w:val="none" w:sz="0" w:space="0" w:color="auto"/>
        <w:left w:val="none" w:sz="0" w:space="0" w:color="auto"/>
        <w:bottom w:val="none" w:sz="0" w:space="0" w:color="auto"/>
        <w:right w:val="none" w:sz="0" w:space="0" w:color="auto"/>
      </w:divBdr>
    </w:div>
    <w:div w:id="188417270">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198323138">
      <w:bodyDiv w:val="1"/>
      <w:marLeft w:val="0"/>
      <w:marRight w:val="0"/>
      <w:marTop w:val="0"/>
      <w:marBottom w:val="0"/>
      <w:divBdr>
        <w:top w:val="none" w:sz="0" w:space="0" w:color="auto"/>
        <w:left w:val="none" w:sz="0" w:space="0" w:color="auto"/>
        <w:bottom w:val="none" w:sz="0" w:space="0" w:color="auto"/>
        <w:right w:val="none" w:sz="0" w:space="0" w:color="auto"/>
      </w:divBdr>
    </w:div>
    <w:div w:id="205526901">
      <w:bodyDiv w:val="1"/>
      <w:marLeft w:val="0"/>
      <w:marRight w:val="0"/>
      <w:marTop w:val="0"/>
      <w:marBottom w:val="0"/>
      <w:divBdr>
        <w:top w:val="none" w:sz="0" w:space="0" w:color="auto"/>
        <w:left w:val="none" w:sz="0" w:space="0" w:color="auto"/>
        <w:bottom w:val="none" w:sz="0" w:space="0" w:color="auto"/>
        <w:right w:val="none" w:sz="0" w:space="0" w:color="auto"/>
      </w:divBdr>
    </w:div>
    <w:div w:id="210119212">
      <w:bodyDiv w:val="1"/>
      <w:marLeft w:val="0"/>
      <w:marRight w:val="0"/>
      <w:marTop w:val="0"/>
      <w:marBottom w:val="0"/>
      <w:divBdr>
        <w:top w:val="none" w:sz="0" w:space="0" w:color="auto"/>
        <w:left w:val="none" w:sz="0" w:space="0" w:color="auto"/>
        <w:bottom w:val="none" w:sz="0" w:space="0" w:color="auto"/>
        <w:right w:val="none" w:sz="0" w:space="0" w:color="auto"/>
      </w:divBdr>
    </w:div>
    <w:div w:id="224874240">
      <w:bodyDiv w:val="1"/>
      <w:marLeft w:val="0"/>
      <w:marRight w:val="0"/>
      <w:marTop w:val="0"/>
      <w:marBottom w:val="0"/>
      <w:divBdr>
        <w:top w:val="none" w:sz="0" w:space="0" w:color="auto"/>
        <w:left w:val="none" w:sz="0" w:space="0" w:color="auto"/>
        <w:bottom w:val="none" w:sz="0" w:space="0" w:color="auto"/>
        <w:right w:val="none" w:sz="0" w:space="0" w:color="auto"/>
      </w:divBdr>
    </w:div>
    <w:div w:id="259918735">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11567489">
      <w:bodyDiv w:val="1"/>
      <w:marLeft w:val="0"/>
      <w:marRight w:val="0"/>
      <w:marTop w:val="0"/>
      <w:marBottom w:val="0"/>
      <w:divBdr>
        <w:top w:val="none" w:sz="0" w:space="0" w:color="auto"/>
        <w:left w:val="none" w:sz="0" w:space="0" w:color="auto"/>
        <w:bottom w:val="none" w:sz="0" w:space="0" w:color="auto"/>
        <w:right w:val="none" w:sz="0" w:space="0" w:color="auto"/>
      </w:divBdr>
    </w:div>
    <w:div w:id="331178360">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364215697">
      <w:bodyDiv w:val="1"/>
      <w:marLeft w:val="0"/>
      <w:marRight w:val="0"/>
      <w:marTop w:val="0"/>
      <w:marBottom w:val="0"/>
      <w:divBdr>
        <w:top w:val="none" w:sz="0" w:space="0" w:color="auto"/>
        <w:left w:val="none" w:sz="0" w:space="0" w:color="auto"/>
        <w:bottom w:val="none" w:sz="0" w:space="0" w:color="auto"/>
        <w:right w:val="none" w:sz="0" w:space="0" w:color="auto"/>
      </w:divBdr>
    </w:div>
    <w:div w:id="379329844">
      <w:bodyDiv w:val="1"/>
      <w:marLeft w:val="0"/>
      <w:marRight w:val="0"/>
      <w:marTop w:val="0"/>
      <w:marBottom w:val="0"/>
      <w:divBdr>
        <w:top w:val="none" w:sz="0" w:space="0" w:color="auto"/>
        <w:left w:val="none" w:sz="0" w:space="0" w:color="auto"/>
        <w:bottom w:val="none" w:sz="0" w:space="0" w:color="auto"/>
        <w:right w:val="none" w:sz="0" w:space="0" w:color="auto"/>
      </w:divBdr>
    </w:div>
    <w:div w:id="383025098">
      <w:bodyDiv w:val="1"/>
      <w:marLeft w:val="0"/>
      <w:marRight w:val="0"/>
      <w:marTop w:val="0"/>
      <w:marBottom w:val="0"/>
      <w:divBdr>
        <w:top w:val="none" w:sz="0" w:space="0" w:color="auto"/>
        <w:left w:val="none" w:sz="0" w:space="0" w:color="auto"/>
        <w:bottom w:val="none" w:sz="0" w:space="0" w:color="auto"/>
        <w:right w:val="none" w:sz="0" w:space="0" w:color="auto"/>
      </w:divBdr>
    </w:div>
    <w:div w:id="40962226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17752193">
      <w:bodyDiv w:val="1"/>
      <w:marLeft w:val="0"/>
      <w:marRight w:val="0"/>
      <w:marTop w:val="0"/>
      <w:marBottom w:val="0"/>
      <w:divBdr>
        <w:top w:val="none" w:sz="0" w:space="0" w:color="auto"/>
        <w:left w:val="none" w:sz="0" w:space="0" w:color="auto"/>
        <w:bottom w:val="none" w:sz="0" w:space="0" w:color="auto"/>
        <w:right w:val="none" w:sz="0" w:space="0" w:color="auto"/>
      </w:divBdr>
    </w:div>
    <w:div w:id="424040077">
      <w:bodyDiv w:val="1"/>
      <w:marLeft w:val="0"/>
      <w:marRight w:val="0"/>
      <w:marTop w:val="0"/>
      <w:marBottom w:val="0"/>
      <w:divBdr>
        <w:top w:val="none" w:sz="0" w:space="0" w:color="auto"/>
        <w:left w:val="none" w:sz="0" w:space="0" w:color="auto"/>
        <w:bottom w:val="none" w:sz="0" w:space="0" w:color="auto"/>
        <w:right w:val="none" w:sz="0" w:space="0" w:color="auto"/>
      </w:divBdr>
    </w:div>
    <w:div w:id="439112211">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4081346">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478379473">
      <w:bodyDiv w:val="1"/>
      <w:marLeft w:val="0"/>
      <w:marRight w:val="0"/>
      <w:marTop w:val="0"/>
      <w:marBottom w:val="0"/>
      <w:divBdr>
        <w:top w:val="none" w:sz="0" w:space="0" w:color="auto"/>
        <w:left w:val="none" w:sz="0" w:space="0" w:color="auto"/>
        <w:bottom w:val="none" w:sz="0" w:space="0" w:color="auto"/>
        <w:right w:val="none" w:sz="0" w:space="0" w:color="auto"/>
      </w:divBdr>
    </w:div>
    <w:div w:id="511259734">
      <w:bodyDiv w:val="1"/>
      <w:marLeft w:val="0"/>
      <w:marRight w:val="0"/>
      <w:marTop w:val="0"/>
      <w:marBottom w:val="0"/>
      <w:divBdr>
        <w:top w:val="none" w:sz="0" w:space="0" w:color="auto"/>
        <w:left w:val="none" w:sz="0" w:space="0" w:color="auto"/>
        <w:bottom w:val="none" w:sz="0" w:space="0" w:color="auto"/>
        <w:right w:val="none" w:sz="0" w:space="0" w:color="auto"/>
      </w:divBdr>
    </w:div>
    <w:div w:id="543491619">
      <w:bodyDiv w:val="1"/>
      <w:marLeft w:val="0"/>
      <w:marRight w:val="0"/>
      <w:marTop w:val="0"/>
      <w:marBottom w:val="0"/>
      <w:divBdr>
        <w:top w:val="none" w:sz="0" w:space="0" w:color="auto"/>
        <w:left w:val="none" w:sz="0" w:space="0" w:color="auto"/>
        <w:bottom w:val="none" w:sz="0" w:space="0" w:color="auto"/>
        <w:right w:val="none" w:sz="0" w:space="0" w:color="auto"/>
      </w:divBdr>
    </w:div>
    <w:div w:id="544028467">
      <w:bodyDiv w:val="1"/>
      <w:marLeft w:val="0"/>
      <w:marRight w:val="0"/>
      <w:marTop w:val="0"/>
      <w:marBottom w:val="0"/>
      <w:divBdr>
        <w:top w:val="none" w:sz="0" w:space="0" w:color="auto"/>
        <w:left w:val="none" w:sz="0" w:space="0" w:color="auto"/>
        <w:bottom w:val="none" w:sz="0" w:space="0" w:color="auto"/>
        <w:right w:val="none" w:sz="0" w:space="0" w:color="auto"/>
      </w:divBdr>
    </w:div>
    <w:div w:id="549346912">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20107736">
      <w:bodyDiv w:val="1"/>
      <w:marLeft w:val="0"/>
      <w:marRight w:val="0"/>
      <w:marTop w:val="0"/>
      <w:marBottom w:val="0"/>
      <w:divBdr>
        <w:top w:val="none" w:sz="0" w:space="0" w:color="auto"/>
        <w:left w:val="none" w:sz="0" w:space="0" w:color="auto"/>
        <w:bottom w:val="none" w:sz="0" w:space="0" w:color="auto"/>
        <w:right w:val="none" w:sz="0" w:space="0" w:color="auto"/>
      </w:divBdr>
    </w:div>
    <w:div w:id="621963397">
      <w:bodyDiv w:val="1"/>
      <w:marLeft w:val="0"/>
      <w:marRight w:val="0"/>
      <w:marTop w:val="0"/>
      <w:marBottom w:val="0"/>
      <w:divBdr>
        <w:top w:val="none" w:sz="0" w:space="0" w:color="auto"/>
        <w:left w:val="none" w:sz="0" w:space="0" w:color="auto"/>
        <w:bottom w:val="none" w:sz="0" w:space="0" w:color="auto"/>
        <w:right w:val="none" w:sz="0" w:space="0" w:color="auto"/>
      </w:divBdr>
    </w:div>
    <w:div w:id="657614900">
      <w:bodyDiv w:val="1"/>
      <w:marLeft w:val="0"/>
      <w:marRight w:val="0"/>
      <w:marTop w:val="0"/>
      <w:marBottom w:val="0"/>
      <w:divBdr>
        <w:top w:val="none" w:sz="0" w:space="0" w:color="auto"/>
        <w:left w:val="none" w:sz="0" w:space="0" w:color="auto"/>
        <w:bottom w:val="none" w:sz="0" w:space="0" w:color="auto"/>
        <w:right w:val="none" w:sz="0" w:space="0" w:color="auto"/>
      </w:divBdr>
    </w:div>
    <w:div w:id="681585083">
      <w:bodyDiv w:val="1"/>
      <w:marLeft w:val="0"/>
      <w:marRight w:val="0"/>
      <w:marTop w:val="0"/>
      <w:marBottom w:val="0"/>
      <w:divBdr>
        <w:top w:val="none" w:sz="0" w:space="0" w:color="auto"/>
        <w:left w:val="none" w:sz="0" w:space="0" w:color="auto"/>
        <w:bottom w:val="none" w:sz="0" w:space="0" w:color="auto"/>
        <w:right w:val="none" w:sz="0" w:space="0" w:color="auto"/>
      </w:divBdr>
    </w:div>
    <w:div w:id="686055762">
      <w:bodyDiv w:val="1"/>
      <w:marLeft w:val="0"/>
      <w:marRight w:val="0"/>
      <w:marTop w:val="0"/>
      <w:marBottom w:val="0"/>
      <w:divBdr>
        <w:top w:val="none" w:sz="0" w:space="0" w:color="auto"/>
        <w:left w:val="none" w:sz="0" w:space="0" w:color="auto"/>
        <w:bottom w:val="none" w:sz="0" w:space="0" w:color="auto"/>
        <w:right w:val="none" w:sz="0" w:space="0" w:color="auto"/>
      </w:divBdr>
    </w:div>
    <w:div w:id="686640718">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710619012">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38283230">
      <w:bodyDiv w:val="1"/>
      <w:marLeft w:val="0"/>
      <w:marRight w:val="0"/>
      <w:marTop w:val="0"/>
      <w:marBottom w:val="0"/>
      <w:divBdr>
        <w:top w:val="none" w:sz="0" w:space="0" w:color="auto"/>
        <w:left w:val="none" w:sz="0" w:space="0" w:color="auto"/>
        <w:bottom w:val="none" w:sz="0" w:space="0" w:color="auto"/>
        <w:right w:val="none" w:sz="0" w:space="0" w:color="auto"/>
      </w:divBdr>
    </w:div>
    <w:div w:id="747074074">
      <w:bodyDiv w:val="1"/>
      <w:marLeft w:val="0"/>
      <w:marRight w:val="0"/>
      <w:marTop w:val="0"/>
      <w:marBottom w:val="0"/>
      <w:divBdr>
        <w:top w:val="none" w:sz="0" w:space="0" w:color="auto"/>
        <w:left w:val="none" w:sz="0" w:space="0" w:color="auto"/>
        <w:bottom w:val="none" w:sz="0" w:space="0" w:color="auto"/>
        <w:right w:val="none" w:sz="0" w:space="0" w:color="auto"/>
      </w:divBdr>
    </w:div>
    <w:div w:id="754211128">
      <w:bodyDiv w:val="1"/>
      <w:marLeft w:val="0"/>
      <w:marRight w:val="0"/>
      <w:marTop w:val="0"/>
      <w:marBottom w:val="0"/>
      <w:divBdr>
        <w:top w:val="none" w:sz="0" w:space="0" w:color="auto"/>
        <w:left w:val="none" w:sz="0" w:space="0" w:color="auto"/>
        <w:bottom w:val="none" w:sz="0" w:space="0" w:color="auto"/>
        <w:right w:val="none" w:sz="0" w:space="0" w:color="auto"/>
      </w:divBdr>
    </w:div>
    <w:div w:id="756680150">
      <w:bodyDiv w:val="1"/>
      <w:marLeft w:val="0"/>
      <w:marRight w:val="0"/>
      <w:marTop w:val="0"/>
      <w:marBottom w:val="0"/>
      <w:divBdr>
        <w:top w:val="none" w:sz="0" w:space="0" w:color="auto"/>
        <w:left w:val="none" w:sz="0" w:space="0" w:color="auto"/>
        <w:bottom w:val="none" w:sz="0" w:space="0" w:color="auto"/>
        <w:right w:val="none" w:sz="0" w:space="0" w:color="auto"/>
      </w:divBdr>
    </w:div>
    <w:div w:id="767315937">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795951574">
      <w:bodyDiv w:val="1"/>
      <w:marLeft w:val="0"/>
      <w:marRight w:val="0"/>
      <w:marTop w:val="0"/>
      <w:marBottom w:val="0"/>
      <w:divBdr>
        <w:top w:val="none" w:sz="0" w:space="0" w:color="auto"/>
        <w:left w:val="none" w:sz="0" w:space="0" w:color="auto"/>
        <w:bottom w:val="none" w:sz="0" w:space="0" w:color="auto"/>
        <w:right w:val="none" w:sz="0" w:space="0" w:color="auto"/>
      </w:divBdr>
    </w:div>
    <w:div w:id="811335737">
      <w:bodyDiv w:val="1"/>
      <w:marLeft w:val="0"/>
      <w:marRight w:val="0"/>
      <w:marTop w:val="0"/>
      <w:marBottom w:val="0"/>
      <w:divBdr>
        <w:top w:val="none" w:sz="0" w:space="0" w:color="auto"/>
        <w:left w:val="none" w:sz="0" w:space="0" w:color="auto"/>
        <w:bottom w:val="none" w:sz="0" w:space="0" w:color="auto"/>
        <w:right w:val="none" w:sz="0" w:space="0" w:color="auto"/>
      </w:divBdr>
    </w:div>
    <w:div w:id="819619327">
      <w:bodyDiv w:val="1"/>
      <w:marLeft w:val="0"/>
      <w:marRight w:val="0"/>
      <w:marTop w:val="0"/>
      <w:marBottom w:val="0"/>
      <w:divBdr>
        <w:top w:val="none" w:sz="0" w:space="0" w:color="auto"/>
        <w:left w:val="none" w:sz="0" w:space="0" w:color="auto"/>
        <w:bottom w:val="none" w:sz="0" w:space="0" w:color="auto"/>
        <w:right w:val="none" w:sz="0" w:space="0" w:color="auto"/>
      </w:divBdr>
    </w:div>
    <w:div w:id="821434438">
      <w:bodyDiv w:val="1"/>
      <w:marLeft w:val="0"/>
      <w:marRight w:val="0"/>
      <w:marTop w:val="0"/>
      <w:marBottom w:val="0"/>
      <w:divBdr>
        <w:top w:val="none" w:sz="0" w:space="0" w:color="auto"/>
        <w:left w:val="none" w:sz="0" w:space="0" w:color="auto"/>
        <w:bottom w:val="none" w:sz="0" w:space="0" w:color="auto"/>
        <w:right w:val="none" w:sz="0" w:space="0" w:color="auto"/>
      </w:divBdr>
    </w:div>
    <w:div w:id="833179717">
      <w:bodyDiv w:val="1"/>
      <w:marLeft w:val="0"/>
      <w:marRight w:val="0"/>
      <w:marTop w:val="0"/>
      <w:marBottom w:val="0"/>
      <w:divBdr>
        <w:top w:val="none" w:sz="0" w:space="0" w:color="auto"/>
        <w:left w:val="none" w:sz="0" w:space="0" w:color="auto"/>
        <w:bottom w:val="none" w:sz="0" w:space="0" w:color="auto"/>
        <w:right w:val="none" w:sz="0" w:space="0" w:color="auto"/>
      </w:divBdr>
    </w:div>
    <w:div w:id="841045384">
      <w:bodyDiv w:val="1"/>
      <w:marLeft w:val="0"/>
      <w:marRight w:val="0"/>
      <w:marTop w:val="0"/>
      <w:marBottom w:val="0"/>
      <w:divBdr>
        <w:top w:val="none" w:sz="0" w:space="0" w:color="auto"/>
        <w:left w:val="none" w:sz="0" w:space="0" w:color="auto"/>
        <w:bottom w:val="none" w:sz="0" w:space="0" w:color="auto"/>
        <w:right w:val="none" w:sz="0" w:space="0" w:color="auto"/>
      </w:divBdr>
    </w:div>
    <w:div w:id="872619627">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903182176">
      <w:bodyDiv w:val="1"/>
      <w:marLeft w:val="0"/>
      <w:marRight w:val="0"/>
      <w:marTop w:val="0"/>
      <w:marBottom w:val="0"/>
      <w:divBdr>
        <w:top w:val="none" w:sz="0" w:space="0" w:color="auto"/>
        <w:left w:val="none" w:sz="0" w:space="0" w:color="auto"/>
        <w:bottom w:val="none" w:sz="0" w:space="0" w:color="auto"/>
        <w:right w:val="none" w:sz="0" w:space="0" w:color="auto"/>
      </w:divBdr>
    </w:div>
    <w:div w:id="903833634">
      <w:bodyDiv w:val="1"/>
      <w:marLeft w:val="0"/>
      <w:marRight w:val="0"/>
      <w:marTop w:val="0"/>
      <w:marBottom w:val="0"/>
      <w:divBdr>
        <w:top w:val="none" w:sz="0" w:space="0" w:color="auto"/>
        <w:left w:val="none" w:sz="0" w:space="0" w:color="auto"/>
        <w:bottom w:val="none" w:sz="0" w:space="0" w:color="auto"/>
        <w:right w:val="none" w:sz="0" w:space="0" w:color="auto"/>
      </w:divBdr>
    </w:div>
    <w:div w:id="908658874">
      <w:bodyDiv w:val="1"/>
      <w:marLeft w:val="0"/>
      <w:marRight w:val="0"/>
      <w:marTop w:val="0"/>
      <w:marBottom w:val="0"/>
      <w:divBdr>
        <w:top w:val="none" w:sz="0" w:space="0" w:color="auto"/>
        <w:left w:val="none" w:sz="0" w:space="0" w:color="auto"/>
        <w:bottom w:val="none" w:sz="0" w:space="0" w:color="auto"/>
        <w:right w:val="none" w:sz="0" w:space="0" w:color="auto"/>
      </w:divBdr>
    </w:div>
    <w:div w:id="914046120">
      <w:bodyDiv w:val="1"/>
      <w:marLeft w:val="0"/>
      <w:marRight w:val="0"/>
      <w:marTop w:val="0"/>
      <w:marBottom w:val="0"/>
      <w:divBdr>
        <w:top w:val="none" w:sz="0" w:space="0" w:color="auto"/>
        <w:left w:val="none" w:sz="0" w:space="0" w:color="auto"/>
        <w:bottom w:val="none" w:sz="0" w:space="0" w:color="auto"/>
        <w:right w:val="none" w:sz="0" w:space="0" w:color="auto"/>
      </w:divBdr>
    </w:div>
    <w:div w:id="937251361">
      <w:bodyDiv w:val="1"/>
      <w:marLeft w:val="0"/>
      <w:marRight w:val="0"/>
      <w:marTop w:val="0"/>
      <w:marBottom w:val="0"/>
      <w:divBdr>
        <w:top w:val="none" w:sz="0" w:space="0" w:color="auto"/>
        <w:left w:val="none" w:sz="0" w:space="0" w:color="auto"/>
        <w:bottom w:val="none" w:sz="0" w:space="0" w:color="auto"/>
        <w:right w:val="none" w:sz="0" w:space="0" w:color="auto"/>
      </w:divBdr>
    </w:div>
    <w:div w:id="944993703">
      <w:bodyDiv w:val="1"/>
      <w:marLeft w:val="0"/>
      <w:marRight w:val="0"/>
      <w:marTop w:val="0"/>
      <w:marBottom w:val="0"/>
      <w:divBdr>
        <w:top w:val="none" w:sz="0" w:space="0" w:color="auto"/>
        <w:left w:val="none" w:sz="0" w:space="0" w:color="auto"/>
        <w:bottom w:val="none" w:sz="0" w:space="0" w:color="auto"/>
        <w:right w:val="none" w:sz="0" w:space="0" w:color="auto"/>
      </w:divBdr>
    </w:div>
    <w:div w:id="946891781">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993291440">
      <w:bodyDiv w:val="1"/>
      <w:marLeft w:val="0"/>
      <w:marRight w:val="0"/>
      <w:marTop w:val="0"/>
      <w:marBottom w:val="0"/>
      <w:divBdr>
        <w:top w:val="none" w:sz="0" w:space="0" w:color="auto"/>
        <w:left w:val="none" w:sz="0" w:space="0" w:color="auto"/>
        <w:bottom w:val="none" w:sz="0" w:space="0" w:color="auto"/>
        <w:right w:val="none" w:sz="0" w:space="0" w:color="auto"/>
      </w:divBdr>
    </w:div>
    <w:div w:id="1007093598">
      <w:bodyDiv w:val="1"/>
      <w:marLeft w:val="0"/>
      <w:marRight w:val="0"/>
      <w:marTop w:val="0"/>
      <w:marBottom w:val="0"/>
      <w:divBdr>
        <w:top w:val="none" w:sz="0" w:space="0" w:color="auto"/>
        <w:left w:val="none" w:sz="0" w:space="0" w:color="auto"/>
        <w:bottom w:val="none" w:sz="0" w:space="0" w:color="auto"/>
        <w:right w:val="none" w:sz="0" w:space="0" w:color="auto"/>
      </w:divBdr>
    </w:div>
    <w:div w:id="1019618626">
      <w:bodyDiv w:val="1"/>
      <w:marLeft w:val="0"/>
      <w:marRight w:val="0"/>
      <w:marTop w:val="0"/>
      <w:marBottom w:val="0"/>
      <w:divBdr>
        <w:top w:val="none" w:sz="0" w:space="0" w:color="auto"/>
        <w:left w:val="none" w:sz="0" w:space="0" w:color="auto"/>
        <w:bottom w:val="none" w:sz="0" w:space="0" w:color="auto"/>
        <w:right w:val="none" w:sz="0" w:space="0" w:color="auto"/>
      </w:divBdr>
    </w:div>
    <w:div w:id="1021323135">
      <w:bodyDiv w:val="1"/>
      <w:marLeft w:val="0"/>
      <w:marRight w:val="0"/>
      <w:marTop w:val="0"/>
      <w:marBottom w:val="0"/>
      <w:divBdr>
        <w:top w:val="none" w:sz="0" w:space="0" w:color="auto"/>
        <w:left w:val="none" w:sz="0" w:space="0" w:color="auto"/>
        <w:bottom w:val="none" w:sz="0" w:space="0" w:color="auto"/>
        <w:right w:val="none" w:sz="0" w:space="0" w:color="auto"/>
      </w:divBdr>
    </w:div>
    <w:div w:id="1049186088">
      <w:bodyDiv w:val="1"/>
      <w:marLeft w:val="0"/>
      <w:marRight w:val="0"/>
      <w:marTop w:val="0"/>
      <w:marBottom w:val="0"/>
      <w:divBdr>
        <w:top w:val="none" w:sz="0" w:space="0" w:color="auto"/>
        <w:left w:val="none" w:sz="0" w:space="0" w:color="auto"/>
        <w:bottom w:val="none" w:sz="0" w:space="0" w:color="auto"/>
        <w:right w:val="none" w:sz="0" w:space="0" w:color="auto"/>
      </w:divBdr>
    </w:div>
    <w:div w:id="1070077178">
      <w:bodyDiv w:val="1"/>
      <w:marLeft w:val="0"/>
      <w:marRight w:val="0"/>
      <w:marTop w:val="0"/>
      <w:marBottom w:val="0"/>
      <w:divBdr>
        <w:top w:val="none" w:sz="0" w:space="0" w:color="auto"/>
        <w:left w:val="none" w:sz="0" w:space="0" w:color="auto"/>
        <w:bottom w:val="none" w:sz="0" w:space="0" w:color="auto"/>
        <w:right w:val="none" w:sz="0" w:space="0" w:color="auto"/>
      </w:divBdr>
    </w:div>
    <w:div w:id="1082606868">
      <w:bodyDiv w:val="1"/>
      <w:marLeft w:val="0"/>
      <w:marRight w:val="0"/>
      <w:marTop w:val="0"/>
      <w:marBottom w:val="0"/>
      <w:divBdr>
        <w:top w:val="none" w:sz="0" w:space="0" w:color="auto"/>
        <w:left w:val="none" w:sz="0" w:space="0" w:color="auto"/>
        <w:bottom w:val="none" w:sz="0" w:space="0" w:color="auto"/>
        <w:right w:val="none" w:sz="0" w:space="0" w:color="auto"/>
      </w:divBdr>
    </w:div>
    <w:div w:id="1095632400">
      <w:bodyDiv w:val="1"/>
      <w:marLeft w:val="0"/>
      <w:marRight w:val="0"/>
      <w:marTop w:val="0"/>
      <w:marBottom w:val="0"/>
      <w:divBdr>
        <w:top w:val="none" w:sz="0" w:space="0" w:color="auto"/>
        <w:left w:val="none" w:sz="0" w:space="0" w:color="auto"/>
        <w:bottom w:val="none" w:sz="0" w:space="0" w:color="auto"/>
        <w:right w:val="none" w:sz="0" w:space="0" w:color="auto"/>
      </w:divBdr>
    </w:div>
    <w:div w:id="1106072282">
      <w:bodyDiv w:val="1"/>
      <w:marLeft w:val="0"/>
      <w:marRight w:val="0"/>
      <w:marTop w:val="0"/>
      <w:marBottom w:val="0"/>
      <w:divBdr>
        <w:top w:val="none" w:sz="0" w:space="0" w:color="auto"/>
        <w:left w:val="none" w:sz="0" w:space="0" w:color="auto"/>
        <w:bottom w:val="none" w:sz="0" w:space="0" w:color="auto"/>
        <w:right w:val="none" w:sz="0" w:space="0" w:color="auto"/>
      </w:divBdr>
    </w:div>
    <w:div w:id="1115976384">
      <w:bodyDiv w:val="1"/>
      <w:marLeft w:val="0"/>
      <w:marRight w:val="0"/>
      <w:marTop w:val="0"/>
      <w:marBottom w:val="0"/>
      <w:divBdr>
        <w:top w:val="none" w:sz="0" w:space="0" w:color="auto"/>
        <w:left w:val="none" w:sz="0" w:space="0" w:color="auto"/>
        <w:bottom w:val="none" w:sz="0" w:space="0" w:color="auto"/>
        <w:right w:val="none" w:sz="0" w:space="0" w:color="auto"/>
      </w:divBdr>
    </w:div>
    <w:div w:id="1120563501">
      <w:bodyDiv w:val="1"/>
      <w:marLeft w:val="0"/>
      <w:marRight w:val="0"/>
      <w:marTop w:val="0"/>
      <w:marBottom w:val="0"/>
      <w:divBdr>
        <w:top w:val="none" w:sz="0" w:space="0" w:color="auto"/>
        <w:left w:val="none" w:sz="0" w:space="0" w:color="auto"/>
        <w:bottom w:val="none" w:sz="0" w:space="0" w:color="auto"/>
        <w:right w:val="none" w:sz="0" w:space="0" w:color="auto"/>
      </w:divBdr>
    </w:div>
    <w:div w:id="1162817118">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168518115">
      <w:bodyDiv w:val="1"/>
      <w:marLeft w:val="0"/>
      <w:marRight w:val="0"/>
      <w:marTop w:val="0"/>
      <w:marBottom w:val="0"/>
      <w:divBdr>
        <w:top w:val="none" w:sz="0" w:space="0" w:color="auto"/>
        <w:left w:val="none" w:sz="0" w:space="0" w:color="auto"/>
        <w:bottom w:val="none" w:sz="0" w:space="0" w:color="auto"/>
        <w:right w:val="none" w:sz="0" w:space="0" w:color="auto"/>
      </w:divBdr>
    </w:div>
    <w:div w:id="1171066133">
      <w:bodyDiv w:val="1"/>
      <w:marLeft w:val="0"/>
      <w:marRight w:val="0"/>
      <w:marTop w:val="0"/>
      <w:marBottom w:val="0"/>
      <w:divBdr>
        <w:top w:val="none" w:sz="0" w:space="0" w:color="auto"/>
        <w:left w:val="none" w:sz="0" w:space="0" w:color="auto"/>
        <w:bottom w:val="none" w:sz="0" w:space="0" w:color="auto"/>
        <w:right w:val="none" w:sz="0" w:space="0" w:color="auto"/>
      </w:divBdr>
    </w:div>
    <w:div w:id="1176379247">
      <w:bodyDiv w:val="1"/>
      <w:marLeft w:val="0"/>
      <w:marRight w:val="0"/>
      <w:marTop w:val="0"/>
      <w:marBottom w:val="0"/>
      <w:divBdr>
        <w:top w:val="none" w:sz="0" w:space="0" w:color="auto"/>
        <w:left w:val="none" w:sz="0" w:space="0" w:color="auto"/>
        <w:bottom w:val="none" w:sz="0" w:space="0" w:color="auto"/>
        <w:right w:val="none" w:sz="0" w:space="0" w:color="auto"/>
      </w:divBdr>
    </w:div>
    <w:div w:id="1204444720">
      <w:bodyDiv w:val="1"/>
      <w:marLeft w:val="0"/>
      <w:marRight w:val="0"/>
      <w:marTop w:val="0"/>
      <w:marBottom w:val="0"/>
      <w:divBdr>
        <w:top w:val="none" w:sz="0" w:space="0" w:color="auto"/>
        <w:left w:val="none" w:sz="0" w:space="0" w:color="auto"/>
        <w:bottom w:val="none" w:sz="0" w:space="0" w:color="auto"/>
        <w:right w:val="none" w:sz="0" w:space="0" w:color="auto"/>
      </w:divBdr>
    </w:div>
    <w:div w:id="1221675258">
      <w:bodyDiv w:val="1"/>
      <w:marLeft w:val="0"/>
      <w:marRight w:val="0"/>
      <w:marTop w:val="0"/>
      <w:marBottom w:val="0"/>
      <w:divBdr>
        <w:top w:val="none" w:sz="0" w:space="0" w:color="auto"/>
        <w:left w:val="none" w:sz="0" w:space="0" w:color="auto"/>
        <w:bottom w:val="none" w:sz="0" w:space="0" w:color="auto"/>
        <w:right w:val="none" w:sz="0" w:space="0" w:color="auto"/>
      </w:divBdr>
    </w:div>
    <w:div w:id="1222598879">
      <w:bodyDiv w:val="1"/>
      <w:marLeft w:val="0"/>
      <w:marRight w:val="0"/>
      <w:marTop w:val="0"/>
      <w:marBottom w:val="0"/>
      <w:divBdr>
        <w:top w:val="none" w:sz="0" w:space="0" w:color="auto"/>
        <w:left w:val="none" w:sz="0" w:space="0" w:color="auto"/>
        <w:bottom w:val="none" w:sz="0" w:space="0" w:color="auto"/>
        <w:right w:val="none" w:sz="0" w:space="0" w:color="auto"/>
      </w:divBdr>
    </w:div>
    <w:div w:id="1246573282">
      <w:bodyDiv w:val="1"/>
      <w:marLeft w:val="0"/>
      <w:marRight w:val="0"/>
      <w:marTop w:val="0"/>
      <w:marBottom w:val="0"/>
      <w:divBdr>
        <w:top w:val="none" w:sz="0" w:space="0" w:color="auto"/>
        <w:left w:val="none" w:sz="0" w:space="0" w:color="auto"/>
        <w:bottom w:val="none" w:sz="0" w:space="0" w:color="auto"/>
        <w:right w:val="none" w:sz="0" w:space="0" w:color="auto"/>
      </w:divBdr>
    </w:div>
    <w:div w:id="1257443516">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275937006">
      <w:bodyDiv w:val="1"/>
      <w:marLeft w:val="0"/>
      <w:marRight w:val="0"/>
      <w:marTop w:val="0"/>
      <w:marBottom w:val="0"/>
      <w:divBdr>
        <w:top w:val="none" w:sz="0" w:space="0" w:color="auto"/>
        <w:left w:val="none" w:sz="0" w:space="0" w:color="auto"/>
        <w:bottom w:val="none" w:sz="0" w:space="0" w:color="auto"/>
        <w:right w:val="none" w:sz="0" w:space="0" w:color="auto"/>
      </w:divBdr>
    </w:div>
    <w:div w:id="1281641952">
      <w:bodyDiv w:val="1"/>
      <w:marLeft w:val="0"/>
      <w:marRight w:val="0"/>
      <w:marTop w:val="0"/>
      <w:marBottom w:val="0"/>
      <w:divBdr>
        <w:top w:val="none" w:sz="0" w:space="0" w:color="auto"/>
        <w:left w:val="none" w:sz="0" w:space="0" w:color="auto"/>
        <w:bottom w:val="none" w:sz="0" w:space="0" w:color="auto"/>
        <w:right w:val="none" w:sz="0" w:space="0" w:color="auto"/>
      </w:divBdr>
    </w:div>
    <w:div w:id="1291671957">
      <w:bodyDiv w:val="1"/>
      <w:marLeft w:val="0"/>
      <w:marRight w:val="0"/>
      <w:marTop w:val="0"/>
      <w:marBottom w:val="0"/>
      <w:divBdr>
        <w:top w:val="none" w:sz="0" w:space="0" w:color="auto"/>
        <w:left w:val="none" w:sz="0" w:space="0" w:color="auto"/>
        <w:bottom w:val="none" w:sz="0" w:space="0" w:color="auto"/>
        <w:right w:val="none" w:sz="0" w:space="0" w:color="auto"/>
      </w:divBdr>
    </w:div>
    <w:div w:id="1308046603">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23002568">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68137305">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387021979">
      <w:bodyDiv w:val="1"/>
      <w:marLeft w:val="0"/>
      <w:marRight w:val="0"/>
      <w:marTop w:val="0"/>
      <w:marBottom w:val="0"/>
      <w:divBdr>
        <w:top w:val="none" w:sz="0" w:space="0" w:color="auto"/>
        <w:left w:val="none" w:sz="0" w:space="0" w:color="auto"/>
        <w:bottom w:val="none" w:sz="0" w:space="0" w:color="auto"/>
        <w:right w:val="none" w:sz="0" w:space="0" w:color="auto"/>
      </w:divBdr>
    </w:div>
    <w:div w:id="1404716766">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24063513">
      <w:bodyDiv w:val="1"/>
      <w:marLeft w:val="0"/>
      <w:marRight w:val="0"/>
      <w:marTop w:val="0"/>
      <w:marBottom w:val="0"/>
      <w:divBdr>
        <w:top w:val="none" w:sz="0" w:space="0" w:color="auto"/>
        <w:left w:val="none" w:sz="0" w:space="0" w:color="auto"/>
        <w:bottom w:val="none" w:sz="0" w:space="0" w:color="auto"/>
        <w:right w:val="none" w:sz="0" w:space="0" w:color="auto"/>
      </w:divBdr>
    </w:div>
    <w:div w:id="1440874950">
      <w:bodyDiv w:val="1"/>
      <w:marLeft w:val="0"/>
      <w:marRight w:val="0"/>
      <w:marTop w:val="0"/>
      <w:marBottom w:val="0"/>
      <w:divBdr>
        <w:top w:val="none" w:sz="0" w:space="0" w:color="auto"/>
        <w:left w:val="none" w:sz="0" w:space="0" w:color="auto"/>
        <w:bottom w:val="none" w:sz="0" w:space="0" w:color="auto"/>
        <w:right w:val="none" w:sz="0" w:space="0" w:color="auto"/>
      </w:divBdr>
    </w:div>
    <w:div w:id="1460567298">
      <w:bodyDiv w:val="1"/>
      <w:marLeft w:val="0"/>
      <w:marRight w:val="0"/>
      <w:marTop w:val="0"/>
      <w:marBottom w:val="0"/>
      <w:divBdr>
        <w:top w:val="none" w:sz="0" w:space="0" w:color="auto"/>
        <w:left w:val="none" w:sz="0" w:space="0" w:color="auto"/>
        <w:bottom w:val="none" w:sz="0" w:space="0" w:color="auto"/>
        <w:right w:val="none" w:sz="0" w:space="0" w:color="auto"/>
      </w:divBdr>
    </w:div>
    <w:div w:id="1479150146">
      <w:bodyDiv w:val="1"/>
      <w:marLeft w:val="0"/>
      <w:marRight w:val="0"/>
      <w:marTop w:val="0"/>
      <w:marBottom w:val="0"/>
      <w:divBdr>
        <w:top w:val="none" w:sz="0" w:space="0" w:color="auto"/>
        <w:left w:val="none" w:sz="0" w:space="0" w:color="auto"/>
        <w:bottom w:val="none" w:sz="0" w:space="0" w:color="auto"/>
        <w:right w:val="none" w:sz="0" w:space="0" w:color="auto"/>
      </w:divBdr>
    </w:div>
    <w:div w:id="1480458924">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499611280">
      <w:bodyDiv w:val="1"/>
      <w:marLeft w:val="0"/>
      <w:marRight w:val="0"/>
      <w:marTop w:val="0"/>
      <w:marBottom w:val="0"/>
      <w:divBdr>
        <w:top w:val="none" w:sz="0" w:space="0" w:color="auto"/>
        <w:left w:val="none" w:sz="0" w:space="0" w:color="auto"/>
        <w:bottom w:val="none" w:sz="0" w:space="0" w:color="auto"/>
        <w:right w:val="none" w:sz="0" w:space="0" w:color="auto"/>
      </w:divBdr>
    </w:div>
    <w:div w:id="1544057103">
      <w:bodyDiv w:val="1"/>
      <w:marLeft w:val="0"/>
      <w:marRight w:val="0"/>
      <w:marTop w:val="0"/>
      <w:marBottom w:val="0"/>
      <w:divBdr>
        <w:top w:val="none" w:sz="0" w:space="0" w:color="auto"/>
        <w:left w:val="none" w:sz="0" w:space="0" w:color="auto"/>
        <w:bottom w:val="none" w:sz="0" w:space="0" w:color="auto"/>
        <w:right w:val="none" w:sz="0" w:space="0" w:color="auto"/>
      </w:divBdr>
    </w:div>
    <w:div w:id="1550529928">
      <w:bodyDiv w:val="1"/>
      <w:marLeft w:val="0"/>
      <w:marRight w:val="0"/>
      <w:marTop w:val="0"/>
      <w:marBottom w:val="0"/>
      <w:divBdr>
        <w:top w:val="none" w:sz="0" w:space="0" w:color="auto"/>
        <w:left w:val="none" w:sz="0" w:space="0" w:color="auto"/>
        <w:bottom w:val="none" w:sz="0" w:space="0" w:color="auto"/>
        <w:right w:val="none" w:sz="0" w:space="0" w:color="auto"/>
      </w:divBdr>
    </w:div>
    <w:div w:id="1566187824">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80676920">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609506289">
      <w:bodyDiv w:val="1"/>
      <w:marLeft w:val="0"/>
      <w:marRight w:val="0"/>
      <w:marTop w:val="0"/>
      <w:marBottom w:val="0"/>
      <w:divBdr>
        <w:top w:val="none" w:sz="0" w:space="0" w:color="auto"/>
        <w:left w:val="none" w:sz="0" w:space="0" w:color="auto"/>
        <w:bottom w:val="none" w:sz="0" w:space="0" w:color="auto"/>
        <w:right w:val="none" w:sz="0" w:space="0" w:color="auto"/>
      </w:divBdr>
    </w:div>
    <w:div w:id="1612080474">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56252667">
      <w:bodyDiv w:val="1"/>
      <w:marLeft w:val="0"/>
      <w:marRight w:val="0"/>
      <w:marTop w:val="0"/>
      <w:marBottom w:val="0"/>
      <w:divBdr>
        <w:top w:val="none" w:sz="0" w:space="0" w:color="auto"/>
        <w:left w:val="none" w:sz="0" w:space="0" w:color="auto"/>
        <w:bottom w:val="none" w:sz="0" w:space="0" w:color="auto"/>
        <w:right w:val="none" w:sz="0" w:space="0" w:color="auto"/>
      </w:divBdr>
    </w:div>
    <w:div w:id="1681395878">
      <w:bodyDiv w:val="1"/>
      <w:marLeft w:val="0"/>
      <w:marRight w:val="0"/>
      <w:marTop w:val="0"/>
      <w:marBottom w:val="0"/>
      <w:divBdr>
        <w:top w:val="none" w:sz="0" w:space="0" w:color="auto"/>
        <w:left w:val="none" w:sz="0" w:space="0" w:color="auto"/>
        <w:bottom w:val="none" w:sz="0" w:space="0" w:color="auto"/>
        <w:right w:val="none" w:sz="0" w:space="0" w:color="auto"/>
      </w:divBdr>
    </w:div>
    <w:div w:id="1686327787">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785491688">
      <w:bodyDiv w:val="1"/>
      <w:marLeft w:val="0"/>
      <w:marRight w:val="0"/>
      <w:marTop w:val="0"/>
      <w:marBottom w:val="0"/>
      <w:divBdr>
        <w:top w:val="none" w:sz="0" w:space="0" w:color="auto"/>
        <w:left w:val="none" w:sz="0" w:space="0" w:color="auto"/>
        <w:bottom w:val="none" w:sz="0" w:space="0" w:color="auto"/>
        <w:right w:val="none" w:sz="0" w:space="0" w:color="auto"/>
      </w:divBdr>
    </w:div>
    <w:div w:id="1792162068">
      <w:bodyDiv w:val="1"/>
      <w:marLeft w:val="0"/>
      <w:marRight w:val="0"/>
      <w:marTop w:val="0"/>
      <w:marBottom w:val="0"/>
      <w:divBdr>
        <w:top w:val="none" w:sz="0" w:space="0" w:color="auto"/>
        <w:left w:val="none" w:sz="0" w:space="0" w:color="auto"/>
        <w:bottom w:val="none" w:sz="0" w:space="0" w:color="auto"/>
        <w:right w:val="none" w:sz="0" w:space="0" w:color="auto"/>
      </w:divBdr>
    </w:div>
    <w:div w:id="1796099658">
      <w:bodyDiv w:val="1"/>
      <w:marLeft w:val="0"/>
      <w:marRight w:val="0"/>
      <w:marTop w:val="0"/>
      <w:marBottom w:val="0"/>
      <w:divBdr>
        <w:top w:val="none" w:sz="0" w:space="0" w:color="auto"/>
        <w:left w:val="none" w:sz="0" w:space="0" w:color="auto"/>
        <w:bottom w:val="none" w:sz="0" w:space="0" w:color="auto"/>
        <w:right w:val="none" w:sz="0" w:space="0" w:color="auto"/>
      </w:divBdr>
    </w:div>
    <w:div w:id="1815483584">
      <w:bodyDiv w:val="1"/>
      <w:marLeft w:val="0"/>
      <w:marRight w:val="0"/>
      <w:marTop w:val="0"/>
      <w:marBottom w:val="0"/>
      <w:divBdr>
        <w:top w:val="none" w:sz="0" w:space="0" w:color="auto"/>
        <w:left w:val="none" w:sz="0" w:space="0" w:color="auto"/>
        <w:bottom w:val="none" w:sz="0" w:space="0" w:color="auto"/>
        <w:right w:val="none" w:sz="0" w:space="0" w:color="auto"/>
      </w:divBdr>
    </w:div>
    <w:div w:id="1821533022">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840971833">
      <w:bodyDiv w:val="1"/>
      <w:marLeft w:val="0"/>
      <w:marRight w:val="0"/>
      <w:marTop w:val="0"/>
      <w:marBottom w:val="0"/>
      <w:divBdr>
        <w:top w:val="none" w:sz="0" w:space="0" w:color="auto"/>
        <w:left w:val="none" w:sz="0" w:space="0" w:color="auto"/>
        <w:bottom w:val="none" w:sz="0" w:space="0" w:color="auto"/>
        <w:right w:val="none" w:sz="0" w:space="0" w:color="auto"/>
      </w:divBdr>
    </w:div>
    <w:div w:id="1902906150">
      <w:bodyDiv w:val="1"/>
      <w:marLeft w:val="0"/>
      <w:marRight w:val="0"/>
      <w:marTop w:val="0"/>
      <w:marBottom w:val="0"/>
      <w:divBdr>
        <w:top w:val="none" w:sz="0" w:space="0" w:color="auto"/>
        <w:left w:val="none" w:sz="0" w:space="0" w:color="auto"/>
        <w:bottom w:val="none" w:sz="0" w:space="0" w:color="auto"/>
        <w:right w:val="none" w:sz="0" w:space="0" w:color="auto"/>
      </w:divBdr>
    </w:div>
    <w:div w:id="1912693046">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52668492">
      <w:bodyDiv w:val="1"/>
      <w:marLeft w:val="0"/>
      <w:marRight w:val="0"/>
      <w:marTop w:val="0"/>
      <w:marBottom w:val="0"/>
      <w:divBdr>
        <w:top w:val="none" w:sz="0" w:space="0" w:color="auto"/>
        <w:left w:val="none" w:sz="0" w:space="0" w:color="auto"/>
        <w:bottom w:val="none" w:sz="0" w:space="0" w:color="auto"/>
        <w:right w:val="none" w:sz="0" w:space="0" w:color="auto"/>
      </w:divBdr>
    </w:div>
    <w:div w:id="1953511440">
      <w:bodyDiv w:val="1"/>
      <w:marLeft w:val="0"/>
      <w:marRight w:val="0"/>
      <w:marTop w:val="0"/>
      <w:marBottom w:val="0"/>
      <w:divBdr>
        <w:top w:val="none" w:sz="0" w:space="0" w:color="auto"/>
        <w:left w:val="none" w:sz="0" w:space="0" w:color="auto"/>
        <w:bottom w:val="none" w:sz="0" w:space="0" w:color="auto"/>
        <w:right w:val="none" w:sz="0" w:space="0" w:color="auto"/>
      </w:divBdr>
    </w:div>
    <w:div w:id="1955476917">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1969627412">
      <w:bodyDiv w:val="1"/>
      <w:marLeft w:val="0"/>
      <w:marRight w:val="0"/>
      <w:marTop w:val="0"/>
      <w:marBottom w:val="0"/>
      <w:divBdr>
        <w:top w:val="none" w:sz="0" w:space="0" w:color="auto"/>
        <w:left w:val="none" w:sz="0" w:space="0" w:color="auto"/>
        <w:bottom w:val="none" w:sz="0" w:space="0" w:color="auto"/>
        <w:right w:val="none" w:sz="0" w:space="0" w:color="auto"/>
      </w:divBdr>
    </w:div>
    <w:div w:id="1974092474">
      <w:bodyDiv w:val="1"/>
      <w:marLeft w:val="0"/>
      <w:marRight w:val="0"/>
      <w:marTop w:val="0"/>
      <w:marBottom w:val="0"/>
      <w:divBdr>
        <w:top w:val="none" w:sz="0" w:space="0" w:color="auto"/>
        <w:left w:val="none" w:sz="0" w:space="0" w:color="auto"/>
        <w:bottom w:val="none" w:sz="0" w:space="0" w:color="auto"/>
        <w:right w:val="none" w:sz="0" w:space="0" w:color="auto"/>
      </w:divBdr>
    </w:div>
    <w:div w:id="2012029933">
      <w:bodyDiv w:val="1"/>
      <w:marLeft w:val="0"/>
      <w:marRight w:val="0"/>
      <w:marTop w:val="0"/>
      <w:marBottom w:val="0"/>
      <w:divBdr>
        <w:top w:val="none" w:sz="0" w:space="0" w:color="auto"/>
        <w:left w:val="none" w:sz="0" w:space="0" w:color="auto"/>
        <w:bottom w:val="none" w:sz="0" w:space="0" w:color="auto"/>
        <w:right w:val="none" w:sz="0" w:space="0" w:color="auto"/>
      </w:divBdr>
    </w:div>
    <w:div w:id="2018388910">
      <w:bodyDiv w:val="1"/>
      <w:marLeft w:val="0"/>
      <w:marRight w:val="0"/>
      <w:marTop w:val="0"/>
      <w:marBottom w:val="0"/>
      <w:divBdr>
        <w:top w:val="none" w:sz="0" w:space="0" w:color="auto"/>
        <w:left w:val="none" w:sz="0" w:space="0" w:color="auto"/>
        <w:bottom w:val="none" w:sz="0" w:space="0" w:color="auto"/>
        <w:right w:val="none" w:sz="0" w:space="0" w:color="auto"/>
      </w:divBdr>
    </w:div>
    <w:div w:id="2021857483">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34845744">
      <w:bodyDiv w:val="1"/>
      <w:marLeft w:val="0"/>
      <w:marRight w:val="0"/>
      <w:marTop w:val="0"/>
      <w:marBottom w:val="0"/>
      <w:divBdr>
        <w:top w:val="none" w:sz="0" w:space="0" w:color="auto"/>
        <w:left w:val="none" w:sz="0" w:space="0" w:color="auto"/>
        <w:bottom w:val="none" w:sz="0" w:space="0" w:color="auto"/>
        <w:right w:val="none" w:sz="0" w:space="0" w:color="auto"/>
      </w:divBdr>
    </w:div>
    <w:div w:id="2073650023">
      <w:bodyDiv w:val="1"/>
      <w:marLeft w:val="0"/>
      <w:marRight w:val="0"/>
      <w:marTop w:val="0"/>
      <w:marBottom w:val="0"/>
      <w:divBdr>
        <w:top w:val="none" w:sz="0" w:space="0" w:color="auto"/>
        <w:left w:val="none" w:sz="0" w:space="0" w:color="auto"/>
        <w:bottom w:val="none" w:sz="0" w:space="0" w:color="auto"/>
        <w:right w:val="none" w:sz="0" w:space="0" w:color="auto"/>
      </w:divBdr>
    </w:div>
    <w:div w:id="2076395130">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 w:id="2102019786">
      <w:bodyDiv w:val="1"/>
      <w:marLeft w:val="0"/>
      <w:marRight w:val="0"/>
      <w:marTop w:val="0"/>
      <w:marBottom w:val="0"/>
      <w:divBdr>
        <w:top w:val="none" w:sz="0" w:space="0" w:color="auto"/>
        <w:left w:val="none" w:sz="0" w:space="0" w:color="auto"/>
        <w:bottom w:val="none" w:sz="0" w:space="0" w:color="auto"/>
        <w:right w:val="none" w:sz="0" w:space="0" w:color="auto"/>
      </w:divBdr>
    </w:div>
    <w:div w:id="212218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pjrc.com/store/teensy3_audio.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tom.io/"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tformio.org/" TargetMode="External"/><Relationship Id="rId5" Type="http://schemas.openxmlformats.org/officeDocument/2006/relationships/webSettings" Target="webSettings.xml"/><Relationship Id="rId15" Type="http://schemas.openxmlformats.org/officeDocument/2006/relationships/hyperlink" Target="http://www.coulbourn.com/v/vspfiles/assets/manuals/Graphic%20State%204%20Users%20Manual.pdf" TargetMode="External"/><Relationship Id="rId10" Type="http://schemas.openxmlformats.org/officeDocument/2006/relationships/hyperlink" Target="https://github.com/greiman/DigitalIO"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atasheet.octopart.com/ADNS-9800-Avago-datasheet-1066646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Kla17</b:Tag>
    <b:SourceType>JournalArticle</b:SourceType>
    <b:Guid>{0243F629-0A1B-4458-961F-359325164D52}</b:Guid>
    <b:Author>
      <b:Author>
        <b:NameList>
          <b:Person>
            <b:Last>Klaus</b:Last>
            <b:First>A</b:First>
          </b:Person>
          <b:Person>
            <b:Last>Martins</b:Last>
            <b:Middle>J.</b:Middle>
            <b:First>G.</b:First>
          </b:Person>
          <b:Person>
            <b:Last>Paixao</b:Last>
            <b:Middle>B.</b:Middle>
            <b:First>V.</b:First>
          </b:Person>
          <b:Person>
            <b:Last>Zhou</b:Last>
            <b:First>P.</b:First>
          </b:Person>
          <b:Person>
            <b:Last>Paninski</b:Last>
            <b:First>L.</b:First>
          </b:Person>
          <b:Person>
            <b:Last>Costa</b:Last>
            <b:Middle>M.</b:Middle>
            <b:First>R.</b:First>
          </b:Person>
        </b:NameList>
      </b:Author>
    </b:Author>
    <b:Title>The Spatiotemporal Organization of the Striatum Encodes Action Space</b:Title>
    <b:JournalName>Neuron</b:JournalName>
    <b:Year>2017</b:Year>
    <b:Pages>1171-1180.e7</b:Pages>
    <b:Volume>95</b:Volume>
    <b:Issue>5</b:Issue>
    <b:RefOrder>1</b:RefOrder>
  </b:Source>
  <b:Source>
    <b:Tag>Dom07</b:Tag>
    <b:SourceType>JournalArticle</b:SourceType>
    <b:Guid>{F610448C-B807-4041-BCBB-BBB1056EF1BB}</b:Guid>
    <b:Title>Imaging Large-Scale Neural Activity with Cellular Resolution in Awake, Mobile Mice</b:Title>
    <b:JournalName>Neuron</b:JournalName>
    <b:Year>2007</b:Year>
    <b:Pages>43-57</b:Pages>
    <b:Author>
      <b:Author>
        <b:NameList>
          <b:Person>
            <b:Last>Dombeck</b:Last>
            <b:First>D.</b:First>
          </b:Person>
          <b:Person>
            <b:Last>Khabbaz</b:Last>
            <b:Middle>N.</b:Middle>
            <b:First>Anton</b:First>
          </b:Person>
          <b:Person>
            <b:Last>Collman</b:Last>
            <b:First>Forrest</b:First>
          </b:Person>
          <b:Person>
            <b:Last>Adelman</b:Last>
            <b:Middle>L.</b:Middle>
            <b:First>Thomas</b:First>
          </b:Person>
          <b:Person>
            <b:Last>Tank</b:Last>
            <b:Middle>W.</b:Middle>
            <b:First>David</b:First>
          </b:Person>
        </b:NameList>
      </b:Author>
    </b:Author>
    <b:Volume>56</b:Volume>
    <b:Issue>1</b:Issue>
    <b:RefOrder>13</b:RefOrder>
  </b:Source>
  <b:Source>
    <b:Tag>Ara14</b:Tag>
    <b:SourceType>JournalArticle</b:SourceType>
    <b:Guid>{313027DE-7FE0-4D2E-8AE1-42533198EF28}</b:Guid>
    <b:Title>Engagement of Neural Circuits Underlying 2D Spatial Navigation in a Rodent Virtual Reality System</b:Title>
    <b:JournalName>Neuron</b:JournalName>
    <b:Year>2014</b:Year>
    <b:Pages>442-456</b:Pages>
    <b:Author>
      <b:Author>
        <b:NameList>
          <b:Person>
            <b:Last>Aranov</b:Last>
            <b:First>Dmitriy</b:First>
          </b:Person>
          <b:Person>
            <b:Last>Tank</b:Last>
            <b:Middle>W.</b:Middle>
            <b:First>David</b:First>
          </b:Person>
        </b:NameList>
      </b:Author>
    </b:Author>
    <b:Volume>84</b:Volume>
    <b:Issue>2</b:Issue>
    <b:RefOrder>12</b:RefOrder>
  </b:Source>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8</b:RefOrder>
  </b:Source>
  <b:Source>
    <b:Tag>Bar16</b:Tag>
    <b:SourceType>JournalArticle</b:SourceType>
    <b:Guid>{8CBA0AA7-B555-4DD1-85A8-FF92DD468014}</b:Guid>
    <b:Title>Spatially Compact Neural Clusters in the Dorsal Striatum Encode Locomotion Relevant Information</b:Title>
    <b:JournalName>Neuron</b:JournalName>
    <b:Year>2016</b:Year>
    <b:Pages>202-213</b:Pages>
    <b:Author>
      <b:Author>
        <b:NameList>
          <b:Person>
            <b:Last>Barbera</b:Last>
            <b:First>Giovanni</b:First>
          </b:Person>
          <b:Person>
            <b:Last>Liang</b:Last>
            <b:First>Bo</b:First>
          </b:Person>
          <b:Person>
            <b:Last>Zhang</b:Last>
            <b:First>Lifeng</b:First>
          </b:Person>
          <b:Person>
            <b:Last>Gerfen</b:Last>
            <b:Middle>R.</b:Middle>
            <b:First>Charles</b:First>
          </b:Person>
          <b:Person>
            <b:Last>Culurciello</b:Last>
            <b:First>Eugenio</b:First>
          </b:Person>
          <b:Person>
            <b:Last>Chen</b:Last>
            <b:First>Rong</b:First>
          </b:Person>
          <b:Person>
            <b:Last>Li</b:Last>
            <b:First>Yun</b:First>
          </b:Person>
          <b:Person>
            <b:Last>Lin</b:Last>
            <b:First>Da-Ting</b:First>
          </b:Person>
        </b:NameList>
      </b:Author>
    </b:Author>
    <b:Month>October</b:Month>
    <b:Day>5</b:Day>
    <b:Volume>92</b:Volume>
    <b:Issue>1</b:Issue>
    <b:RefOrder>2</b:RefOrder>
  </b:Source>
  <b:Source>
    <b:Tag>Mar18</b:Tag>
    <b:SourceType>JournalArticle</b:SourceType>
    <b:Guid>{D2C6BA29-0F32-47D5-BB3C-BDDFD383B0E9}</b:Guid>
    <b:Title>The Striatum Organizes 3D Behavior via Moment-to-Moment Action Selection</b:Title>
    <b:JournalName>Cell</b:JournalName>
    <b:Year>2018</b:Year>
    <b:Pages>44-58.e17</b:Pages>
    <b:Author>
      <b:Author>
        <b:NameList>
          <b:Person>
            <b:Last>Markowitz</b:Last>
            <b:First>Jeffrey</b:First>
            <b:Middle>E.</b:Middle>
          </b:Person>
          <b:Person>
            <b:Last>Gillis</b:Last>
            <b:First>Winthrop</b:First>
            <b:Middle>F.</b:Middle>
          </b:Person>
          <b:Person>
            <b:Last>Beron</b:Last>
            <b:First>Celia</b:First>
            <b:Middle>C.</b:Middle>
          </b:Person>
          <b:Person>
            <b:Last>Neufeld</b:Last>
            <b:First>Shay</b:First>
            <b:Middle>Q.</b:Middle>
          </b:Person>
          <b:Person>
            <b:Last>Robertson</b:Last>
            <b:First>Keiramarie</b:First>
          </b:Person>
          <b:Person>
            <b:Last>Bhagat</b:Last>
            <b:First>Neha</b:First>
            <b:Middle>D.</b:Middle>
          </b:Person>
          <b:Person>
            <b:Last>Peterson</b:Last>
            <b:First>Ralph</b:First>
            <b:Middle>E.</b:Middle>
          </b:Person>
          <b:Person>
            <b:Last>Peterson</b:Last>
            <b:First>Emalee</b:First>
          </b:Person>
          <b:Person>
            <b:Last>Hyun</b:Last>
            <b:First>Minsuk</b:First>
          </b:Person>
          <b:Person>
            <b:Last>Linderman</b:Last>
            <b:First>Scott</b:First>
            <b:Middle>W.</b:Middle>
          </b:Person>
          <b:Person>
            <b:Last>Sabatini</b:Last>
            <b:First>Bernardo</b:First>
            <b:Middle>L.</b:Middle>
          </b:Person>
          <b:Person>
            <b:Last>Datta</b:Last>
            <b:First>Sandeep</b:First>
            <b:Middle>Robert</b:Middle>
          </b:Person>
        </b:NameList>
      </b:Author>
    </b:Author>
    <b:Volume>174</b:Volume>
    <b:Issue>1</b:Issue>
    <b:RefOrder>4</b:RefOrder>
  </b:Source>
  <b:Source>
    <b:Tag>Sol18</b:Tag>
    <b:SourceType>JournalArticle</b:SourceType>
    <b:Guid>{18B5F1EE-1046-4374-B212-7C478DA8414A}</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May</b:Issue>
    <b:RefOrder>5</b:RefOrder>
  </b:Source>
  <b:Source>
    <b:Tag>Mic17</b:Tag>
    <b:SourceType>JournalArticle</b:SourceType>
    <b:Guid>{417BB7D5-868E-4D8D-97C8-270B175CADB9}</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1-8</b:Pages>
    <b:Month>May</b:Month>
    <b:RefOrder>11</b:RefOrder>
  </b:Source>
  <b:Source>
    <b:Tag>Che17</b:Tag>
    <b:SourceType>JournalArticle</b:SourceType>
    <b:Guid>{F38CCD1E-C2C7-402E-8FB4-7CCA48EF9B47}</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RefOrder>9</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3</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6</b:RefOrder>
  </b:Source>
  <b:Source>
    <b:Tag>San14</b:Tag>
    <b:SourceType>JournalArticle</b:SourceType>
    <b:Guid>{06297E07-3C1A-4C82-B0DF-0FBAA478B6ED}</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December</b:Issue>
    <b:RefOrder>7</b:RefOrder>
  </b:Source>
  <b:Source>
    <b:Tag>Hus16</b:Tag>
    <b:SourceType>JournalArticle</b:SourceType>
    <b:Guid>{5620E78A-BBBE-47E9-9B2D-0AD826B9D855}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RefOrder>10</b:RefOrder>
  </b:Source>
</b:Sources>
</file>

<file path=customXml/itemProps1.xml><?xml version="1.0" encoding="utf-8"?>
<ds:datastoreItem xmlns:ds="http://schemas.openxmlformats.org/officeDocument/2006/customXml" ds:itemID="{A0E87945-338C-4EA4-8594-86EC277C4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1</Pages>
  <Words>7836</Words>
  <Characters>44670</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52402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crossover</dc:creator>
  <cp:lastModifiedBy>X Han</cp:lastModifiedBy>
  <cp:revision>29</cp:revision>
  <dcterms:created xsi:type="dcterms:W3CDTF">2018-10-30T13:59:00Z</dcterms:created>
  <dcterms:modified xsi:type="dcterms:W3CDTF">2018-10-30T22:00:00Z</dcterms:modified>
</cp:coreProperties>
</file>