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3579E" w14:textId="153B7CEA" w:rsidR="001D1EDC" w:rsidRPr="001D6942" w:rsidRDefault="00331C7D">
      <w:pPr>
        <w:rPr>
          <w:rFonts w:ascii="Times New Roman" w:hAnsi="Times New Roman" w:cs="Times New Roman"/>
          <w:b/>
        </w:rPr>
      </w:pPr>
      <w:r w:rsidRPr="001D6942">
        <w:rPr>
          <w:rFonts w:ascii="Times New Roman" w:hAnsi="Times New Roman" w:cs="Times New Roman"/>
          <w:b/>
        </w:rPr>
        <w:t xml:space="preserve">Title: </w:t>
      </w:r>
      <w:r w:rsidR="00BA57F6" w:rsidRPr="001D6942">
        <w:rPr>
          <w:rFonts w:ascii="Times New Roman" w:hAnsi="Times New Roman" w:cs="Times New Roman"/>
          <w:b/>
        </w:rPr>
        <w:t xml:space="preserve">A </w:t>
      </w:r>
      <w:r w:rsidR="00F32DFD" w:rsidRPr="001D6942">
        <w:rPr>
          <w:rFonts w:ascii="Times New Roman" w:hAnsi="Times New Roman" w:cs="Times New Roman"/>
          <w:b/>
        </w:rPr>
        <w:t>Teensy microcontroller</w:t>
      </w:r>
      <w:r w:rsidR="007447C8" w:rsidRPr="001D6942">
        <w:rPr>
          <w:rFonts w:ascii="Times New Roman" w:hAnsi="Times New Roman" w:cs="Times New Roman"/>
          <w:b/>
        </w:rPr>
        <w:t>-based</w:t>
      </w:r>
      <w:r w:rsidR="00603326" w:rsidRPr="001D6942">
        <w:rPr>
          <w:rFonts w:ascii="Times New Roman" w:hAnsi="Times New Roman" w:cs="Times New Roman"/>
          <w:b/>
        </w:rPr>
        <w:t xml:space="preserve"> </w:t>
      </w:r>
      <w:r w:rsidR="00F32DFD" w:rsidRPr="001D6942">
        <w:rPr>
          <w:rFonts w:ascii="Times New Roman" w:hAnsi="Times New Roman" w:cs="Times New Roman"/>
          <w:b/>
        </w:rPr>
        <w:t xml:space="preserve">interface for </w:t>
      </w:r>
      <w:r w:rsidR="004852DB" w:rsidRPr="001D6942">
        <w:rPr>
          <w:rFonts w:ascii="Times New Roman" w:hAnsi="Times New Roman" w:cs="Times New Roman"/>
          <w:b/>
        </w:rPr>
        <w:t xml:space="preserve">optical </w:t>
      </w:r>
      <w:r w:rsidR="00E77743" w:rsidRPr="001D6942">
        <w:rPr>
          <w:rFonts w:ascii="Times New Roman" w:hAnsi="Times New Roman" w:cs="Times New Roman"/>
          <w:b/>
        </w:rPr>
        <w:t>imag</w:t>
      </w:r>
      <w:r w:rsidR="004852DB" w:rsidRPr="001D6942">
        <w:rPr>
          <w:rFonts w:ascii="Times New Roman" w:hAnsi="Times New Roman" w:cs="Times New Roman"/>
          <w:b/>
        </w:rPr>
        <w:t>ing</w:t>
      </w:r>
      <w:r w:rsidR="0094125F">
        <w:rPr>
          <w:rFonts w:ascii="Times New Roman" w:hAnsi="Times New Roman" w:cs="Times New Roman"/>
          <w:b/>
        </w:rPr>
        <w:t xml:space="preserve"> camera control</w:t>
      </w:r>
      <w:r w:rsidR="004852DB" w:rsidRPr="001D6942">
        <w:rPr>
          <w:rFonts w:ascii="Times New Roman" w:hAnsi="Times New Roman" w:cs="Times New Roman"/>
          <w:b/>
        </w:rPr>
        <w:t xml:space="preserve"> </w:t>
      </w:r>
      <w:r w:rsidR="0094125F">
        <w:rPr>
          <w:rFonts w:ascii="Times New Roman" w:hAnsi="Times New Roman" w:cs="Times New Roman"/>
          <w:b/>
        </w:rPr>
        <w:t>during</w:t>
      </w:r>
      <w:r w:rsidR="00A03B8F">
        <w:rPr>
          <w:rFonts w:ascii="Times New Roman" w:hAnsi="Times New Roman" w:cs="Times New Roman"/>
          <w:b/>
        </w:rPr>
        <w:t xml:space="preserve"> </w:t>
      </w:r>
      <w:r w:rsidR="00F32DFD" w:rsidRPr="001D6942">
        <w:rPr>
          <w:rFonts w:ascii="Times New Roman" w:hAnsi="Times New Roman" w:cs="Times New Roman"/>
          <w:b/>
        </w:rPr>
        <w:t xml:space="preserve">behavioral </w:t>
      </w:r>
      <w:r w:rsidR="004852DB" w:rsidRPr="001D6942">
        <w:rPr>
          <w:rFonts w:ascii="Times New Roman" w:hAnsi="Times New Roman" w:cs="Times New Roman"/>
          <w:b/>
        </w:rPr>
        <w:t>experiments</w:t>
      </w:r>
    </w:p>
    <w:p w14:paraId="6D1B6BAC" w14:textId="7B40A5C2" w:rsidR="0035320F" w:rsidRPr="001D6942" w:rsidRDefault="001D1EDC">
      <w:pPr>
        <w:rPr>
          <w:rFonts w:ascii="Times New Roman" w:hAnsi="Times New Roman" w:cs="Times New Roman"/>
          <w:b/>
        </w:rPr>
      </w:pPr>
      <w:r w:rsidRPr="001D6942">
        <w:rPr>
          <w:rFonts w:ascii="Times New Roman" w:hAnsi="Times New Roman" w:cs="Times New Roman"/>
          <w:b/>
        </w:rPr>
        <w:t>Running title: Teensy interface for optical imaging</w:t>
      </w:r>
      <w:r w:rsidR="004852DB" w:rsidRPr="001D6942">
        <w:rPr>
          <w:rFonts w:ascii="Times New Roman" w:hAnsi="Times New Roman" w:cs="Times New Roman"/>
          <w:b/>
        </w:rPr>
        <w:t xml:space="preserve"> </w:t>
      </w:r>
    </w:p>
    <w:p w14:paraId="4A867DC3" w14:textId="67A10741" w:rsidR="00E3479E" w:rsidRPr="001D6942" w:rsidRDefault="00330260">
      <w:pPr>
        <w:rPr>
          <w:rFonts w:ascii="Times New Roman" w:hAnsi="Times New Roman" w:cs="Times New Roman"/>
        </w:rPr>
      </w:pPr>
      <w:r w:rsidRPr="001D6942">
        <w:rPr>
          <w:rFonts w:ascii="Times New Roman" w:hAnsi="Times New Roman" w:cs="Times New Roman"/>
          <w:b/>
        </w:rPr>
        <w:t>Author names and affiliations</w:t>
      </w:r>
      <w:r w:rsidR="00C33C76" w:rsidRPr="001D6942">
        <w:rPr>
          <w:rFonts w:ascii="Times New Roman" w:hAnsi="Times New Roman" w:cs="Times New Roman"/>
          <w:b/>
        </w:rPr>
        <w:t xml:space="preserve">: </w:t>
      </w:r>
      <w:r w:rsidR="00E3479E" w:rsidRPr="001D6942">
        <w:rPr>
          <w:rFonts w:ascii="Times New Roman" w:hAnsi="Times New Roman" w:cs="Times New Roman"/>
        </w:rPr>
        <w:t>Michael Romano</w:t>
      </w:r>
      <w:r w:rsidR="00A810A0" w:rsidRPr="001D6942">
        <w:rPr>
          <w:rFonts w:ascii="Times New Roman" w:hAnsi="Times New Roman" w:cs="Times New Roman"/>
          <w:vertAlign w:val="superscript"/>
        </w:rPr>
        <w:t>a</w:t>
      </w:r>
      <w:r w:rsidR="00DF1DB9">
        <w:rPr>
          <w:rFonts w:ascii="Times New Roman" w:hAnsi="Times New Roman" w:cs="Times New Roman"/>
          <w:vertAlign w:val="superscript"/>
        </w:rPr>
        <w:t>,</w:t>
      </w:r>
      <w:r w:rsidR="00DF1DB9">
        <w:rPr>
          <w:rFonts w:ascii="Times New Roman" w:hAnsi="Times New Roman" w:cs="Times New Roman"/>
        </w:rPr>
        <w:t>*</w:t>
      </w:r>
      <w:r w:rsidR="00E3479E" w:rsidRPr="001D6942">
        <w:rPr>
          <w:rFonts w:ascii="Times New Roman" w:hAnsi="Times New Roman" w:cs="Times New Roman"/>
        </w:rPr>
        <w:t>, Mark Bucklin</w:t>
      </w:r>
      <w:r w:rsidR="00A810A0" w:rsidRPr="001D6942">
        <w:rPr>
          <w:rFonts w:ascii="Times New Roman" w:hAnsi="Times New Roman" w:cs="Times New Roman"/>
          <w:vertAlign w:val="superscript"/>
        </w:rPr>
        <w:t>a</w:t>
      </w:r>
      <w:r w:rsidR="00236D7D">
        <w:rPr>
          <w:rFonts w:ascii="Times New Roman" w:hAnsi="Times New Roman" w:cs="Times New Roman"/>
          <w:vertAlign w:val="superscript"/>
        </w:rPr>
        <w:t>,</w:t>
      </w:r>
      <w:r w:rsidR="00DF1DB9">
        <w:rPr>
          <w:rFonts w:ascii="Times New Roman" w:hAnsi="Times New Roman" w:cs="Times New Roman"/>
        </w:rPr>
        <w:t>*</w:t>
      </w:r>
      <w:r w:rsidR="00E3479E" w:rsidRPr="001D6942">
        <w:rPr>
          <w:rFonts w:ascii="Times New Roman" w:hAnsi="Times New Roman" w:cs="Times New Roman"/>
        </w:rPr>
        <w:t>, Dev Mehrotra</w:t>
      </w:r>
      <w:r w:rsidR="00A810A0" w:rsidRPr="001D6942">
        <w:rPr>
          <w:rFonts w:ascii="Times New Roman" w:hAnsi="Times New Roman" w:cs="Times New Roman"/>
          <w:vertAlign w:val="superscript"/>
        </w:rPr>
        <w:t>a</w:t>
      </w:r>
      <w:r w:rsidR="00E3479E" w:rsidRPr="001D6942">
        <w:rPr>
          <w:rFonts w:ascii="Times New Roman" w:hAnsi="Times New Roman" w:cs="Times New Roman"/>
        </w:rPr>
        <w:t>, Robb Kessel</w:t>
      </w:r>
      <w:r w:rsidR="00A810A0" w:rsidRPr="001D6942">
        <w:rPr>
          <w:rFonts w:ascii="Times New Roman" w:hAnsi="Times New Roman" w:cs="Times New Roman"/>
          <w:vertAlign w:val="superscript"/>
        </w:rPr>
        <w:t>a</w:t>
      </w:r>
      <w:r w:rsidR="00E3479E" w:rsidRPr="001D6942">
        <w:rPr>
          <w:rFonts w:ascii="Times New Roman" w:hAnsi="Times New Roman" w:cs="Times New Roman"/>
        </w:rPr>
        <w:t>, Howard Gritton</w:t>
      </w:r>
      <w:r w:rsidR="00A810A0" w:rsidRPr="001D6942">
        <w:rPr>
          <w:rFonts w:ascii="Times New Roman" w:hAnsi="Times New Roman" w:cs="Times New Roman"/>
          <w:vertAlign w:val="superscript"/>
        </w:rPr>
        <w:t>a</w:t>
      </w:r>
      <w:r w:rsidR="00E3479E" w:rsidRPr="001D6942">
        <w:rPr>
          <w:rFonts w:ascii="Times New Roman" w:hAnsi="Times New Roman" w:cs="Times New Roman"/>
        </w:rPr>
        <w:t>, Xue Han</w:t>
      </w:r>
      <w:r w:rsidR="00A810A0" w:rsidRPr="001D6942">
        <w:rPr>
          <w:rFonts w:ascii="Times New Roman" w:hAnsi="Times New Roman" w:cs="Times New Roman"/>
          <w:vertAlign w:val="superscript"/>
        </w:rPr>
        <w:t>a</w:t>
      </w:r>
    </w:p>
    <w:p w14:paraId="343FC7C0" w14:textId="0DDEE7F8" w:rsidR="00236D7D" w:rsidRDefault="00A810A0">
      <w:pPr>
        <w:rPr>
          <w:rFonts w:ascii="Times New Roman" w:hAnsi="Times New Roman" w:cs="Times New Roman"/>
        </w:rPr>
      </w:pPr>
      <w:r w:rsidRPr="001D6942">
        <w:rPr>
          <w:rFonts w:ascii="Times New Roman" w:hAnsi="Times New Roman" w:cs="Times New Roman"/>
          <w:vertAlign w:val="superscript"/>
        </w:rPr>
        <w:t>a</w:t>
      </w:r>
      <w:r w:rsidR="00C61883" w:rsidRPr="001D6942">
        <w:rPr>
          <w:rFonts w:ascii="Times New Roman" w:hAnsi="Times New Roman" w:cs="Times New Roman"/>
        </w:rPr>
        <w:t>Boston University, Department of Biomedical Engineering</w:t>
      </w:r>
      <w:r w:rsidRPr="001D6942">
        <w:rPr>
          <w:rFonts w:ascii="Times New Roman" w:hAnsi="Times New Roman" w:cs="Times New Roman"/>
        </w:rPr>
        <w:t xml:space="preserve">, </w:t>
      </w:r>
      <w:r w:rsidR="00971D81" w:rsidRPr="001D6942">
        <w:rPr>
          <w:rFonts w:ascii="Times New Roman" w:hAnsi="Times New Roman" w:cs="Times New Roman"/>
        </w:rPr>
        <w:t>Boston, MA 02215</w:t>
      </w:r>
    </w:p>
    <w:p w14:paraId="3B75D90E" w14:textId="49364132" w:rsidR="00236D7D" w:rsidRPr="00236D7D" w:rsidRDefault="00DF1DB9">
      <w:pPr>
        <w:rPr>
          <w:rFonts w:ascii="Times New Roman" w:hAnsi="Times New Roman" w:cs="Times New Roman"/>
        </w:rPr>
      </w:pPr>
      <w:r w:rsidRPr="00DF1DB9">
        <w:rPr>
          <w:rFonts w:ascii="Times New Roman" w:hAnsi="Times New Roman" w:cs="Times New Roman"/>
        </w:rPr>
        <w:t>*</w:t>
      </w:r>
      <w:r w:rsidR="00236D7D">
        <w:rPr>
          <w:rFonts w:ascii="Times New Roman" w:hAnsi="Times New Roman" w:cs="Times New Roman"/>
        </w:rPr>
        <w:t>Indicates these authors contributed equally</w:t>
      </w:r>
      <w:bookmarkStart w:id="0" w:name="_GoBack"/>
      <w:bookmarkEnd w:id="0"/>
    </w:p>
    <w:p w14:paraId="39EAABA3" w14:textId="37BA118E" w:rsidR="00C61883" w:rsidRPr="001D6942" w:rsidRDefault="00C61883" w:rsidP="00331C7D">
      <w:pPr>
        <w:spacing w:after="0" w:line="240" w:lineRule="auto"/>
        <w:rPr>
          <w:rFonts w:ascii="Times New Roman" w:hAnsi="Times New Roman" w:cs="Times New Roman"/>
        </w:rPr>
      </w:pPr>
      <w:r w:rsidRPr="001D6942">
        <w:rPr>
          <w:rFonts w:ascii="Times New Roman" w:hAnsi="Times New Roman" w:cs="Times New Roman"/>
          <w:b/>
        </w:rPr>
        <w:t>Corresponding author</w:t>
      </w:r>
      <w:r w:rsidR="00A810A0" w:rsidRPr="001D6942">
        <w:rPr>
          <w:rFonts w:ascii="Times New Roman" w:hAnsi="Times New Roman" w:cs="Times New Roman"/>
        </w:rPr>
        <w:t>. P</w:t>
      </w:r>
      <w:r w:rsidR="004E4D11" w:rsidRPr="001D6942">
        <w:rPr>
          <w:rFonts w:ascii="Times New Roman" w:hAnsi="Times New Roman" w:cs="Times New Roman"/>
        </w:rPr>
        <w:t xml:space="preserve">lease send </w:t>
      </w:r>
      <w:r w:rsidR="00A810A0" w:rsidRPr="001D6942">
        <w:rPr>
          <w:rFonts w:ascii="Times New Roman" w:hAnsi="Times New Roman" w:cs="Times New Roman"/>
        </w:rPr>
        <w:t>to</w:t>
      </w:r>
      <w:r w:rsidR="00BC3945" w:rsidRPr="001D6942">
        <w:rPr>
          <w:rFonts w:ascii="Times New Roman" w:hAnsi="Times New Roman" w:cs="Times New Roman"/>
        </w:rPr>
        <w:t xml:space="preserve"> </w:t>
      </w:r>
      <w:r w:rsidR="00971D81" w:rsidRPr="001D6942">
        <w:rPr>
          <w:rFonts w:ascii="Times New Roman" w:hAnsi="Times New Roman" w:cs="Times New Roman"/>
        </w:rPr>
        <w:t>Xue Han (</w:t>
      </w:r>
      <w:hyperlink r:id="rId8" w:history="1">
        <w:r w:rsidR="00971D81" w:rsidRPr="001D6942">
          <w:rPr>
            <w:rStyle w:val="Hyperlink"/>
            <w:rFonts w:ascii="Times New Roman" w:hAnsi="Times New Roman" w:cs="Times New Roman"/>
          </w:rPr>
          <w:t>xuehan@bu.edu</w:t>
        </w:r>
      </w:hyperlink>
      <w:r w:rsidR="00971D81" w:rsidRPr="001D6942">
        <w:rPr>
          <w:rFonts w:ascii="Times New Roman" w:hAnsi="Times New Roman" w:cs="Times New Roman"/>
        </w:rPr>
        <w:t>).</w:t>
      </w:r>
    </w:p>
    <w:p w14:paraId="78405504" w14:textId="77777777" w:rsidR="00BC3945" w:rsidRPr="001D6942" w:rsidRDefault="00BC3945" w:rsidP="00331C7D">
      <w:pPr>
        <w:spacing w:after="0" w:line="240" w:lineRule="auto"/>
        <w:rPr>
          <w:rFonts w:ascii="Times New Roman" w:hAnsi="Times New Roman" w:cs="Times New Roman"/>
        </w:rPr>
      </w:pPr>
    </w:p>
    <w:p w14:paraId="570A71E3" w14:textId="46BFFFFC" w:rsidR="00BC3945" w:rsidRPr="001D6942" w:rsidRDefault="00BC3945" w:rsidP="00331C7D">
      <w:pPr>
        <w:spacing w:after="0" w:line="240" w:lineRule="auto"/>
        <w:rPr>
          <w:rFonts w:ascii="Times New Roman" w:hAnsi="Times New Roman" w:cs="Times New Roman"/>
          <w:b/>
        </w:rPr>
      </w:pPr>
      <w:r w:rsidRPr="001D6942">
        <w:rPr>
          <w:rFonts w:ascii="Times New Roman" w:hAnsi="Times New Roman" w:cs="Times New Roman"/>
          <w:b/>
        </w:rPr>
        <w:t>Present/permanent address:</w:t>
      </w:r>
    </w:p>
    <w:p w14:paraId="03074DA7" w14:textId="3575679A" w:rsidR="00971D81" w:rsidRPr="001D6942" w:rsidRDefault="0012081C" w:rsidP="00331C7D">
      <w:pPr>
        <w:spacing w:after="0" w:line="240" w:lineRule="auto"/>
        <w:rPr>
          <w:rFonts w:ascii="Times New Roman" w:hAnsi="Times New Roman" w:cs="Times New Roman"/>
        </w:rPr>
      </w:pPr>
      <w:r w:rsidRPr="001D6942">
        <w:rPr>
          <w:rFonts w:ascii="Times New Roman" w:hAnsi="Times New Roman" w:cs="Times New Roman"/>
        </w:rPr>
        <w:t>44 Cummington Street, Bos</w:t>
      </w:r>
      <w:r w:rsidR="00971D81" w:rsidRPr="001D6942">
        <w:rPr>
          <w:rFonts w:ascii="Times New Roman" w:hAnsi="Times New Roman" w:cs="Times New Roman"/>
        </w:rPr>
        <w:t>ton, MA 02215</w:t>
      </w:r>
    </w:p>
    <w:p w14:paraId="2AE3A40F" w14:textId="45A3E6DB" w:rsidR="00971D81" w:rsidRPr="001D6942" w:rsidRDefault="00971D81" w:rsidP="00331C7D">
      <w:pPr>
        <w:spacing w:after="0" w:line="240" w:lineRule="auto"/>
        <w:rPr>
          <w:rFonts w:ascii="Times New Roman" w:hAnsi="Times New Roman" w:cs="Times New Roman"/>
        </w:rPr>
      </w:pPr>
      <w:r w:rsidRPr="001D6942">
        <w:rPr>
          <w:rFonts w:ascii="Times New Roman" w:hAnsi="Times New Roman" w:cs="Times New Roman"/>
        </w:rPr>
        <w:t>Phone: 617-358-6189</w:t>
      </w:r>
    </w:p>
    <w:p w14:paraId="6809169D" w14:textId="77777777" w:rsidR="00331C7D" w:rsidRPr="001D6942" w:rsidRDefault="00331C7D" w:rsidP="00331C7D">
      <w:pPr>
        <w:spacing w:after="0" w:line="240" w:lineRule="auto"/>
        <w:rPr>
          <w:rFonts w:ascii="Times New Roman" w:hAnsi="Times New Roman" w:cs="Times New Roman"/>
        </w:rPr>
      </w:pPr>
    </w:p>
    <w:p w14:paraId="2157193B" w14:textId="4A1973FE" w:rsidR="00C76987" w:rsidRPr="001D6942" w:rsidRDefault="00C76987" w:rsidP="00331C7D">
      <w:pPr>
        <w:spacing w:after="0" w:line="240" w:lineRule="auto"/>
        <w:rPr>
          <w:rFonts w:ascii="Times New Roman" w:hAnsi="Times New Roman" w:cs="Times New Roman"/>
          <w:b/>
        </w:rPr>
      </w:pPr>
      <w:r w:rsidRPr="001D6942">
        <w:rPr>
          <w:rFonts w:ascii="Times New Roman" w:hAnsi="Times New Roman" w:cs="Times New Roman"/>
          <w:b/>
        </w:rPr>
        <w:t>Highlights</w:t>
      </w:r>
    </w:p>
    <w:p w14:paraId="18698776" w14:textId="77777777" w:rsidR="00EF7CE4" w:rsidRPr="001D6942" w:rsidRDefault="00EF7CE4" w:rsidP="00331C7D">
      <w:pPr>
        <w:spacing w:after="0" w:line="240" w:lineRule="auto"/>
        <w:rPr>
          <w:rFonts w:ascii="Times New Roman" w:hAnsi="Times New Roman" w:cs="Times New Roman"/>
          <w:b/>
        </w:rPr>
      </w:pPr>
    </w:p>
    <w:p w14:paraId="4D83B130" w14:textId="608508C0" w:rsidR="00C76987" w:rsidRPr="001D6942" w:rsidRDefault="000A7336" w:rsidP="00C76987">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Utilize a Teensy 3.2-based interface to deliver </w:t>
      </w:r>
      <w:r w:rsidR="0094125F">
        <w:rPr>
          <w:rFonts w:ascii="Times New Roman" w:hAnsi="Times New Roman" w:cs="Times New Roman"/>
          <w:b/>
        </w:rPr>
        <w:t xml:space="preserve">precisely timed </w:t>
      </w:r>
      <w:r w:rsidRPr="001D6942">
        <w:rPr>
          <w:rFonts w:ascii="Times New Roman" w:hAnsi="Times New Roman" w:cs="Times New Roman"/>
          <w:b/>
        </w:rPr>
        <w:t xml:space="preserve">digital pulses to initiate frame capture </w:t>
      </w:r>
      <w:r w:rsidR="0094125F">
        <w:rPr>
          <w:rFonts w:ascii="Times New Roman" w:hAnsi="Times New Roman" w:cs="Times New Roman"/>
          <w:b/>
        </w:rPr>
        <w:t>using a</w:t>
      </w:r>
      <w:r w:rsidR="0094125F" w:rsidRPr="001D6942">
        <w:rPr>
          <w:rFonts w:ascii="Times New Roman" w:hAnsi="Times New Roman" w:cs="Times New Roman"/>
          <w:b/>
        </w:rPr>
        <w:t xml:space="preserve"> </w:t>
      </w:r>
      <w:r w:rsidRPr="001D6942">
        <w:rPr>
          <w:rFonts w:ascii="Times New Roman" w:hAnsi="Times New Roman" w:cs="Times New Roman"/>
          <w:b/>
        </w:rPr>
        <w:t>sCMOS camera</w:t>
      </w:r>
    </w:p>
    <w:p w14:paraId="41474BE2" w14:textId="2097A057" w:rsidR="000A7336" w:rsidRPr="001D6942" w:rsidRDefault="000A7336" w:rsidP="000A7336">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 xml:space="preserve">Demonstrate temporally precise behavioral data acquisition using Teensy 3.2 interface </w:t>
      </w:r>
      <w:r w:rsidR="0094125F">
        <w:rPr>
          <w:rFonts w:ascii="Times New Roman" w:hAnsi="Times New Roman" w:cs="Times New Roman"/>
          <w:b/>
        </w:rPr>
        <w:t xml:space="preserve">combined with </w:t>
      </w:r>
      <w:r w:rsidR="0094125F" w:rsidRPr="001D6942">
        <w:rPr>
          <w:rFonts w:ascii="Times New Roman" w:hAnsi="Times New Roman" w:cs="Times New Roman"/>
          <w:b/>
        </w:rPr>
        <w:t xml:space="preserve"> </w:t>
      </w:r>
      <w:r w:rsidRPr="001D6942">
        <w:rPr>
          <w:rFonts w:ascii="Times New Roman" w:hAnsi="Times New Roman" w:cs="Times New Roman"/>
          <w:b/>
        </w:rPr>
        <w:t xml:space="preserve">concurrent sCMOS camera </w:t>
      </w:r>
      <w:r w:rsidR="0094125F">
        <w:rPr>
          <w:rFonts w:ascii="Times New Roman" w:hAnsi="Times New Roman" w:cs="Times New Roman"/>
          <w:b/>
        </w:rPr>
        <w:t>control</w:t>
      </w:r>
    </w:p>
    <w:p w14:paraId="256FB903" w14:textId="32362BAB" w:rsidR="00C76987" w:rsidRPr="001D6942" w:rsidRDefault="00065ABB" w:rsidP="00A402F0">
      <w:pPr>
        <w:pStyle w:val="ListParagraph"/>
        <w:numPr>
          <w:ilvl w:val="0"/>
          <w:numId w:val="7"/>
        </w:numPr>
        <w:spacing w:after="0" w:line="240" w:lineRule="auto"/>
        <w:rPr>
          <w:rFonts w:ascii="Times New Roman" w:hAnsi="Times New Roman" w:cs="Times New Roman"/>
        </w:rPr>
      </w:pPr>
      <w:r w:rsidRPr="001D6942">
        <w:rPr>
          <w:rFonts w:ascii="Times New Roman" w:hAnsi="Times New Roman" w:cs="Times New Roman"/>
          <w:b/>
        </w:rPr>
        <w:t xml:space="preserve">Demonstrate </w:t>
      </w:r>
      <w:r w:rsidR="0094125F">
        <w:rPr>
          <w:rFonts w:ascii="Times New Roman" w:hAnsi="Times New Roman" w:cs="Times New Roman"/>
          <w:b/>
        </w:rPr>
        <w:t>experimental control of combined</w:t>
      </w:r>
      <w:r w:rsidRPr="001D6942">
        <w:rPr>
          <w:rFonts w:ascii="Times New Roman" w:hAnsi="Times New Roman" w:cs="Times New Roman"/>
          <w:b/>
        </w:rPr>
        <w:t xml:space="preserve"> a</w:t>
      </w:r>
      <w:r w:rsidR="000A7336" w:rsidRPr="001D6942">
        <w:rPr>
          <w:rFonts w:ascii="Times New Roman" w:hAnsi="Times New Roman" w:cs="Times New Roman"/>
          <w:b/>
        </w:rPr>
        <w:t xml:space="preserve">nalog </w:t>
      </w:r>
      <w:r w:rsidR="0094125F">
        <w:rPr>
          <w:rFonts w:ascii="Times New Roman" w:hAnsi="Times New Roman" w:cs="Times New Roman"/>
          <w:b/>
        </w:rPr>
        <w:t xml:space="preserve">(sound waveforms) </w:t>
      </w:r>
      <w:r w:rsidR="000A7336" w:rsidRPr="001D6942">
        <w:rPr>
          <w:rFonts w:ascii="Times New Roman" w:hAnsi="Times New Roman" w:cs="Times New Roman"/>
          <w:b/>
        </w:rPr>
        <w:t>and digital pulses delivered simultaneously with camera-</w:t>
      </w:r>
      <w:r w:rsidR="0094125F">
        <w:rPr>
          <w:rFonts w:ascii="Times New Roman" w:hAnsi="Times New Roman" w:cs="Times New Roman"/>
          <w:b/>
        </w:rPr>
        <w:t>control</w:t>
      </w:r>
    </w:p>
    <w:p w14:paraId="551F3270" w14:textId="77777777" w:rsidR="00797B48" w:rsidRPr="001D6942" w:rsidRDefault="00797B48" w:rsidP="00797B48">
      <w:pPr>
        <w:pStyle w:val="ListParagraph"/>
        <w:spacing w:after="0" w:line="240" w:lineRule="auto"/>
        <w:rPr>
          <w:rFonts w:ascii="Times New Roman" w:hAnsi="Times New Roman" w:cs="Times New Roman"/>
        </w:rPr>
      </w:pPr>
    </w:p>
    <w:p w14:paraId="6274D121" w14:textId="77777777" w:rsidR="00021DEF" w:rsidRPr="001D6942" w:rsidRDefault="00021DEF">
      <w:pPr>
        <w:rPr>
          <w:rFonts w:ascii="Times New Roman" w:hAnsi="Times New Roman" w:cs="Times New Roman"/>
          <w:b/>
        </w:rPr>
      </w:pPr>
      <w:r w:rsidRPr="001D6942">
        <w:rPr>
          <w:rFonts w:ascii="Times New Roman" w:hAnsi="Times New Roman" w:cs="Times New Roman"/>
          <w:b/>
        </w:rPr>
        <w:br w:type="page"/>
      </w:r>
    </w:p>
    <w:p w14:paraId="5754DDD6" w14:textId="0311F1C5" w:rsidR="0013663A" w:rsidRPr="001D6942" w:rsidRDefault="00EB12CB" w:rsidP="0013663A">
      <w:pPr>
        <w:rPr>
          <w:rFonts w:ascii="Times New Roman" w:hAnsi="Times New Roman" w:cs="Times New Roman"/>
          <w:b/>
        </w:rPr>
      </w:pPr>
      <w:r w:rsidRPr="001D6942">
        <w:rPr>
          <w:rFonts w:ascii="Times New Roman" w:hAnsi="Times New Roman" w:cs="Times New Roman"/>
          <w:b/>
        </w:rPr>
        <w:lastRenderedPageBreak/>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782AAD9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32124CE7"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Teensy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0356C9C5"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29004A" w:rsidRPr="001D6942">
        <w:rPr>
          <w:rFonts w:ascii="Times New Roman" w:hAnsi="Times New Roman" w:cs="Times New Roman"/>
        </w:rPr>
        <w:t>This</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platform to integrate a 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5595923E"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Bar16 \l 1033 \m Kla17 \m Mar18 \m Moh16  </w:instrText>
          </w:r>
          <w:r w:rsidR="00E02350" w:rsidRPr="001D6942">
            <w:rPr>
              <w:rFonts w:ascii="Times New Roman" w:hAnsi="Times New Roman" w:cs="Times New Roman"/>
            </w:rPr>
            <w:fldChar w:fldCharType="separate"/>
          </w:r>
          <w:r w:rsidR="00236D7D" w:rsidRPr="00236D7D">
            <w:rPr>
              <w:rFonts w:ascii="Times New Roman" w:hAnsi="Times New Roman" w:cs="Times New Roman"/>
              <w:noProof/>
            </w:rPr>
            <w:t>(Barbera, et al. 2016, Klaus, et al. 2017, Markowitz, et al. 2018, Mohammed, et al. 2016)</w:t>
          </w:r>
          <w:r w:rsidR="00E02350" w:rsidRPr="001D694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236D7D" w:rsidRPr="00236D7D">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5B75B8">
        <w:rPr>
          <w:rFonts w:ascii="Times New Roman" w:hAnsi="Times New Roman" w:cs="Times New Roman"/>
        </w:rPr>
        <w:t xml:space="preserve"> which often work independently</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3BB5BA54"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236D7D">
            <w:rPr>
              <w:rFonts w:ascii="Times New Roman" w:hAnsi="Times New Roman" w:cs="Times New Roman"/>
              <w:noProof/>
            </w:rPr>
            <w:t xml:space="preserve"> </w:t>
          </w:r>
          <w:r w:rsidR="00236D7D" w:rsidRPr="00236D7D">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 xml:space="preserve">Arduino software </w:t>
      </w:r>
      <w:r w:rsidR="00C6258B" w:rsidRPr="001D6942">
        <w:rPr>
          <w:rFonts w:ascii="Times New Roman" w:hAnsi="Times New Roman" w:cs="Times New Roman"/>
        </w:rPr>
        <w:lastRenderedPageBreak/>
        <w:t>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236D7D" w:rsidRPr="00236D7D">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r w:rsidR="005B75B8">
        <w:rPr>
          <w:rFonts w:ascii="Times New Roman" w:hAnsi="Times New Roman" w:cs="Times New Roman"/>
        </w:rPr>
        <w:t xml:space="preserve"> for image acquisition control</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236D7D">
            <w:rPr>
              <w:rFonts w:ascii="Times New Roman" w:hAnsi="Times New Roman" w:cs="Times New Roman"/>
              <w:noProof/>
            </w:rPr>
            <w:t xml:space="preserve"> </w:t>
          </w:r>
          <w:r w:rsidR="00236D7D" w:rsidRPr="00236D7D">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use the external trigger setting</w:t>
      </w:r>
      <w:r w:rsidR="005F209C" w:rsidRPr="001D6942">
        <w:rPr>
          <w:rFonts w:ascii="Times New Roman" w:hAnsi="Times New Roman" w:cs="Times New Roman"/>
        </w:rPr>
        <w:t xml:space="preserve"> of the camera</w:t>
      </w:r>
      <w:r w:rsidR="001B46B1" w:rsidRPr="001D6942">
        <w:rPr>
          <w:rFonts w:ascii="Times New Roman" w:hAnsi="Times New Roman" w:cs="Times New Roman"/>
        </w:rPr>
        <w:t xml:space="preserve"> as demonstrated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236D7D" w:rsidRPr="00236D7D">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7E6710E9"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9"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10"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 we used the DigitalIO library (</w:t>
      </w:r>
      <w:hyperlink r:id="rId11"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 xml:space="preserve">experiment 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2"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3"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 xml:space="preserve">A </w:t>
      </w:r>
      <w:r w:rsidR="00044DA0" w:rsidRPr="001D6942">
        <w:rPr>
          <w:rFonts w:ascii="Times New Roman" w:hAnsi="Times New Roman" w:cs="Times New Roman"/>
        </w:rPr>
        <w:lastRenderedPageBreak/>
        <w:t>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236D7D" w:rsidRPr="00236D7D">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4"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8C51C12"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 1B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73C2FA8"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lastRenderedPageBreak/>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additionally allows for simultaneous use of the Audio library</w:t>
      </w:r>
      <w:r w:rsidR="00D83A51" w:rsidRPr="001D6942">
        <w:rPr>
          <w:rFonts w:ascii="Times New Roman" w:hAnsi="Times New Roman" w:cs="Times New Roman"/>
        </w:rPr>
        <w:t xml:space="preserve"> to generate analog output</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64C630F5" w:rsidR="00123655" w:rsidRPr="001D6942"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431C4F">
        <w:rPr>
          <w:rFonts w:ascii="Times New Roman" w:hAnsi="Times New Roman" w:cs="Times New Roman"/>
        </w:rPr>
        <w:t xml:space="preserve">For digital outputs, the TDT system automatically identified digital pulse </w:t>
      </w:r>
      <w:r w:rsidR="009033FE">
        <w:rPr>
          <w:rFonts w:ascii="Times New Roman" w:hAnsi="Times New Roman" w:cs="Times New Roman"/>
        </w:rPr>
        <w:t>onsets</w:t>
      </w:r>
      <w:r w:rsidR="00431C4F">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431C4F">
        <w:rPr>
          <w:rFonts w:ascii="Times New Roman" w:eastAsiaTheme="minorEastAsia" w:hAnsi="Times New Roman" w:cs="Times New Roman"/>
        </w:rPr>
        <w:t>When comparing the timing of</w:t>
      </w:r>
      <w:r w:rsidR="00890030">
        <w:rPr>
          <w:rFonts w:ascii="Times New Roman" w:eastAsiaTheme="minorEastAsia" w:hAnsi="Times New Roman" w:cs="Times New Roman"/>
        </w:rPr>
        <w:t xml:space="preserve"> the analog output </w:t>
      </w:r>
      <w:r w:rsidR="00431C4F">
        <w:rPr>
          <w:rFonts w:ascii="Times New Roman" w:eastAsiaTheme="minorEastAsia" w:hAnsi="Times New Roman" w:cs="Times New Roman"/>
        </w:rPr>
        <w:t>to the timing of digital pulses, we utilized the continuous voltage output from the digital channel for consistency. To acquire digital pulse onset times, we thresholded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Pr="001D6942"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425FE1D6"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B4E6C" w:rsidRPr="001D6942">
        <w:rPr>
          <w:rFonts w:ascii="Times New Roman" w:hAnsi="Times New Roman" w:cs="Times New Roman"/>
        </w:rPr>
        <w:t>s</w:t>
      </w:r>
      <w:r w:rsidR="00B272FF" w:rsidRPr="001D6942">
        <w:rPr>
          <w:rFonts w:ascii="Times New Roman" w:hAnsi="Times New Roman" w:cs="Times New Roman"/>
        </w:rPr>
        <w:t xml:space="preserve"> 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236D7D" w:rsidRPr="00236D7D">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E0464A" w:rsidRPr="001D6942">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0C48A31C"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w:t>
      </w:r>
      <w:r w:rsidR="005B75B8">
        <w:rPr>
          <w:rFonts w:ascii="Times New Roman" w:hAnsi="Times New Roman" w:cs="Times New Roman"/>
        </w:rPr>
        <w:t xml:space="preserve">the LED of </w:t>
      </w:r>
      <w:r w:rsidR="001C0B23" w:rsidRPr="001D6942">
        <w:rPr>
          <w:rFonts w:ascii="Times New Roman" w:hAnsi="Times New Roman" w:cs="Times New Roman"/>
        </w:rPr>
        <w:t xml:space="preserve"> </w:t>
      </w:r>
      <w:r w:rsidR="005B75B8">
        <w:rPr>
          <w:rFonts w:ascii="Times New Roman" w:hAnsi="Times New Roman" w:cs="Times New Roman"/>
        </w:rPr>
        <w:t xml:space="preserve">a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5B75B8">
        <w:rPr>
          <w:rFonts w:ascii="Times New Roman" w:hAnsi="Times New Roman" w:cs="Times New Roman"/>
        </w:rPr>
        <w:t xml:space="preserve">For these </w:t>
      </w:r>
      <w:r w:rsidR="005B75B8">
        <w:rPr>
          <w:rFonts w:ascii="Times New Roman" w:hAnsi="Times New Roman" w:cs="Times New Roman"/>
        </w:rPr>
        <w:lastRenderedPageBreak/>
        <w:t xml:space="preserve">experiments we affixed </w:t>
      </w:r>
      <w:r w:rsidR="006C2B6E" w:rsidRPr="001D6942">
        <w:rPr>
          <w:rFonts w:ascii="Times New Roman" w:hAnsi="Times New Roman" w:cs="Times New Roman"/>
        </w:rPr>
        <w:t xml:space="preserve">ADNS-9800 sensors were to </w:t>
      </w:r>
      <w:r w:rsidR="005B75B8">
        <w:rPr>
          <w:rFonts w:ascii="Times New Roman" w:hAnsi="Times New Roman" w:cs="Times New Roman"/>
        </w:rPr>
        <w:t xml:space="preserve">the housing of </w:t>
      </w:r>
      <w:r w:rsidR="006C2B6E" w:rsidRPr="001D6942">
        <w:rPr>
          <w:rFonts w:ascii="Times New Roman" w:hAnsi="Times New Roman" w:cs="Times New Roman"/>
        </w:rPr>
        <w:t xml:space="preserve">a </w:t>
      </w:r>
      <w:r w:rsidR="005B75B8">
        <w:rPr>
          <w:rFonts w:ascii="Times New Roman" w:hAnsi="Times New Roman" w:cs="Times New Roman"/>
        </w:rPr>
        <w:t xml:space="preserve">Styrofoam ball </w:t>
      </w:r>
      <w:r w:rsidR="006C2B6E" w:rsidRPr="001D6942">
        <w:rPr>
          <w:rFonts w:ascii="Times New Roman" w:hAnsi="Times New Roman" w:cs="Times New Roman"/>
        </w:rPr>
        <w:t>spherical treadmill</w:t>
      </w:r>
      <w:r w:rsidR="005B75B8">
        <w:rPr>
          <w:rFonts w:ascii="Times New Roman" w:hAnsi="Times New Roman" w:cs="Times New Roman"/>
        </w:rPr>
        <w:t xml:space="preserve"> </w:t>
      </w:r>
      <w:r w:rsidR="005B75B8" w:rsidRPr="001D6942">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236D7D" w:rsidRPr="00236D7D">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704E72F"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internal frequency of the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However, because behavior is monitored with respect to the Teensy’s timing, behavior remains temporally precise relative to the frame triggers.</w:t>
      </w:r>
    </w:p>
    <w:p w14:paraId="2F3F5309" w14:textId="537C56CD"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xml:space="preserve">. </w:t>
      </w:r>
      <w:r w:rsidR="002A0703">
        <w:rPr>
          <w:rFonts w:ascii="Times New Roman" w:hAnsi="Times New Roman" w:cs="Times New Roman"/>
        </w:rPr>
        <w:t>This roughly corresponds to</w:t>
      </w:r>
      <w:r w:rsidR="00B255BF">
        <w:rPr>
          <w:rFonts w:ascii="Times New Roman" w:hAnsi="Times New Roman" w:cs="Times New Roman"/>
        </w:rPr>
        <w:t xml:space="preserve"> the standard deviation of</w:t>
      </w:r>
      <w:r w:rsidR="002A0703">
        <w:rPr>
          <w:rFonts w:ascii="Times New Roman" w:hAnsi="Times New Roman" w:cs="Times New Roman"/>
        </w:rPr>
        <w:t xml:space="preserve"> the errors of the model fit. </w:t>
      </w:r>
      <w:r w:rsidR="00090CDB" w:rsidRPr="001D6942">
        <w:rPr>
          <w:rFonts w:ascii="Times New Roman" w:hAnsi="Times New Roman" w:cs="Times New Roman"/>
        </w:rPr>
        <w:t>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334B2E02"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1177DC9E"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lastRenderedPageBreak/>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r w:rsidR="00C63E8F">
        <w:rPr>
          <w:rFonts w:ascii="Times New Roman" w:hAnsi="Times New Roman" w:cs="Times New Roman"/>
        </w:rPr>
        <w:t xml:space="preserve">This delay is </w:t>
      </w:r>
      <w:r w:rsidR="00C706A0">
        <w:rPr>
          <w:rFonts w:ascii="Times New Roman" w:hAnsi="Times New Roman" w:cs="Times New Roman"/>
        </w:rPr>
        <w:t>could be</w:t>
      </w:r>
      <w:r w:rsidR="00C63E8F">
        <w:rPr>
          <w:rFonts w:ascii="Times New Roman" w:hAnsi="Times New Roman" w:cs="Times New Roman"/>
        </w:rPr>
        <w:t xml:space="preserve"> </w:t>
      </w:r>
      <w:r w:rsidR="009B56D5">
        <w:rPr>
          <w:rFonts w:ascii="Times New Roman" w:hAnsi="Times New Roman" w:cs="Times New Roman"/>
        </w:rPr>
        <w:t>related</w:t>
      </w:r>
      <w:r w:rsidR="00C63E8F">
        <w:rPr>
          <w:rFonts w:ascii="Times New Roman" w:hAnsi="Times New Roman" w:cs="Times New Roman"/>
        </w:rPr>
        <w:t xml:space="preserve"> to </w:t>
      </w:r>
      <w:r w:rsidR="00C706A0">
        <w:rPr>
          <w:rFonts w:ascii="Times New Roman" w:hAnsi="Times New Roman" w:cs="Times New Roman"/>
        </w:rPr>
        <w:t>the manner in which we generated the tone—by altering the amplitude of an ongoing sine wave—</w:t>
      </w:r>
      <w:r w:rsidR="009B56D5">
        <w:rPr>
          <w:rFonts w:ascii="Times New Roman" w:hAnsi="Times New Roman" w:cs="Times New Roman"/>
        </w:rPr>
        <w:t>which we utilized for its simplicity</w:t>
      </w:r>
      <w:r w:rsidR="00DE3707">
        <w:rPr>
          <w:rFonts w:ascii="Times New Roman" w:hAnsi="Times New Roman" w:cs="Times New Roman"/>
        </w:rPr>
        <w:t>.</w:t>
      </w:r>
      <w:r w:rsidR="00676239">
        <w:rPr>
          <w:rFonts w:ascii="Times New Roman" w:hAnsi="Times New Roman" w:cs="Times New Roman"/>
        </w:rPr>
        <w:t xml:space="preserve"> 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74CEF4FC"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5A7568" w:rsidRPr="001D6942">
        <w:rPr>
          <w:rFonts w:ascii="Times New Roman" w:hAnsi="Times New Roman" w:cs="Times New Roman"/>
        </w:rPr>
        <w:t xml:space="preserve">UNO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461008" w:rsidRPr="001D6942">
        <w:rPr>
          <w:rFonts w:ascii="Times New Roman" w:hAnsi="Times New Roman" w:cs="Times New Roman"/>
        </w:rPr>
        <w:t xml:space="preserve"> </w:t>
      </w:r>
      <w:r w:rsidR="002B02CA">
        <w:rPr>
          <w:rFonts w:ascii="Times New Roman" w:hAnsi="Times New Roman" w:cs="Times New Roman"/>
        </w:rPr>
        <w:t>sinusoids</w:t>
      </w:r>
      <w:r w:rsidR="005079C9">
        <w:rPr>
          <w:rFonts w:ascii="Times New Roman" w:hAnsi="Times New Roman" w:cs="Times New Roman"/>
        </w:rPr>
        <w:t xml:space="preserve"> 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F11E72">
        <w:rPr>
          <w:rFonts w:ascii="Times New Roman" w:hAnsi="Times New Roman" w:cs="Times New Roman"/>
        </w:rPr>
        <w:t>has the shape</w:t>
      </w:r>
      <w:r w:rsidR="00F938A2">
        <w:rPr>
          <w:rFonts w:ascii="Times New Roman" w:hAnsi="Times New Roman" w:cs="Times New Roman"/>
        </w:rPr>
        <w:t xml:space="preserve"> of</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a 7.6ms delay</w:t>
      </w:r>
      <w:r w:rsidR="002A7F86">
        <w:rPr>
          <w:rFonts w:ascii="Times New Roman" w:hAnsi="Times New Roman" w:cs="Times New Roman"/>
        </w:rPr>
        <w:t>. This small delay could be</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part </w:t>
      </w:r>
      <w:r w:rsidR="00EA44C0">
        <w:rPr>
          <w:rFonts w:ascii="Times New Roman" w:hAnsi="Times New Roman" w:cs="Times New Roman"/>
        </w:rPr>
        <w:t xml:space="preserve">to </w:t>
      </w:r>
      <w:r w:rsidR="002A7F86">
        <w:rPr>
          <w:rFonts w:ascii="Times New Roman" w:hAnsi="Times New Roman" w:cs="Times New Roman"/>
        </w:rPr>
        <w:t xml:space="preserve">the way in which we generated a tone utilizing </w:t>
      </w:r>
      <w:r w:rsidR="00EA44C0">
        <w:rPr>
          <w:rFonts w:ascii="Times New Roman" w:hAnsi="Times New Roman" w:cs="Times New Roman"/>
        </w:rPr>
        <w:t>the</w:t>
      </w:r>
      <w:r w:rsidR="002A7F86">
        <w:rPr>
          <w:rFonts w:ascii="Times New Roman" w:hAnsi="Times New Roman" w:cs="Times New Roman"/>
        </w:rPr>
        <w:t xml:space="preserve"> 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also</w:t>
      </w:r>
      <w:r w:rsidR="00DF6614" w:rsidRPr="001D6942">
        <w:rPr>
          <w:rFonts w:ascii="Times New Roman" w:hAnsi="Times New Roman" w:cs="Times New Roman"/>
        </w:rPr>
        <w:t xml:space="preserve"> possible </w:t>
      </w:r>
      <w:r w:rsidR="00974EF3">
        <w:rPr>
          <w:rFonts w:ascii="Times New Roman" w:hAnsi="Times New Roman" w:cs="Times New Roman"/>
        </w:rPr>
        <w:t>there are other ways of utilizing the analog output that</w:t>
      </w:r>
      <w:r w:rsidR="00DF6614" w:rsidRPr="001D6942">
        <w:rPr>
          <w:rFonts w:ascii="Times New Roman" w:hAnsi="Times New Roman" w:cs="Times New Roman"/>
        </w:rPr>
        <w:t xml:space="preserve">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233996">
        <w:rPr>
          <w:rFonts w:ascii="Times New Roman" w:hAnsi="Times New Roman" w:cs="Times New Roman"/>
        </w:rPr>
        <w:t xml:space="preserve">with this library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is easy to implement, utilizing only a few lines of code within a single script.</w:t>
      </w:r>
      <w:r w:rsidR="00232EFB">
        <w:rPr>
          <w:rFonts w:ascii="Times New Roman" w:hAnsi="Times New Roman" w:cs="Times New Roman"/>
        </w:rPr>
        <w:t xml:space="preserve"> Also, our delay is comparable to sound onset delays reported using a different </w:t>
      </w:r>
      <w:r w:rsidR="00751AE0">
        <w:rPr>
          <w:rFonts w:ascii="Times New Roman" w:hAnsi="Times New Roman" w:cs="Times New Roman"/>
        </w:rPr>
        <w:t>configuration of the Teensy to play a sound</w:t>
      </w:r>
      <w:r w:rsidR="00232EFB">
        <w:rPr>
          <w:rFonts w:ascii="Times New Roman" w:hAnsi="Times New Roman" w:cs="Times New Roman"/>
        </w:rPr>
        <w:t xml:space="preserve"> </w:t>
      </w:r>
      <w:sdt>
        <w:sdtPr>
          <w:rPr>
            <w:rFonts w:ascii="Times New Roman" w:hAnsi="Times New Roman" w:cs="Times New Roman"/>
          </w:rPr>
          <w:id w:val="-1415543953"/>
          <w:citation/>
        </w:sdtPr>
        <w:sdtContent>
          <w:r w:rsidR="00232EFB">
            <w:rPr>
              <w:rFonts w:ascii="Times New Roman" w:hAnsi="Times New Roman" w:cs="Times New Roman"/>
            </w:rPr>
            <w:fldChar w:fldCharType="begin"/>
          </w:r>
          <w:r w:rsidR="00232EFB">
            <w:rPr>
              <w:rFonts w:ascii="Times New Roman" w:hAnsi="Times New Roman" w:cs="Times New Roman"/>
            </w:rPr>
            <w:instrText xml:space="preserve"> CITATION Sol18 \l 1033 </w:instrText>
          </w:r>
          <w:r w:rsidR="00232EFB">
            <w:rPr>
              <w:rFonts w:ascii="Times New Roman" w:hAnsi="Times New Roman" w:cs="Times New Roman"/>
            </w:rPr>
            <w:fldChar w:fldCharType="separate"/>
          </w:r>
          <w:r w:rsidR="00232EFB" w:rsidRPr="00232EFB">
            <w:rPr>
              <w:rFonts w:ascii="Times New Roman" w:hAnsi="Times New Roman" w:cs="Times New Roman"/>
              <w:noProof/>
            </w:rPr>
            <w:t>(Solari, et al. 2018)</w:t>
          </w:r>
          <w:r w:rsidR="00232EFB">
            <w:rPr>
              <w:rFonts w:ascii="Times New Roman" w:hAnsi="Times New Roman" w:cs="Times New Roman"/>
            </w:rPr>
            <w:fldChar w:fldCharType="end"/>
          </w:r>
        </w:sdtContent>
      </w:sdt>
      <w:r w:rsidR="00232EFB">
        <w:rPr>
          <w:rFonts w:ascii="Times New Roman" w:hAnsi="Times New Roman" w:cs="Times New Roman"/>
        </w:rPr>
        <w:t>.</w:t>
      </w:r>
      <w:r w:rsidR="00DF6614" w:rsidRPr="001D6942">
        <w:rPr>
          <w:rFonts w:ascii="Times New Roman" w:hAnsi="Times New Roman" w:cs="Times New Roman"/>
        </w:rPr>
        <w:t xml:space="preserve"> 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the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2BC548C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lastRenderedPageBreak/>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to generate analog output.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165725A9"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 xml:space="preserve">experimental device </w:t>
      </w:r>
      <w:r w:rsidR="00BD1809">
        <w:rPr>
          <w:rFonts w:ascii="Times New Roman" w:hAnsi="Times New Roman" w:cs="Times New Roman"/>
        </w:rPr>
        <w:t>arrangements for</w:t>
      </w:r>
      <w:r w:rsidR="00BD1809" w:rsidRPr="001D6942">
        <w:rPr>
          <w:rFonts w:ascii="Times New Roman" w:hAnsi="Times New Roman" w:cs="Times New Roman"/>
        </w:rPr>
        <w:t xml:space="preserve">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BD1809">
        <w:rPr>
          <w:rFonts w:ascii="Times New Roman" w:hAnsi="Times New Roman" w:cs="Times New Roman"/>
        </w:rPr>
        <w:t>design</w:t>
      </w:r>
      <w:r w:rsidR="00C503C0" w:rsidRPr="001D6942">
        <w:rPr>
          <w:rFonts w:ascii="Times New Roman" w:hAnsi="Times New Roman" w:cs="Times New Roman"/>
        </w:rPr>
        <w:t>.</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BD1809">
        <w:rPr>
          <w:rFonts w:ascii="Times New Roman" w:hAnsi="Times New Roman" w:cs="Times New Roman"/>
        </w:rPr>
        <w:t xml:space="preserve"> 100 ms in duration</w:t>
      </w:r>
      <w:r w:rsidR="00E0353B" w:rsidRPr="001D6942">
        <w:rPr>
          <w:rFonts w:ascii="Times New Roman" w:hAnsi="Times New Roman" w:cs="Times New Roman"/>
        </w:rPr>
        <w:t>.</w:t>
      </w:r>
    </w:p>
    <w:p w14:paraId="00C58296" w14:textId="0B9C9C9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10469A" w:rsidRPr="001D6942">
        <w:rPr>
          <w:rFonts w:ascii="Times New Roman" w:hAnsi="Times New Roman" w:cs="Times New Roman"/>
        </w:rPr>
        <w:t>Some extraneous and unused pins on the Teensy and the prop shield were not included in this diagram</w:t>
      </w:r>
      <w:r w:rsidR="006A77AB" w:rsidRPr="001D6942">
        <w:rPr>
          <w:rFonts w:ascii="Times New Roman" w:hAnsi="Times New Roman" w:cs="Times New Roman"/>
        </w:rPr>
        <w:t>.</w:t>
      </w:r>
    </w:p>
    <w:p w14:paraId="17EE3B34" w14:textId="6F26F78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BD1809">
        <w:rPr>
          <w:rFonts w:ascii="Times New Roman" w:hAnsi="Times New Roman" w:cs="Times New Roman"/>
        </w:rPr>
        <w:t>Experimental design and movement data from animal 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2A9A0425"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w:t>
      </w:r>
      <w:r w:rsidR="00C63BED" w:rsidRPr="001D6942">
        <w:rPr>
          <w:rFonts w:ascii="Times New Roman" w:hAnsi="Times New Roman" w:cs="Times New Roman"/>
        </w:rPr>
        <w:lastRenderedPageBreak/>
        <w:t>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3552ADF5"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Pr="001D6942">
        <w:rPr>
          <w:rFonts w:ascii="Times New Roman" w:hAnsi="Times New Roman" w:cs="Times New Roman"/>
        </w:rPr>
        <w: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77777777"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534F2933" w14:textId="77777777" w:rsidR="00236D7D" w:rsidRDefault="004C56DC" w:rsidP="00236D7D">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236D7D">
                <w:rPr>
                  <w:noProof/>
                </w:rPr>
                <w:t xml:space="preserve">Aranov, Dmitriy, and David W. Tank. 2014. "Engagement of Neural Circuits Underlying 2D Spatial Navigation in a Rodent Virtual Reality System." </w:t>
              </w:r>
              <w:r w:rsidR="00236D7D">
                <w:rPr>
                  <w:i/>
                  <w:iCs/>
                  <w:noProof/>
                </w:rPr>
                <w:t>Neuron</w:t>
              </w:r>
              <w:r w:rsidR="00236D7D">
                <w:rPr>
                  <w:noProof/>
                </w:rPr>
                <w:t xml:space="preserve"> 84 (2): 442-456.</w:t>
              </w:r>
            </w:p>
            <w:p w14:paraId="1EEC7068" w14:textId="77777777" w:rsidR="00236D7D" w:rsidRDefault="00236D7D" w:rsidP="00236D7D">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6FA10851" w14:textId="77777777" w:rsidR="00236D7D" w:rsidRDefault="00236D7D" w:rsidP="00236D7D">
              <w:pPr>
                <w:pStyle w:val="Bibliography"/>
                <w:ind w:left="720" w:hanging="720"/>
                <w:rPr>
                  <w:noProof/>
                </w:rPr>
              </w:pPr>
              <w:r>
                <w:rPr>
                  <w:noProof/>
                </w:rPr>
                <w:lastRenderedPageBreak/>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0FC8F0A8" w14:textId="77777777" w:rsidR="00236D7D" w:rsidRDefault="00236D7D" w:rsidP="00236D7D">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2AC51FCB" w14:textId="77777777" w:rsidR="00236D7D" w:rsidRDefault="00236D7D" w:rsidP="00236D7D">
              <w:pPr>
                <w:pStyle w:val="Bibliography"/>
                <w:ind w:left="720" w:hanging="720"/>
                <w:rPr>
                  <w:noProof/>
                </w:rPr>
              </w:pPr>
              <w:r>
                <w:rPr>
                  <w:noProof/>
                </w:rPr>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67618284" w14:textId="77777777" w:rsidR="00236D7D" w:rsidRDefault="00236D7D" w:rsidP="00236D7D">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22D8DEA4" w14:textId="77777777" w:rsidR="00236D7D" w:rsidRDefault="00236D7D" w:rsidP="00236D7D">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4E20780" w14:textId="77777777" w:rsidR="00236D7D" w:rsidRDefault="00236D7D" w:rsidP="00236D7D">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1E46B61C" w14:textId="77777777" w:rsidR="00236D7D" w:rsidRDefault="00236D7D" w:rsidP="00236D7D">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19C50659" w14:textId="77777777" w:rsidR="00236D7D" w:rsidRDefault="00236D7D" w:rsidP="00236D7D">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36914452" w14:textId="77777777" w:rsidR="00236D7D" w:rsidRDefault="00236D7D" w:rsidP="00236D7D">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7DF6DC45" w14:textId="77777777" w:rsidR="00236D7D" w:rsidRDefault="00236D7D" w:rsidP="00236D7D">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026D4525" w14:textId="77777777" w:rsidR="00236D7D" w:rsidRDefault="00236D7D" w:rsidP="00236D7D">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35025C82" w14:textId="77777777" w:rsidR="00236D7D" w:rsidRDefault="00236D7D" w:rsidP="00236D7D">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36A3A652" w14:textId="77777777" w:rsidR="00236D7D" w:rsidRDefault="00236D7D" w:rsidP="00236D7D">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3F306005" w14:textId="77777777" w:rsidR="00236D7D" w:rsidRDefault="00236D7D" w:rsidP="00236D7D">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236D7D">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ADE04" w14:textId="77777777" w:rsidR="00AE7AD3" w:rsidRDefault="00AE7AD3" w:rsidP="00E85F45">
      <w:pPr>
        <w:spacing w:after="0" w:line="240" w:lineRule="auto"/>
      </w:pPr>
      <w:r>
        <w:separator/>
      </w:r>
    </w:p>
  </w:endnote>
  <w:endnote w:type="continuationSeparator" w:id="0">
    <w:p w14:paraId="04586355" w14:textId="77777777" w:rsidR="00AE7AD3" w:rsidRDefault="00AE7AD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7FFA1" w14:textId="77777777" w:rsidR="00AE7AD3" w:rsidRDefault="00AE7AD3" w:rsidP="00E85F45">
      <w:pPr>
        <w:spacing w:after="0" w:line="240" w:lineRule="auto"/>
      </w:pPr>
      <w:r>
        <w:separator/>
      </w:r>
    </w:p>
  </w:footnote>
  <w:footnote w:type="continuationSeparator" w:id="0">
    <w:p w14:paraId="53187B88" w14:textId="77777777" w:rsidR="00AE7AD3" w:rsidRDefault="00AE7AD3"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5ABB"/>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33AE"/>
    <w:rsid w:val="002A4A68"/>
    <w:rsid w:val="002A5466"/>
    <w:rsid w:val="002A7F86"/>
    <w:rsid w:val="002B02CA"/>
    <w:rsid w:val="002B056C"/>
    <w:rsid w:val="002B12CA"/>
    <w:rsid w:val="002B302D"/>
    <w:rsid w:val="002B39C3"/>
    <w:rsid w:val="002B568E"/>
    <w:rsid w:val="002B5FB0"/>
    <w:rsid w:val="002B670C"/>
    <w:rsid w:val="002B68B5"/>
    <w:rsid w:val="002B6E7F"/>
    <w:rsid w:val="002B70CE"/>
    <w:rsid w:val="002B7473"/>
    <w:rsid w:val="002B7A9C"/>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079C9"/>
    <w:rsid w:val="00511A3E"/>
    <w:rsid w:val="005123B7"/>
    <w:rsid w:val="00512949"/>
    <w:rsid w:val="00513081"/>
    <w:rsid w:val="005130B3"/>
    <w:rsid w:val="00513221"/>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68"/>
    <w:rsid w:val="005A75C6"/>
    <w:rsid w:val="005B1F40"/>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524"/>
    <w:rsid w:val="00630712"/>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1AE0"/>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A79E8"/>
    <w:rsid w:val="007B148C"/>
    <w:rsid w:val="007B2233"/>
    <w:rsid w:val="007B2476"/>
    <w:rsid w:val="007B4044"/>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B2"/>
    <w:rsid w:val="00890030"/>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125F"/>
    <w:rsid w:val="00942C3C"/>
    <w:rsid w:val="00947B2A"/>
    <w:rsid w:val="00952C9A"/>
    <w:rsid w:val="00952D31"/>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46FB"/>
    <w:rsid w:val="009852A6"/>
    <w:rsid w:val="0098550B"/>
    <w:rsid w:val="009865B9"/>
    <w:rsid w:val="00986CAB"/>
    <w:rsid w:val="009900AF"/>
    <w:rsid w:val="00990CB4"/>
    <w:rsid w:val="009924F6"/>
    <w:rsid w:val="00992800"/>
    <w:rsid w:val="00992F98"/>
    <w:rsid w:val="009937B7"/>
    <w:rsid w:val="009940DE"/>
    <w:rsid w:val="009955A5"/>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3B8F"/>
    <w:rsid w:val="00A05F1C"/>
    <w:rsid w:val="00A07DD2"/>
    <w:rsid w:val="00A111F7"/>
    <w:rsid w:val="00A116B6"/>
    <w:rsid w:val="00A120CF"/>
    <w:rsid w:val="00A12515"/>
    <w:rsid w:val="00A133D1"/>
    <w:rsid w:val="00A139E6"/>
    <w:rsid w:val="00A15861"/>
    <w:rsid w:val="00A16DE7"/>
    <w:rsid w:val="00A22EE3"/>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0A0"/>
    <w:rsid w:val="00A8193B"/>
    <w:rsid w:val="00A8194A"/>
    <w:rsid w:val="00A84489"/>
    <w:rsid w:val="00A84813"/>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E7AD3"/>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83465"/>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1F4C"/>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27B"/>
    <w:rsid w:val="00C2668B"/>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C4E"/>
    <w:rsid w:val="00C604FA"/>
    <w:rsid w:val="00C61883"/>
    <w:rsid w:val="00C6258B"/>
    <w:rsid w:val="00C62694"/>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4C0F"/>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C6CBB"/>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4C0"/>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ehan@bu.edu" TargetMode="External"/><Relationship Id="rId13" Type="http://schemas.openxmlformats.org/officeDocument/2006/relationships/hyperlink" Target="https://www.tindie.com/products/jkicklighter/adns-9800-laser-mo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tom.io/" TargetMode="External"/><Relationship Id="rId4" Type="http://schemas.openxmlformats.org/officeDocument/2006/relationships/settings" Target="settings.xml"/><Relationship Id="rId9" Type="http://schemas.openxmlformats.org/officeDocument/2006/relationships/hyperlink" Target="https://platformio.org/" TargetMode="External"/><Relationship Id="rId14" Type="http://schemas.openxmlformats.org/officeDocument/2006/relationships/hyperlink" Target="https://github.com/markbucklin/Naviga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3</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4</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9</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8</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12</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4B636D52-EFF5-4189-BC0C-D8889740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4996</Words>
  <Characters>28483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39</cp:revision>
  <dcterms:created xsi:type="dcterms:W3CDTF">2018-11-27T00:09:00Z</dcterms:created>
  <dcterms:modified xsi:type="dcterms:W3CDTF">2018-11-27T13:13:00Z</dcterms:modified>
</cp:coreProperties>
</file>