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4EBF4ACE" w:rsidR="0035320F" w:rsidRDefault="00BA57F6">
      <w:r>
        <w:t xml:space="preserve">A </w:t>
      </w:r>
      <w:r w:rsidR="00F32DFD">
        <w:t>Teensy microcontroller based interface for data acquisition and behavioral monitoring in systems neuroscience research</w:t>
      </w:r>
    </w:p>
    <w:p w14:paraId="4A867DC3" w14:textId="1F4D57AD" w:rsidR="00E3479E" w:rsidRDefault="00E3479E">
      <w:r>
        <w:t>Michael Romano, Mark Bucklin, Dev Mehrotra, Robb Kessel, Howard Gritton, Xue Han</w:t>
      </w:r>
    </w:p>
    <w:p w14:paraId="4901FD9D" w14:textId="6D342E91" w:rsidR="00EB12CB" w:rsidRDefault="00EB12CB">
      <w:r>
        <w:t>Abstract</w:t>
      </w:r>
    </w:p>
    <w:p w14:paraId="6C6B58A2" w14:textId="360758A4" w:rsidR="00EB12CB" w:rsidRDefault="00F32DFD" w:rsidP="00E569E9">
      <w:pPr>
        <w:ind w:firstLine="720"/>
      </w:pPr>
      <w:r>
        <w:t xml:space="preserve">Systems neuroscience research aimed </w:t>
      </w:r>
      <w:r w:rsidR="001E578E">
        <w:t>at</w:t>
      </w:r>
      <w:r>
        <w:t xml:space="preserve"> understand</w:t>
      </w:r>
      <w:r w:rsidR="001E578E">
        <w:t>ing</w:t>
      </w:r>
      <w:r>
        <w:t xml:space="preserve"> neural mechanisms of behavior requires precisely time</w:t>
      </w:r>
      <w:r w:rsidR="001E578E">
        <w:t>d</w:t>
      </w:r>
      <w:r>
        <w:t xml:space="preserve"> data acquisition and behavioral monitoring. While many commercial systems have been designed to meet these needs, they often fail to offer flexibility in experimental designs or to allow integration of novel neuroscience technologies. </w:t>
      </w:r>
      <w:r w:rsidR="00182FE6">
        <w:t>We here describe a Teensy microcontroller-</w:t>
      </w:r>
      <w:r>
        <w:t xml:space="preserve">based interface capable of fast and precisely timed digital signal readout for data acquisition and analog output to control behavioral experiments. We </w:t>
      </w:r>
      <w:r w:rsidR="00E569E9">
        <w:t>demonstrate the efficacy</w:t>
      </w:r>
      <w:del w:id="0" w:author="Romano Linux Desktop" w:date="2018-10-18T12:07:00Z">
        <w:r w:rsidR="00E569E9" w:rsidDel="001E578E">
          <w:delText>,</w:delText>
        </w:r>
      </w:del>
      <w:r w:rsidR="00E569E9">
        <w:t xml:space="preserve"> and</w:t>
      </w:r>
      <w:r>
        <w:t xml:space="preserve"> temporal precision </w:t>
      </w:r>
      <w:r w:rsidR="00E569E9">
        <w:t>of the Teensy</w:t>
      </w:r>
      <w:r>
        <w:t xml:space="preserve"> based interface </w:t>
      </w:r>
      <w:del w:id="1" w:author="Romano Linux Desktop" w:date="2018-10-18T12:07:00Z">
        <w:r w:rsidR="00E569E9" w:rsidDel="001E578E">
          <w:delText xml:space="preserve"> </w:delText>
        </w:r>
      </w:del>
      <w:r w:rsidR="00E569E9">
        <w:t xml:space="preserve">in two experimental settings </w:t>
      </w:r>
      <w:r>
        <w:t>with</w:t>
      </w:r>
      <w:del w:id="2" w:author="Romano Linux Desktop" w:date="2018-10-18T12:07:00Z">
        <w:r w:rsidDel="001E578E">
          <w:delText>er</w:delText>
        </w:r>
      </w:del>
      <w:r>
        <w:t xml:space="preserve"> </w:t>
      </w:r>
      <w:r w:rsidR="00E569E9">
        <w:t>different demands: reliable, high-accuracy motion sensing and analog output</w:t>
      </w:r>
      <w:r w:rsidR="00182FE6">
        <w:t xml:space="preserve"> delivered synchronously with digital pulses for image capture</w:t>
      </w:r>
      <w:r w:rsidR="00E569E9">
        <w:t xml:space="preserve">. We </w:t>
      </w:r>
      <w:r w:rsidR="00C201E1">
        <w:t xml:space="preserve">then </w:t>
      </w:r>
      <w:r w:rsidR="00E569E9">
        <w:t>test the theoretical specifications and show the temporal accuracy and precision of this device in both of these settings.</w:t>
      </w:r>
      <w:r w:rsidR="00C201E1">
        <w:t xml:space="preserve"> </w:t>
      </w:r>
      <w:r w:rsidR="005123B7">
        <w:t xml:space="preserve">Both setups are accurate to the order of tens of microseconds per sample, and are precise to tens or hundreds of nanoseconds per sample. </w:t>
      </w:r>
      <w:r w:rsidR="00C201E1">
        <w:t>We conclude that the Teensy 3.2, in conjunction with specific sensors or shields, provides an optimal form of experimental control, particularly for those interested in neuronal imaging.</w:t>
      </w:r>
    </w:p>
    <w:p w14:paraId="4FFE9BB8" w14:textId="77777777" w:rsidR="003E5207" w:rsidRDefault="003E5207">
      <w:r>
        <w:t>Introduction</w:t>
      </w:r>
    </w:p>
    <w:p w14:paraId="75A8D3F5" w14:textId="01EBB32E" w:rsidR="006604E8" w:rsidRDefault="00AD3E99" w:rsidP="003E5207">
      <w:pPr>
        <w:ind w:firstLine="360"/>
      </w:pPr>
      <w:r>
        <w:t>Neuronal imaging</w:t>
      </w:r>
      <w:r w:rsidR="00217294">
        <w:t xml:space="preserve"> is a burgeoning </w:t>
      </w:r>
      <w:r w:rsidR="00DD4792">
        <w:t xml:space="preserve">technique </w:t>
      </w:r>
      <w:r w:rsidR="00685286">
        <w:t xml:space="preserve">that demands </w:t>
      </w:r>
      <w:r w:rsidR="004E5EFE">
        <w:t xml:space="preserve">high </w:t>
      </w:r>
      <w:r w:rsidR="006A018E">
        <w:t>temporal fidelity</w:t>
      </w:r>
      <w:r w:rsidR="00217294">
        <w:t xml:space="preserve">. </w:t>
      </w:r>
      <w:r w:rsidR="004E5EFE">
        <w:t>For example, new voltage imaging techniques utilize sampling rates up to 1</w:t>
      </w:r>
      <w:r w:rsidR="00E34F2A">
        <w:t xml:space="preserve"> </w:t>
      </w:r>
      <w:r w:rsidR="004E5EFE">
        <w:t xml:space="preserve">kHz </w:t>
      </w:r>
      <w:sdt>
        <w:sdtPr>
          <w:id w:val="1771740922"/>
          <w:citation/>
        </w:sdtPr>
        <w:sdtEndPr/>
        <w:sdtContent>
          <w:r w:rsidR="004E5EFE">
            <w:fldChar w:fldCharType="begin"/>
          </w:r>
          <w:r w:rsidR="004E5EFE">
            <w:instrText xml:space="preserve"> CITATION Yoa18 \l 1033 </w:instrText>
          </w:r>
          <w:r w:rsidR="004E5EFE">
            <w:fldChar w:fldCharType="separate"/>
          </w:r>
          <w:r w:rsidR="004E5EFE">
            <w:rPr>
              <w:noProof/>
            </w:rPr>
            <w:t>(Yoav, et al., 2018)</w:t>
          </w:r>
          <w:r w:rsidR="004E5EFE">
            <w:fldChar w:fldCharType="end"/>
          </w:r>
        </w:sdtContent>
      </w:sdt>
      <w:r w:rsidR="001D6EFC">
        <w:t xml:space="preserve">, and strict alignment of neuronal signals with experimental inputs or outputs is essential </w:t>
      </w:r>
      <w:sdt>
        <w:sdtPr>
          <w:id w:val="-397369120"/>
          <w:citation/>
        </w:sdtPr>
        <w:sdtEndPr/>
        <w:sdtContent>
          <w:r w:rsidR="001D6EFC">
            <w:fldChar w:fldCharType="begin"/>
          </w:r>
          <w:r w:rsidR="001D6EFC">
            <w:instrText xml:space="preserve"> CITATION Sol18 \l 1033 </w:instrText>
          </w:r>
          <w:r w:rsidR="001D6EFC">
            <w:fldChar w:fldCharType="separate"/>
          </w:r>
          <w:r w:rsidR="001D6EFC">
            <w:rPr>
              <w:noProof/>
            </w:rPr>
            <w:t>(Solari, Sviatk\o, Laszlovsky, Heged\us, &amp; Hangya, 2018)</w:t>
          </w:r>
          <w:r w:rsidR="001D6EFC">
            <w:fldChar w:fldCharType="end"/>
          </w:r>
        </w:sdtContent>
      </w:sdt>
      <w:r w:rsidR="004E5EFE">
        <w:t xml:space="preserve">. </w:t>
      </w:r>
      <w:r w:rsidR="00217294">
        <w:t xml:space="preserve">A new challenge </w:t>
      </w:r>
      <w:r w:rsidR="00182FE6">
        <w:t>to find flexible, intuitive, and accurate devices</w:t>
      </w:r>
      <w:r w:rsidR="00217294">
        <w:t xml:space="preserve"> that allow for concomitant execu</w:t>
      </w:r>
      <w:r w:rsidR="00E43909">
        <w:t xml:space="preserve">tion of different tasks and experimental paradigms </w:t>
      </w:r>
      <w:r w:rsidR="00250A90">
        <w:t>in a way that is synchronized</w:t>
      </w:r>
      <w:r w:rsidR="00E43909">
        <w:t xml:space="preserve"> with imaging</w:t>
      </w:r>
      <w:r w:rsidR="00F673BA">
        <w:t>, particularly with new, higher-frequency acquisition rates</w:t>
      </w:r>
      <w:r w:rsidR="00E43909">
        <w:t>.</w:t>
      </w:r>
      <w:r w:rsidR="000571C7">
        <w:t xml:space="preserve"> </w:t>
      </w:r>
      <w:r w:rsidR="00E43909">
        <w:t>Of recent interest in</w:t>
      </w:r>
      <w:r w:rsidR="00CF6B1E">
        <w:t>clude examining</w:t>
      </w:r>
      <w:r w:rsidR="00E43909">
        <w:t xml:space="preserve"> the motor ou</w:t>
      </w:r>
      <w:r w:rsidR="00F673BA">
        <w:t xml:space="preserve">tput of mice while imaging </w:t>
      </w:r>
      <w:sdt>
        <w:sdtPr>
          <w:id w:val="-1481530287"/>
          <w:citation/>
        </w:sdtPr>
        <w:sdtEndPr/>
        <w:sdtContent>
          <w:r w:rsidR="001B3153">
            <w:fldChar w:fldCharType="begin"/>
          </w:r>
          <w:r w:rsidR="001B3153">
            <w:instrText xml:space="preserve"> CITATION Kla17 \l 1033  \m Bar16</w:instrText>
          </w:r>
          <w:r w:rsidR="001B3153">
            <w:fldChar w:fldCharType="separate"/>
          </w:r>
          <w:r w:rsidR="001B3153">
            <w:rPr>
              <w:noProof/>
            </w:rPr>
            <w:t>(Klaus, et al., 2017; Barbera, et al., 2016)</w:t>
          </w:r>
          <w:r w:rsidR="001B3153">
            <w:fldChar w:fldCharType="end"/>
          </w:r>
        </w:sdtContent>
      </w:sdt>
      <w:r w:rsidR="006604E8">
        <w:t xml:space="preserve">, and imaging during </w:t>
      </w:r>
      <w:r w:rsidR="006F0827">
        <w:t>classical</w:t>
      </w:r>
      <w:r w:rsidR="006604E8">
        <w:t xml:space="preserve"> conditioning</w:t>
      </w:r>
      <w:r w:rsidR="006A018E">
        <w:t xml:space="preserve"> (Muhammad et al, 2015)</w:t>
      </w:r>
      <w:r w:rsidR="006604E8">
        <w:t>.</w:t>
      </w:r>
    </w:p>
    <w:p w14:paraId="65008F4B" w14:textId="6186116D" w:rsidR="007870F2" w:rsidRPr="007870F2" w:rsidRDefault="007870F2" w:rsidP="007870F2">
      <w:pPr>
        <w:rPr>
          <w:i/>
        </w:rPr>
      </w:pPr>
      <w:r>
        <w:rPr>
          <w:i/>
        </w:rPr>
        <w:t>General requirements</w:t>
      </w:r>
    </w:p>
    <w:p w14:paraId="061D6F79" w14:textId="570F7792" w:rsidR="00182FE6" w:rsidRDefault="001B6464" w:rsidP="006604E8">
      <w:pPr>
        <w:ind w:firstLine="360"/>
      </w:pPr>
      <w:r>
        <w:t>Imaging e</w:t>
      </w:r>
      <w:r w:rsidR="00182FE6">
        <w:t>xperiments that examine the</w:t>
      </w:r>
      <w:r w:rsidR="00866B24">
        <w:t xml:space="preserve"> neural basis of behavior typically involve precisely timed data acquisition and command signals. For example</w:t>
      </w:r>
      <w:r w:rsidR="00146ED1">
        <w:t>,</w:t>
      </w:r>
      <w:r w:rsidR="006604E8">
        <w:t xml:space="preserve"> </w:t>
      </w:r>
      <w:r w:rsidR="00E1194C">
        <w:t>behavioral data must be precisely organiz</w:t>
      </w:r>
      <w:r w:rsidR="008C2FC9">
        <w:t>ed with respect to imaging data</w:t>
      </w:r>
      <w:r w:rsidR="006604E8">
        <w:t>.</w:t>
      </w:r>
      <w:r>
        <w:t xml:space="preserve"> For example, a recent study in the striatum finds additional neurological structure on very short timescales</w:t>
      </w:r>
      <w:r w:rsidR="00D55A6C">
        <w:t>, suggesting that poor timing resolution potentially leads to incorrect inferences</w:t>
      </w:r>
      <w:r>
        <w:t xml:space="preserve"> </w:t>
      </w:r>
      <w:sdt>
        <w:sdtPr>
          <w:id w:val="1489057034"/>
          <w:citation/>
        </w:sdtPr>
        <w:sdtContent>
          <w:r>
            <w:fldChar w:fldCharType="begin"/>
          </w:r>
          <w:r>
            <w:instrText xml:space="preserve"> CITATION Mar18 \l 1033 </w:instrText>
          </w:r>
          <w:r>
            <w:fldChar w:fldCharType="separate"/>
          </w:r>
          <w:r>
            <w:rPr>
              <w:noProof/>
            </w:rPr>
            <w:t>(Markowitz, et al., 2018)</w:t>
          </w:r>
          <w:r>
            <w:fldChar w:fldCharType="end"/>
          </w:r>
        </w:sdtContent>
      </w:sdt>
      <w:r w:rsidR="00D55A6C">
        <w:t>.</w:t>
      </w:r>
      <w:r w:rsidR="006604E8">
        <w:t xml:space="preserve"> </w:t>
      </w:r>
      <w:r w:rsidR="00845AEC">
        <w:t xml:space="preserve">A common design is to set up a </w:t>
      </w:r>
      <w:r w:rsidR="00D55A6C">
        <w:t>an</w:t>
      </w:r>
      <w:r w:rsidR="00845AEC">
        <w:t xml:space="preserve"> imaging device to</w:t>
      </w:r>
      <w:r w:rsidR="00182FE6">
        <w:t xml:space="preserve"> use an “</w:t>
      </w:r>
      <w:r w:rsidR="00D55A6C">
        <w:t>external trigger</w:t>
      </w:r>
      <w:r w:rsidR="00182FE6">
        <w:t>”</w:t>
      </w:r>
      <w:r w:rsidR="00D55A6C">
        <w:t>, where the rising phase of a digital pulse or TTL pulse</w:t>
      </w:r>
      <w:r w:rsidR="00845AEC">
        <w:t xml:space="preserve"> </w:t>
      </w:r>
      <w:r w:rsidR="00D55A6C">
        <w:t>either initiates a sequence of internally clocked image captures</w:t>
      </w:r>
      <w:sdt>
        <w:sdtPr>
          <w:id w:val="-81371563"/>
          <w:citation/>
        </w:sdtPr>
        <w:sdtContent>
          <w:r w:rsidR="00D55A6C">
            <w:fldChar w:fldCharType="begin"/>
          </w:r>
          <w:r w:rsidR="00D55A6C">
            <w:instrText xml:space="preserve"> CITATION Mic17 \l 1033 </w:instrText>
          </w:r>
          <w:r w:rsidR="00D55A6C">
            <w:fldChar w:fldCharType="separate"/>
          </w:r>
          <w:r w:rsidR="00D55A6C">
            <w:rPr>
              <w:noProof/>
            </w:rPr>
            <w:t xml:space="preserve"> (Micallef, Takahashi, Larkum, &amp; Palmer, 2017)</w:t>
          </w:r>
          <w:r w:rsidR="00D55A6C">
            <w:fldChar w:fldCharType="end"/>
          </w:r>
        </w:sdtContent>
      </w:sdt>
      <w:r w:rsidR="00D55A6C">
        <w:t xml:space="preserve"> </w:t>
      </w:r>
      <w:r w:rsidR="00D55A6C">
        <w:t>or initiates frame capture once for every pulse</w:t>
      </w:r>
      <w:r w:rsidR="00845AEC">
        <w:t xml:space="preserve">. </w:t>
      </w:r>
      <w:r w:rsidR="00D55A6C">
        <w:t xml:space="preserve">In the former case, utilized previously with an Arduino device </w:t>
      </w:r>
      <w:sdt>
        <w:sdtPr>
          <w:id w:val="2032451839"/>
          <w:citation/>
        </w:sdtPr>
        <w:sdtContent>
          <w:r w:rsidR="00D55A6C">
            <w:fldChar w:fldCharType="begin"/>
          </w:r>
          <w:r w:rsidR="00D55A6C">
            <w:instrText xml:space="preserve"> CITATION Mic17 \l 1033 </w:instrText>
          </w:r>
          <w:r w:rsidR="00D55A6C">
            <w:fldChar w:fldCharType="separate"/>
          </w:r>
          <w:r w:rsidR="00D55A6C">
            <w:rPr>
              <w:noProof/>
            </w:rPr>
            <w:t>(Micallef, Takahashi, Larkum, &amp; Palmer, 2017)</w:t>
          </w:r>
          <w:r w:rsidR="00D55A6C">
            <w:fldChar w:fldCharType="end"/>
          </w:r>
        </w:sdtContent>
      </w:sdt>
      <w:r w:rsidR="00D55A6C">
        <w:t xml:space="preserve">, it is necessary to synchronize frame timing with </w:t>
      </w:r>
      <w:r w:rsidR="007F085D">
        <w:t>behavioral data</w:t>
      </w:r>
      <w:r w:rsidR="00D55A6C">
        <w:t xml:space="preserve"> after the experiment is complete, which is inexact and may necessitate interpolation. In the latter case, substantial jitter in digital pulse delivery can cause frame loss and can also necessitate interpolation for many statistical analyses that rely on uniform sampling intervals.</w:t>
      </w:r>
    </w:p>
    <w:p w14:paraId="5F437B6C" w14:textId="77777777" w:rsidR="00182FE6" w:rsidRDefault="00182FE6" w:rsidP="006604E8">
      <w:pPr>
        <w:ind w:firstLine="360"/>
      </w:pPr>
    </w:p>
    <w:p w14:paraId="3AE2BB98" w14:textId="77777777" w:rsidR="00182FE6" w:rsidRDefault="00182FE6" w:rsidP="006604E8">
      <w:pPr>
        <w:ind w:firstLine="360"/>
      </w:pPr>
    </w:p>
    <w:p w14:paraId="68D85058" w14:textId="4BBFB403" w:rsidR="00845AEC" w:rsidRDefault="00120B6F" w:rsidP="006604E8">
      <w:pPr>
        <w:ind w:firstLine="360"/>
      </w:pPr>
      <w:r>
        <w:lastRenderedPageBreak/>
        <w:t>I</w:t>
      </w:r>
      <w:r w:rsidR="007F085D">
        <w:t>n addition to accurate alignment of imaging with behavior</w:t>
      </w:r>
      <w:r>
        <w:t xml:space="preserve">, </w:t>
      </w:r>
      <w:r>
        <w:t>operant conditioning paradigms</w:t>
      </w:r>
      <w:r>
        <w:t xml:space="preserve"> need reliable stimulus timing</w:t>
      </w:r>
      <w:r w:rsidR="007F085D">
        <w:t>. In this setting, r</w:t>
      </w:r>
      <w:r w:rsidR="00845AEC">
        <w:t xml:space="preserve">epetition of stimulus and response must occur in a </w:t>
      </w:r>
      <w:r w:rsidR="003F2AA8">
        <w:t xml:space="preserve">highly </w:t>
      </w:r>
      <w:r w:rsidR="00845AEC">
        <w:t>regular temporal</w:t>
      </w:r>
      <w:r w:rsidR="007F085D">
        <w:t xml:space="preserve"> </w:t>
      </w:r>
      <w:r w:rsidR="00845AEC">
        <w:t>fashion.</w:t>
      </w:r>
      <w:r w:rsidR="00706377">
        <w:t xml:space="preserve"> </w:t>
      </w:r>
      <w:r w:rsidR="007F085D">
        <w:t>Initiating experimental events</w:t>
      </w:r>
      <w:r w:rsidR="00706377">
        <w:t xml:space="preserve"> from a high-level source, such as directly from a PC, can introduce jitter due to the multitude of tasks that a PC must attend to at any given point in time. </w:t>
      </w:r>
      <w:r w:rsidR="007F085D">
        <w:t>Further, with concomitant imaging, one must also align tasks to imaging data after the fact, or face substantial variability in frame spacing.</w:t>
      </w:r>
      <w:r w:rsidR="00706377">
        <w:t xml:space="preserve"> </w:t>
      </w:r>
      <w:r w:rsidR="005257B7">
        <w:t>As explained previously</w:t>
      </w:r>
      <w:r w:rsidR="007F085D">
        <w:t xml:space="preserve"> </w:t>
      </w:r>
      <w:sdt>
        <w:sdtPr>
          <w:id w:val="1913578352"/>
          <w:citation/>
        </w:sdtPr>
        <w:sdtEndPr/>
        <w:sdtContent>
          <w:r w:rsidR="00707789">
            <w:fldChar w:fldCharType="begin"/>
          </w:r>
          <w:r w:rsidR="00707789">
            <w:instrText xml:space="preserve"> CITATION DAu12 \l 1033  \m Sol18</w:instrText>
          </w:r>
          <w:r w:rsidR="00707789">
            <w:fldChar w:fldCharType="separate"/>
          </w:r>
          <w:r w:rsidR="00707789">
            <w:rPr>
              <w:noProof/>
            </w:rPr>
            <w:t>(D'Ausilio, 2012; Solari, Sviatk\o, Laszlovsky, Heged\us, &amp; Hangya, 2018)</w:t>
          </w:r>
          <w:r w:rsidR="00707789">
            <w:fldChar w:fldCharType="end"/>
          </w:r>
        </w:sdtContent>
      </w:sdt>
      <w:r w:rsidR="005257B7">
        <w:t xml:space="preserve">, using a microcontroller such as an Arduino </w:t>
      </w:r>
      <w:r w:rsidR="00707789">
        <w:t xml:space="preserve">or Teensy 3.2 </w:t>
      </w:r>
      <w:r w:rsidR="007F085D">
        <w:t>circumvents the issue of imprecise timing of behavioral events</w:t>
      </w:r>
      <w:r w:rsidR="005257B7">
        <w:t>.</w:t>
      </w:r>
      <w:r w:rsidR="007F085D">
        <w:t xml:space="preserve"> </w:t>
      </w:r>
      <w:r w:rsidR="007A2855">
        <w:t>Also,</w:t>
      </w:r>
      <w:r w:rsidR="007F085D">
        <w:t xml:space="preserve"> synchronizing camera triggers with experimental events circumvents the need of post-hoc image alignment.</w:t>
      </w:r>
    </w:p>
    <w:p w14:paraId="53DA868B" w14:textId="74EBBA79" w:rsidR="00120B6F" w:rsidRDefault="007A2855" w:rsidP="006604E8">
      <w:pPr>
        <w:ind w:firstLine="360"/>
      </w:pPr>
      <w:r>
        <w:t xml:space="preserve">Finally, interfaces for managing simultaneous behavior and imaging must be flexible and allow for changes in experimental design. The Teensy 3.2 is easy to program for any particular need. </w:t>
      </w:r>
      <w:r>
        <w:t xml:space="preserve">The Arduino programming environment, which Teensy utilizes, is simple to learn for anyone with any programming backgrounds, as explained in depth previously </w:t>
      </w:r>
      <w:sdt>
        <w:sdtPr>
          <w:id w:val="1585950265"/>
          <w:citation/>
        </w:sdtPr>
        <w:sdtContent>
          <w:r>
            <w:fldChar w:fldCharType="begin"/>
          </w:r>
          <w:r>
            <w:instrText xml:space="preserve"> CITATION DAu12 \l 1033 </w:instrText>
          </w:r>
          <w:r>
            <w:fldChar w:fldCharType="separate"/>
          </w:r>
          <w:r>
            <w:rPr>
              <w:noProof/>
            </w:rPr>
            <w:t>(D'Ausilio, 2012)</w:t>
          </w:r>
          <w:r>
            <w:fldChar w:fldCharType="end"/>
          </w:r>
        </w:sdtContent>
      </w:sdt>
      <w:r>
        <w:t xml:space="preserve">. </w:t>
      </w:r>
      <w:r w:rsidR="002309C6">
        <w:t>In addition to the standard features that the Arduino Uno, for example, offers</w:t>
      </w:r>
      <w:r>
        <w:t xml:space="preserve">, the </w:t>
      </w:r>
      <w:r>
        <w:t>Teens</w:t>
      </w:r>
      <w:r>
        <w:t xml:space="preserve">y 3.2 </w:t>
      </w:r>
      <w:r w:rsidR="002309C6">
        <w:t>delivers</w:t>
      </w:r>
      <w:r>
        <w:t xml:space="preserve"> true analog output, in contrast to the Arduino, which only offers pulse-width modulation. A library avai</w:t>
      </w:r>
      <w:r w:rsidR="002309C6">
        <w:t>lable only for the Teensy, the A</w:t>
      </w:r>
      <w:r>
        <w:t>udio library, makes use of this</w:t>
      </w:r>
      <w:r w:rsidR="002309C6">
        <w:t xml:space="preserve"> by providing a simple way to create and/or play sounds directly from the Teensy. Therefore, operant conditioning experiments that utilize sound don’t necessitate additional equipment, aside from an inexpensive amplifier for microcontrollers and a speaker.</w:t>
      </w:r>
    </w:p>
    <w:p w14:paraId="125DAB9F" w14:textId="31BCEA23" w:rsidR="002309C6" w:rsidRDefault="002309C6" w:rsidP="006604E8">
      <w:pPr>
        <w:ind w:firstLine="360"/>
      </w:pPr>
      <w:r>
        <w:t>Here, we demonstrate in two simple experimental paradigms that the Teensy 3.2 is indeed a simple, flexible device capable of coordinating highly accurate data acquisition, sound and stimulus delivery with image capture.</w:t>
      </w:r>
      <w:r w:rsidR="00FC55BA">
        <w:t xml:space="preserve"> It is capable of keeping highly accurate and low-bias timing that allow it to reliably instantiate frame capture with highly regular timing intervals while delivering stimuli or recording experimental data </w:t>
      </w:r>
      <w:r w:rsidR="007117C3">
        <w:t>with microsecond-level precision. Further, as a universal experimental controller, it is capable of automatically aligning experimental data with image capture, removing the need for post-hoc interpolation or time-alignment between different external devices.</w:t>
      </w:r>
    </w:p>
    <w:p w14:paraId="5C5D881B" w14:textId="77777777" w:rsidR="00AD3F71" w:rsidRPr="007117C3" w:rsidRDefault="00AD3F71" w:rsidP="00AD3F71">
      <w:r w:rsidRPr="00AD3F71">
        <w:rPr>
          <w:b/>
        </w:rPr>
        <w:t>Methods</w:t>
      </w:r>
    </w:p>
    <w:p w14:paraId="376F1622" w14:textId="11FC6254" w:rsidR="007117C3" w:rsidRPr="007117C3" w:rsidRDefault="007117C3" w:rsidP="007117C3">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ball while delivering regular digital pulses for a recording device,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46180436" w:rsidR="008C2BE3" w:rsidRDefault="006A5025" w:rsidP="00066C51">
      <w:pPr>
        <w:ind w:firstLine="720"/>
        <w:rPr>
          <w:ins w:id="3" w:author="X Han" w:date="2018-10-18T10:29:00Z"/>
        </w:rPr>
      </w:pPr>
      <w:r>
        <w:t xml:space="preserve">The overall design for this experiment is shown in Figure </w:t>
      </w:r>
      <w:r w:rsidR="00311E0C">
        <w:t>1</w:t>
      </w:r>
      <w:r w:rsidR="00492143">
        <w:t>A</w:t>
      </w:r>
      <w:r>
        <w:t xml:space="preserve">. Two ADNS-9800 </w:t>
      </w:r>
      <w:r w:rsidR="00AA307E">
        <w:t xml:space="preserve">gaming </w:t>
      </w:r>
      <w:r w:rsidR="00F01DF8">
        <w:t>sensors 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01A1A3FB" w14:textId="3A13CF3F" w:rsidR="0017754F" w:rsidRDefault="00AA307E" w:rsidP="00066C51">
      <w:pPr>
        <w:ind w:firstLine="72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w:t>
      </w:r>
      <w:r>
        <w:lastRenderedPageBreak/>
        <w:t xml:space="preserve">abstract the complexity to a user-friendly level. </w:t>
      </w:r>
      <w:r w:rsidR="003C2D4A">
        <w:t xml:space="preserve">In particular, this repository contains the ADNS9800 library. </w:t>
      </w:r>
      <w:r w:rsidR="00E85BA4">
        <w:t>We</w:t>
      </w:r>
      <w:r w:rsidR="006E59E3">
        <w:t xml:space="preserve"> modified the specific-use case </w:t>
      </w:r>
      <w:r w:rsidR="003C2D4A">
        <w:t xml:space="preserve">of this library </w:t>
      </w:r>
      <w:r w:rsidR="00E85BA4">
        <w:t xml:space="preserve">available </w:t>
      </w:r>
      <w:r w:rsidR="006E59E3">
        <w:t>in this repository to acquire data</w:t>
      </w:r>
      <w:r>
        <w:t xml:space="preserve"> </w:t>
      </w:r>
      <w:r w:rsidR="006E59E3">
        <w:t>and send digital pulses every 50 milli</w:t>
      </w:r>
      <w:r w:rsidR="0017754F">
        <w:t xml:space="preserve">seconds. In order to precisely time these events, we </w:t>
      </w:r>
      <w:r w:rsidR="003C2D4A">
        <w:t>utilized</w:t>
      </w:r>
      <w:r w:rsidR="003C2D4A">
        <w:t xml:space="preserve"> the “IntervalTimer” function</w:t>
      </w:r>
      <w:r w:rsidR="003C2D4A">
        <w:t xml:space="preserve"> available in the standard Teensy library. This allows</w:t>
      </w:r>
      <w:r w:rsidR="003C2D4A">
        <w:t xml:space="preserve"> for microsecond-level precision in calling different </w:t>
      </w:r>
      <w:r w:rsidR="003C2D4A">
        <w:t xml:space="preserve">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utilizing a serial connection via a USB cable. The Teensy</w:t>
      </w:r>
      <w:r w:rsidR="003C2D4A">
        <w:t xml:space="preserve"> also has the very useful “ellapsedMicros” and “ellapsedMillis” libraries built in to the Teensyduino library</w:t>
      </w:r>
      <w:r w:rsidR="003C2D4A">
        <w:t>, which, to microsecond or millisecond accuracy, respectively, act as time accumulators</w:t>
      </w:r>
      <w:r w:rsidR="003C2D4A">
        <w:t xml:space="preserve">. </w:t>
      </w:r>
      <w:r w:rsidR="003C2D4A">
        <w:t>These can also be used for precisely timing events</w:t>
      </w:r>
      <w:r w:rsidR="00F16851">
        <w:t xml:space="preserve"> as well</w:t>
      </w:r>
      <w:r w:rsidR="003C2D4A">
        <w:t xml:space="preserve">. </w:t>
      </w:r>
      <w:r w:rsidR="003C2D4A">
        <w:t>Though these can be downloaded separately for the Arduino, they come preinstalled in the Teensyduino library.</w:t>
      </w:r>
    </w:p>
    <w:p w14:paraId="0F7EC92F" w14:textId="6BD23221"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8" w:history="1">
        <w:r w:rsidR="000B5F69" w:rsidRPr="00071F6E">
          <w:rPr>
            <w:rStyle w:val="Hyperlink"/>
          </w:rPr>
          <w:t>https://github.com/greiman/DigitalIO</w:t>
        </w:r>
      </w:hyperlink>
      <w:r w:rsidR="0081038E">
        <w:t>)</w:t>
      </w:r>
      <w:r w:rsidR="000B5F69">
        <w:t xml:space="preserve"> </w:t>
      </w:r>
      <w:r w:rsidR="00523BEB">
        <w:t>.</w:t>
      </w:r>
      <w:r w:rsidR="0081038E">
        <w:t>This allows us to use the functions “fastPinMode” and “fastDigitalWrite’, for example, which reduce the latency introduced by turning pins on, off, or setting 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9" w:history="1">
        <w:r w:rsidR="00597A57" w:rsidRPr="003916C7">
          <w:rPr>
            <w:rStyle w:val="Hyperlink"/>
          </w:rPr>
          <w:t>https://platformio.org/</w:t>
        </w:r>
      </w:hyperlink>
      <w:r w:rsidR="00597A57">
        <w:t>), an add-on to the widely-used Atom text editor (</w:t>
      </w:r>
      <w:hyperlink r:id="rId10"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6CA41941"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(sty</w:t>
      </w:r>
      <w:r w:rsidR="008D47F0">
        <w:t>rofoam ball floating on air), and data was acquired</w:t>
      </w:r>
      <w:r>
        <w:t xml:space="preserve"> </w:t>
      </w:r>
      <w:r w:rsidR="00A671B4">
        <w:t xml:space="preserve">at </w:t>
      </w:r>
      <w:r>
        <w:t>20 Hz</w:t>
      </w:r>
      <w:r w:rsidR="008D47F0">
        <w:t xml:space="preserve"> concomitant with digital pulses that could be used to trigger a camera 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6B33333D" w14:textId="4D4C6FE5" w:rsidR="003B084E"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r w:rsidR="00CA1605">
        <w:rPr>
          <w:rFonts w:eastAsiaTheme="minorEastAsia"/>
        </w:rPr>
        <w:t xml:space="preserve"> </w:t>
      </w:r>
    </w:p>
    <w:p w14:paraId="6C7E986F" w14:textId="52CC751D" w:rsidR="00432F90" w:rsidRPr="00866B24" w:rsidRDefault="00432F90" w:rsidP="003B084E">
      <w:pPr>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w:t>
      </w:r>
      <w:r>
        <w:rPr>
          <w:rFonts w:eastAsiaTheme="minorEastAsia"/>
        </w:rPr>
        <w:lastRenderedPageBreak/>
        <w:t>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30677DF2"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 tone</w:t>
      </w:r>
      <w:r w:rsidR="00771E3D">
        <w:t>/light</w:t>
      </w:r>
      <w:r w:rsidR="001165AB">
        <w:t>-puff setup</w:t>
      </w:r>
      <w:r w:rsidR="00597A57">
        <w:t xml:space="preserve"> and wrote </w:t>
      </w:r>
      <w:r w:rsidR="006824AC">
        <w:t>a short</w:t>
      </w:r>
      <w:r w:rsidR="00597A57">
        <w:t xml:space="preserve"> corresponding script</w:t>
      </w:r>
      <w:r w:rsidR="006824AC">
        <w:t xml:space="preserve"> to execute each of these tasks in a specific sequence with specific timing</w:t>
      </w:r>
      <w:r w:rsidR="001165AB">
        <w:t xml:space="preserve">. The </w:t>
      </w:r>
      <w:r w:rsidR="00A914C8">
        <w:t xml:space="preserve">general </w:t>
      </w:r>
      <w:r w:rsidR="001165AB">
        <w:t xml:space="preserve">setup is shown in Figure </w:t>
      </w:r>
      <w:r w:rsidR="00771E3D">
        <w:t>1B.</w:t>
      </w:r>
      <w:r w:rsidR="00636FF5">
        <w:t xml:space="preserve"> </w:t>
      </w:r>
      <w:r w:rsidR="00C82704">
        <w:t xml:space="preserve">In this </w:t>
      </w:r>
      <w:r w:rsidR="004439B4">
        <w:t>trace conditioning experiment,</w:t>
      </w:r>
      <w:r w:rsidR="00C82704">
        <w:t xml:space="preserve"> a head-fixed mouse would </w:t>
      </w:r>
      <w:r w:rsidR="004439B4">
        <w:t xml:space="preserve">theoretically </w:t>
      </w:r>
      <w:r w:rsidR="00C82704">
        <w:t>be exposed to a 9500 Hz tone concomitantly with a light stimulus. After, the mouse receives a puf</w:t>
      </w:r>
      <w:r w:rsidR="009C66FD">
        <w:t>f of air in its eyes. The goal wa</w:t>
      </w:r>
      <w:r w:rsidR="00C82704">
        <w:t>s to train the mouse to blink upon exposure to the unconditioned stimuli.</w:t>
      </w:r>
    </w:p>
    <w:p w14:paraId="2E4F6C4F" w14:textId="6DC051FD"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A less expensive option is also avail</w:t>
      </w:r>
      <w:r w:rsidR="008E44C3">
        <w:t xml:space="preserve">able for $8.40. </w:t>
      </w:r>
      <w:r w:rsidR="006824AC">
        <w:t>Indeed</w:t>
      </w:r>
      <w:r w:rsidR="008E44C3">
        <w:t xml:space="preserve">, if stereo output were desired, </w:t>
      </w:r>
      <w:r w:rsidR="00E07D29">
        <w:t>the manufacturer also offers</w:t>
      </w:r>
      <w:r>
        <w:t xml:space="preserve"> a true audio shield (</w:t>
      </w:r>
      <w:hyperlink r:id="rId11" w:history="1">
        <w:r w:rsidRPr="00723CCE">
          <w:rPr>
            <w:rStyle w:val="Hyperlink"/>
          </w:rPr>
          <w:t>https://www.pjrc.com/store/teensy3_audio.html</w:t>
        </w:r>
      </w:hyperlink>
      <w:r>
        <w:t>) th</w:t>
      </w:r>
      <w:r w:rsidR="00E07D29">
        <w:t>at is capable of stereo output</w:t>
      </w:r>
      <w:r w:rsidR="001D1A06">
        <w:t xml:space="preserve">, as used previously </w:t>
      </w:r>
      <w:sdt>
        <w:sdtPr>
          <w:id w:val="1033149581"/>
          <w:citation/>
        </w:sdtPr>
        <w:sdtEndPr/>
        <w:sdtContent>
          <w:r w:rsidR="001D1A06">
            <w:fldChar w:fldCharType="begin"/>
          </w:r>
          <w:r w:rsidR="001D1A06">
            <w:instrText xml:space="preserve"> CITATION Sol18 \l 1033 </w:instrText>
          </w:r>
          <w:r w:rsidR="001D1A06">
            <w:fldChar w:fldCharType="separate"/>
          </w:r>
          <w:r w:rsidR="001D1A06">
            <w:rPr>
              <w:noProof/>
            </w:rPr>
            <w:t>(Solari, Sviatk\o, Laszlovsky, Heged\us,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7205A71A" w:rsidR="00547A3D" w:rsidRDefault="004439B4" w:rsidP="004439B4">
      <w:pPr>
        <w:ind w:firstLine="720"/>
      </w:pPr>
      <w:r>
        <w:t>Again, we utilized a</w:t>
      </w:r>
      <w:r w:rsidR="001D1A06">
        <w:t xml:space="preserve">n </w:t>
      </w:r>
      <w:r w:rsidR="000E62FE">
        <w:t xml:space="preserve">“IntervalTimer” in order to reliably </w:t>
      </w:r>
      <w:r>
        <w:t xml:space="preserve">time all of the experimental events. Every 50 ms, this interval timer 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77777777" w:rsidR="00EB2F58" w:rsidRDefault="00EB2F58" w:rsidP="000000FD">
      <w:pPr>
        <w:ind w:firstLine="720"/>
      </w:pPr>
      <w:r>
        <w:t>In</w:t>
      </w:r>
      <w:r w:rsidR="000000FD">
        <w:t xml:space="preserve"> order to begin experiments with the Teensy, we wrote in MATLAB a simple graphical user interfaces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5EC63F45" w:rsidR="000000FD" w:rsidRDefault="005E0341" w:rsidP="000000FD">
      <w:pPr>
        <w:ind w:firstLine="720"/>
        <w:rPr>
          <w:rFonts w:eastAsiaTheme="minorEastAsia"/>
        </w:rPr>
      </w:pPr>
      <w:r>
        <w:t>In our proof-of-concept experiment (Figure 3), the puff, light, and camera trigger pulses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r>
        <w:t>.</w:t>
      </w:r>
      <w:r w:rsidR="00A57CF6">
        <w:t xml:space="preserve"> We performed </w:t>
      </w:r>
      <w:r w:rsidR="00615B68">
        <w:t>a mock-recording consisting of 5</w:t>
      </w:r>
      <w:r w:rsidR="00A57CF6">
        <w:t xml:space="preserve">0 trials of 15 seconds length each, where sound and light </w:t>
      </w:r>
      <w:r w:rsidR="00163E37">
        <w:t>output pins were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 xml:space="preserve">timulus </w:t>
      </w:r>
      <w:r w:rsidR="00615B68">
        <w:lastRenderedPageBreak/>
        <w:t>was turned at 12.05</w:t>
      </w:r>
      <w:r w:rsidR="00163E37">
        <w:t xml:space="preserve"> seconds into each trial</w:t>
      </w:r>
      <w:r w:rsidR="008F7BC0">
        <w:t xml:space="preserve"> for</w:t>
      </w:r>
      <w:r w:rsidR="00163E37">
        <w:t xml:space="preserve"> 100 ms</w:t>
      </w:r>
      <w:r w:rsidR="00BF64F5">
        <w:t xml:space="preserve">. Output from the puff, light, and camera pins were recorded by an external device at </w:t>
      </w:r>
      <w:r w:rsidR="00722316">
        <w:rPr>
          <w:rFonts w:eastAsiaTheme="minorEastAsia"/>
        </w:rPr>
        <w:t>3051.76 Hz.</w:t>
      </w:r>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Pr="00313F9F" w:rsidRDefault="00313F9F" w:rsidP="009736C9">
      <w:pPr>
        <w:ind w:firstLine="720"/>
        <w:rPr>
          <w:b/>
        </w:rPr>
      </w:pPr>
      <w:r>
        <w:rPr>
          <w:rFonts w:eastAsiaTheme="minorEastAsia"/>
        </w:rPr>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w:t>
      </w:r>
      <w:bookmarkStart w:id="4" w:name="_GoBack"/>
      <w:bookmarkEnd w:id="4"/>
      <w:r w:rsidR="00EB2F58">
        <w:rPr>
          <w:rFonts w:eastAsiaTheme="minorEastAsia"/>
        </w:rPr>
        <w:t>for both experiments.</w:t>
      </w:r>
    </w:p>
    <w:p w14:paraId="19205675" w14:textId="2C204101" w:rsidR="00D863F6" w:rsidRPr="00CF4331" w:rsidRDefault="00850506" w:rsidP="00F25F3E">
      <w:pPr>
        <w:rPr>
          <w:b/>
        </w:rPr>
      </w:pPr>
      <w:r w:rsidRPr="00CF4331">
        <w:rPr>
          <w:b/>
        </w:rPr>
        <w:t>Results/Discussion</w:t>
      </w:r>
    </w:p>
    <w:p w14:paraId="312201FE" w14:textId="35E34D59"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 xml:space="preserve">we constructed a device that monitors and records motor data at a fixed interval, which is capable of simultaneously </w:t>
      </w:r>
      <w:r w:rsidR="000E0E97">
        <w:t>delivering</w:t>
      </w:r>
      <w:r w:rsidR="003D593A">
        <w:t xml:space="preserve"> </w:t>
      </w:r>
      <w:r w:rsidR="000E0E97">
        <w:t xml:space="preserve">highly regular, </w:t>
      </w:r>
      <w:r w:rsidR="003D593A">
        <w:t>brief digital pul</w:t>
      </w:r>
      <w:r w:rsidR="00D70D6F">
        <w:t>ses</w:t>
      </w:r>
      <w:r w:rsidR="000E0E97">
        <w:t xml:space="preserve"> to an external device such as a CMOS camera</w:t>
      </w:r>
      <w:r w:rsidR="00D70D6F">
        <w:t xml:space="preserve">. </w:t>
      </w:r>
      <w:r w:rsidR="00B40A0C">
        <w:t xml:space="preserve">As shown in Table </w:t>
      </w:r>
      <w:r w:rsidR="006A13DB">
        <w:t>2</w:t>
      </w:r>
      <w:r w:rsidR="00B40A0C">
        <w:t>, the cost of specialty components for this experimental design is quite low</w:t>
      </w:r>
      <w:r w:rsidR="006A13DB">
        <w:t>, totaling less than $80 total for specialty components</w:t>
      </w:r>
      <w:r w:rsidR="00B40A0C">
        <w:t>. Other commonly used components such as wiring, solder and wire strippers and crimpers are also needed</w:t>
      </w:r>
      <w:r w:rsidR="00976EC3">
        <w:t xml:space="preserve"> on a case-by-case basis</w:t>
      </w:r>
      <w:r w:rsidR="00322DA8">
        <w:t xml:space="preserve"> and are listed in Table 3</w:t>
      </w:r>
      <w:r w:rsidR="00B40A0C">
        <w:t>, but are widely availa</w:t>
      </w:r>
      <w:r w:rsidR="00E732B9">
        <w:t>b</w:t>
      </w:r>
      <w:r w:rsidR="00B40A0C">
        <w:t>le</w:t>
      </w:r>
      <w:r w:rsidR="00CF040E">
        <w:t xml:space="preserve"> and in many cases such as a lab setting be available</w:t>
      </w:r>
      <w:r w:rsidR="006A13DB">
        <w:t xml:space="preserve"> for use</w:t>
      </w:r>
      <w:r w:rsidR="00B40A0C">
        <w:t>.</w:t>
      </w:r>
    </w:p>
    <w:p w14:paraId="4C273046" w14:textId="72E43168" w:rsidR="00C420B8" w:rsidRPr="00D63281" w:rsidRDefault="00C420B8" w:rsidP="00C420B8">
      <w:pPr>
        <w:rPr>
          <w:i/>
        </w:rPr>
      </w:pPr>
      <w:r w:rsidRPr="00D63281">
        <w:rPr>
          <w:i/>
        </w:rPr>
        <w:t>Motion tracking using the ADNS-9800</w:t>
      </w:r>
    </w:p>
    <w:p w14:paraId="658836D5" w14:textId="248C059D" w:rsidR="00BB635C" w:rsidRDefault="00C420B8" w:rsidP="006C00BB">
      <w:pPr>
        <w:ind w:firstLine="720"/>
      </w:pPr>
      <w:r>
        <w:t>Here we introduce a system for imaging and simultaneous motion three-dimensional treadmill tracking that necessitates on</w:t>
      </w:r>
      <w:r w:rsidR="00E6089C">
        <w:t>ly a Teensy 3.2 microcontroller</w:t>
      </w:r>
      <w:r>
        <w:t xml:space="preserve"> and two</w:t>
      </w:r>
      <w:r w:rsidR="00E6089C">
        <w:t xml:space="preserve"> ADNS-9800 laser motion sensors. </w:t>
      </w:r>
      <w:r>
        <w:t xml:space="preserve"> </w:t>
      </w:r>
      <w:r w:rsidR="006E59E3">
        <w:t>W</w:t>
      </w:r>
      <w:r w:rsidR="002871C9">
        <w:t>e read displacements picked up by the sensors and convert them directly to micrometer displacements</w:t>
      </w:r>
      <w:r w:rsidR="00E66E72">
        <w:t xml:space="preserve"> using the internal calibration of the sensors</w:t>
      </w:r>
      <w:r w:rsidR="00F857F8">
        <w:t>.</w:t>
      </w:r>
      <w:r w:rsidR="00D70D6F">
        <w:t xml:space="preserve"> </w:t>
      </w:r>
    </w:p>
    <w:p w14:paraId="129C9FA0" w14:textId="69C7FD67" w:rsidR="009E4E72" w:rsidRDefault="006E59E3" w:rsidP="006C00BB">
      <w:pPr>
        <w:ind w:firstLine="720"/>
      </w:pPr>
      <w:r>
        <w:t xml:space="preserve">Because of the simplicity of the ADNS-9800 library and example experimental design setup built alongside, </w:t>
      </w:r>
      <w:r w:rsidR="00D70D6F">
        <w:t xml:space="preserve"> little must be done besides implementing the proper wiring in order to get such a design up and running</w:t>
      </w:r>
      <w:r w:rsidR="00CB5890">
        <w:t>, particularly if one is interested mostly in</w:t>
      </w:r>
      <w:r w:rsidR="00D70D6F">
        <w:t xml:space="preserve"> recording accurate x, </w:t>
      </w:r>
      <w:r w:rsidR="00BB635C">
        <w:t>y,</w:t>
      </w:r>
      <w:r w:rsidR="00F857F8">
        <w:t xml:space="preserve"> and rotational displacements</w:t>
      </w:r>
      <w:r w:rsidR="00490DC7">
        <w:t xml:space="preserve">, which </w:t>
      </w:r>
      <w:r>
        <w:t>are</w:t>
      </w:r>
      <w:r w:rsidR="00490DC7">
        <w:t xml:space="preserve"> already implemented directly in the code</w:t>
      </w:r>
      <w:r w:rsidR="00F857F8">
        <w:t xml:space="preserve">. Proper wiring </w:t>
      </w:r>
      <w:r w:rsidR="00D372FB">
        <w:t xml:space="preserve">is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 sturdier, longer lasting wire. Anecdotally, jumper wires appear to become unreliable after a short amount of time, and so sturdier wire </w:t>
      </w:r>
      <w:r w:rsidR="00FE48EB">
        <w:t xml:space="preserve">should be </w:t>
      </w:r>
      <w:r w:rsidR="00BB635C">
        <w:t>preferred.</w:t>
      </w:r>
      <w:r w:rsidR="00C420B8">
        <w:t xml:space="preserve"> </w:t>
      </w:r>
      <w:r w:rsidR="00EB7CDA">
        <w:t>This system offers an affordable, modular, open-source method of tracking mouse movement with high fidelity, temporal accuracy and without introducing conf</w:t>
      </w:r>
      <w:r w:rsidR="00F857F8">
        <w:t xml:space="preserve">ounding experimental variables.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F857F8">
            <w:rPr>
              <w:noProof/>
            </w:rPr>
            <w:t>(Dombeck, Khabbaz, Collman, Adelman, &amp; Tank, 2007)</w:t>
          </w:r>
          <w:r w:rsidR="00F857F8">
            <w:fldChar w:fldCharType="end"/>
          </w:r>
        </w:sdtContent>
      </w:sdt>
      <w:r w:rsidR="00F857F8">
        <w:t>), and we are capable of seeing quite a bit of variation in the mouse’</w:t>
      </w:r>
      <w:r w:rsidR="00D372FB">
        <w:t xml:space="preserve">s motor output. 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36809221" w14:textId="57AED404" w:rsidR="00EB7CDA" w:rsidRPr="00866B24" w:rsidRDefault="009E4E72" w:rsidP="009E4E72">
      <w:pPr>
        <w:ind w:firstLine="720"/>
        <w:rPr>
          <w:sz w:val="20"/>
        </w:rPr>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p>
    <w:p w14:paraId="5EEC5907" w14:textId="6E033981" w:rsidR="00850506" w:rsidRPr="003023DA" w:rsidRDefault="005373E4" w:rsidP="00F25F3E">
      <w:r w:rsidRPr="003023DA">
        <w:rPr>
          <w:i/>
        </w:rPr>
        <w:t>Classical</w:t>
      </w:r>
      <w:r w:rsidR="00CE07F3" w:rsidRPr="003023DA">
        <w:rPr>
          <w:i/>
        </w:rPr>
        <w:t xml:space="preserve"> conditioning</w:t>
      </w:r>
    </w:p>
    <w:p w14:paraId="035FFB10" w14:textId="385146DD" w:rsidR="00322DA8" w:rsidRDefault="00B40A0C" w:rsidP="00B40A0C">
      <w:pPr>
        <w:ind w:firstLine="720"/>
      </w:pPr>
      <w:r>
        <w:lastRenderedPageBreak/>
        <w:t>In the second experiment (Figure 1B and 2B), we constructed a device capable of running a simple classical conditioning experiment, where we can train a mouse to blink in response to a tone and light exposure using a puff of air as an unconditioned aversive stimulus.</w:t>
      </w:r>
      <w:r>
        <w:rPr>
          <w:b/>
        </w:rPr>
        <w:t xml:space="preserve"> </w:t>
      </w:r>
      <w:r w:rsidR="00CD1149">
        <w:t xml:space="preserve">Our design of a </w:t>
      </w:r>
      <w:r w:rsidR="005373E4">
        <w:t xml:space="preserve">classical conditioning </w:t>
      </w:r>
      <w:r w:rsidR="00CD1149">
        <w:t xml:space="preserve">experiment </w:t>
      </w:r>
      <w:r w:rsidR="005373E4">
        <w:t xml:space="preserve">mimics </w:t>
      </w:r>
      <w:r w:rsidR="00FE48EB">
        <w:t xml:space="preserve">a </w:t>
      </w:r>
      <w:r w:rsidR="005373E4">
        <w:t>setup previously re</w:t>
      </w:r>
      <w:r w:rsidR="0087186C">
        <w:t>ported</w:t>
      </w:r>
      <w:r w:rsidR="00FE48EB">
        <w:t xml:space="preserve"> by our lab</w:t>
      </w:r>
      <w:r w:rsidR="0087186C">
        <w:t xml:space="preserve"> </w:t>
      </w:r>
      <w:sdt>
        <w:sdtPr>
          <w:id w:val="-2146733386"/>
          <w:citation/>
        </w:sdtPr>
        <w:sdtEndPr/>
        <w:sdtContent>
          <w:r w:rsidR="002634F6">
            <w:fldChar w:fldCharType="begin"/>
          </w:r>
          <w:r w:rsidR="002634F6">
            <w:instrText xml:space="preserve"> CITATION Moh16 \l 1033 </w:instrText>
          </w:r>
          <w:r w:rsidR="002634F6">
            <w:fldChar w:fldCharType="separate"/>
          </w:r>
          <w:r w:rsidR="002634F6">
            <w:rPr>
              <w:noProof/>
            </w:rPr>
            <w:t>(Mohammed, et al., 2016)</w:t>
          </w:r>
          <w:r w:rsidR="002634F6">
            <w:fldChar w:fldCharType="end"/>
          </w:r>
        </w:sdtContent>
      </w:sdt>
      <w:r w:rsidR="002634F6">
        <w:t xml:space="preserve">. </w:t>
      </w:r>
      <w:r w:rsidR="00CD1149">
        <w:t xml:space="preserve">As previously described, a mouse is gradually trained to blink after seeing a light and hearing a sound, via a “puff” that is consistently delivered following exposure to both light and a 9500 Hz tone. </w:t>
      </w:r>
      <w:r w:rsidR="00322DA8">
        <w:t>We utilized, in addition to the Teensy 3.2, only 2 additional specialty components, as shown in Table 1: a prop shield to amplify the analog output from the Teensy 3.2, which can then drive speakers of both 4 and 8 ohms, and a few sets of 14x1 double insulated pins for connecting the Teensy to the prop shield. In total, this setup costs approximately $40, excluding general equipment.</w:t>
      </w:r>
    </w:p>
    <w:p w14:paraId="39780C9C" w14:textId="1030BAFC" w:rsidR="009C7571" w:rsidRDefault="00CD1149" w:rsidP="00B40A0C">
      <w:pPr>
        <w:ind w:firstLine="720"/>
      </w:pPr>
      <w:r>
        <w:t xml:space="preserve">Imaging can be performed simultaneously by turning on and off a given pin during each frame, the rising phase </w:t>
      </w:r>
      <w:r w:rsidR="00FE48EB">
        <w:t xml:space="preserve">or falling phase </w:t>
      </w:r>
      <w:r>
        <w:t>of which a camera or other device can use as an indicator telling it to capture an image</w:t>
      </w:r>
      <w:r w:rsidR="00FE48EB">
        <w:t xml:space="preserve"> or perform some other task</w:t>
      </w:r>
      <w:r>
        <w:t>. In a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 xml:space="preserve">Like the motion experimental design, the measured timings were very similar to the theoretical timings, biased by approximately 30 microseconds per sample. </w:t>
      </w:r>
      <w:r w:rsidR="007F0DA0">
        <w:t xml:space="preserve">We note that, adjusted for the length of time, our timing bias is comparable to that reported by </w:t>
      </w:r>
      <w:sdt>
        <w:sdtPr>
          <w:id w:val="-1261376567"/>
          <w:citation/>
        </w:sdtPr>
        <w:sdtEndPr/>
        <w:sdtContent>
          <w:r w:rsidR="007F0DA0">
            <w:fldChar w:fldCharType="begin"/>
          </w:r>
          <w:r w:rsidR="007F0DA0">
            <w:instrText xml:space="preserve"> CITATION DAu12 \l 1033 </w:instrText>
          </w:r>
          <w:r w:rsidR="007F0DA0">
            <w:fldChar w:fldCharType="separate"/>
          </w:r>
          <w:r w:rsidR="007F0DA0">
            <w:rPr>
              <w:noProof/>
            </w:rPr>
            <w:t>(D'Ausilio, 2012)</w:t>
          </w:r>
          <w:r w:rsidR="007F0DA0">
            <w:fldChar w:fldCharType="end"/>
          </w:r>
        </w:sdtContent>
      </w:sdt>
      <w:r w:rsidR="007F0DA0">
        <w:t xml:space="preserve"> in various Arduino experimental designs at approximately 0.6 milliseconds per second (3e-05 per sample / 0.05 seconds per sample = 6e-04 </w:t>
      </w:r>
      <w:r w:rsidR="00076608">
        <w:t xml:space="preserve">seconds </w:t>
      </w:r>
      <w:r w:rsidR="007F0DA0">
        <w:t>per second).</w:t>
      </w:r>
      <w:r w:rsidR="009C7571">
        <w:t xml:space="preserve"> 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All were </w:t>
      </w:r>
      <w:r w:rsidR="007F0DA0">
        <w:t>very consistent over the 50 trials, with standard deviations</w:t>
      </w:r>
      <w:r w:rsidR="00A5333F">
        <w:t xml:space="preserve"> well under 1 milliseconds</w:t>
      </w:r>
      <w:r w:rsidR="007F0DA0">
        <w:t>.</w:t>
      </w:r>
    </w:p>
    <w:p w14:paraId="3978F83D" w14:textId="57FE2D51" w:rsidR="007F085D" w:rsidRDefault="007F085D" w:rsidP="00B40A0C">
      <w:pPr>
        <w:ind w:firstLine="720"/>
      </w:pPr>
      <w:r>
        <w:t>‘’’’’’’’</w:t>
      </w:r>
    </w:p>
    <w:p w14:paraId="547969F7" w14:textId="47F751A9" w:rsidR="007F085D" w:rsidRDefault="007F085D" w:rsidP="007F085D">
      <w:pPr>
        <w:ind w:firstLine="360"/>
      </w:pPr>
      <w:r>
        <w:t>, the experimental setup must be easy to manipulate or alter. Technical skillsets vary widely in the field of neuroscience. The board does offer a board and shield, however, both of which simplify the use of this feature for practical purposes such as playing a sound. Use of this feature on the Teensy 3.2 in conclusion with the Teensy Audio Adapter Board (</w:t>
      </w:r>
      <w:r w:rsidRPr="00707789">
        <w:t>https://www.pjrc.com/store/teensy3_audio.html</w:t>
      </w:r>
      <w:r>
        <w:t xml:space="preserve">) has been demonstrated previously </w:t>
      </w:r>
      <w:sdt>
        <w:sdtPr>
          <w:id w:val="1232504760"/>
          <w:citation/>
        </w:sdtPr>
        <w:sdtContent>
          <w:r>
            <w:fldChar w:fldCharType="begin"/>
          </w:r>
          <w:r>
            <w:instrText xml:space="preserve"> CITATION Sol18 \l 1033 </w:instrText>
          </w:r>
          <w:r>
            <w:fldChar w:fldCharType="separate"/>
          </w:r>
          <w:r>
            <w:rPr>
              <w:noProof/>
            </w:rPr>
            <w:t>(Solari, Sviatk\o, Laszlovsky, Heged\us, &amp; Hangya, 2018)</w:t>
          </w:r>
          <w:r>
            <w:fldChar w:fldCharType="end"/>
          </w:r>
        </w:sdtContent>
      </w:sdt>
      <w:r>
        <w:t>.</w:t>
      </w:r>
    </w:p>
    <w:p w14:paraId="50E30B56" w14:textId="77777777" w:rsidR="007F085D" w:rsidRDefault="007F085D" w:rsidP="007F085D">
      <w:pPr>
        <w:ind w:firstLine="360"/>
      </w:pPr>
      <w:r>
        <w:t xml:space="preserve">Finally, the experimental setup should be both widely accessible (including low-cost) and open-source. Current environments and programming environments can be exceedingly expensive. As we see in Table 1, the Teensy 3.2 itself costs only $19.80 from the manufacturer. The most expensive experimental component that we use in either setup is the ADNS-9800 sensor, which costs only $27.50. The Arduino and added-on Teensyduino programming environments are free. </w:t>
      </w:r>
    </w:p>
    <w:p w14:paraId="3136BD95" w14:textId="77777777" w:rsidR="007F085D" w:rsidRDefault="007F085D" w:rsidP="007F085D">
      <w:pPr>
        <w:ind w:firstLine="360"/>
      </w:pPr>
      <w:r>
        <w:t>Cost can be prohibitive; therefore, if an open-source programming or design environment existed 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r w:rsidRPr="00F44388">
        <w:t xml:space="preserve"> </w:t>
      </w:r>
      <w:r>
        <w:t xml:space="preserve">Cost improves accessibility, and accessibility is necessary to maximize the effect of an open-source environment. Even if money is not an object to academic audiences, the lower the cost of an item, the more readily hobbyists will adopt the product. As more and more hobbyists do so, we will see the development of new open source libraries accelerate, which could provide useful to the academic community. </w:t>
      </w:r>
    </w:p>
    <w:p w14:paraId="1C13C0B7" w14:textId="77777777" w:rsidR="007F085D" w:rsidRPr="009272F2" w:rsidRDefault="007F085D" w:rsidP="007F085D">
      <w:pPr>
        <w:rPr>
          <w:i/>
        </w:rPr>
      </w:pPr>
      <w:r>
        <w:rPr>
          <w:i/>
        </w:rPr>
        <w:t>Teensy 3.2</w:t>
      </w:r>
    </w:p>
    <w:p w14:paraId="3CD5002D" w14:textId="2774A05B" w:rsidR="007F085D" w:rsidRDefault="007F085D" w:rsidP="007F085D">
      <w:pPr>
        <w:ind w:firstLine="360"/>
      </w:pPr>
      <w:ins w:id="5" w:author="X Han" w:date="2018-10-18T09:25:00Z">
        <w:r>
          <w:lastRenderedPageBreak/>
          <w:t>Low cost m</w:t>
        </w:r>
      </w:ins>
      <w:ins w:id="6" w:author="X Han" w:date="2018-10-18T09:23:00Z">
        <w:r>
          <w:t>icrocontroller</w:t>
        </w:r>
      </w:ins>
      <w:ins w:id="7" w:author="X Han" w:date="2018-10-18T09:24:00Z">
        <w:r>
          <w:t>s, such as Arduino, with its user friendly interfac</w:t>
        </w:r>
      </w:ins>
      <w:ins w:id="8" w:author="X Han" w:date="2018-10-18T09:25:00Z">
        <w:r>
          <w:t xml:space="preserve">e and </w:t>
        </w:r>
      </w:ins>
      <w:ins w:id="9" w:author="X Han" w:date="2018-10-18T09:24:00Z">
        <w:r>
          <w:t>has gained popularity in neuroscience research</w:t>
        </w:r>
      </w:ins>
      <w:ins w:id="10" w:author="X Han" w:date="2018-10-18T09:26:00Z">
        <w:r>
          <w:t xml:space="preserve">, which has also been utilized to design experiments in the realm of neuroscience </w:t>
        </w:r>
      </w:ins>
      <w:customXmlInsRangeStart w:id="11" w:author="X Han" w:date="2018-10-18T09:26:00Z"/>
      <w:sdt>
        <w:sdtPr>
          <w:id w:val="1154720035"/>
          <w:citation/>
        </w:sdtPr>
        <w:sdtContent>
          <w:customXmlInsRangeEnd w:id="11"/>
          <w:ins w:id="12" w:author="X Han" w:date="2018-10-18T09:26:00Z">
            <w:r>
              <w:fldChar w:fldCharType="begin"/>
            </w:r>
            <w:r>
              <w:instrText xml:space="preserve"> CITATION DAu12 \l 1033  \m Che17 \m Mic17</w:instrText>
            </w:r>
            <w:r>
              <w:fldChar w:fldCharType="separate"/>
            </w:r>
            <w:r>
              <w:rPr>
                <w:noProof/>
              </w:rPr>
              <w:t>(D'Ausilio, 2012; Chen &amp; Li, 2017; Micallef, Takahashi, Larkum, &amp; Palmer, 2017)</w:t>
            </w:r>
            <w:r>
              <w:fldChar w:fldCharType="end"/>
            </w:r>
          </w:ins>
          <w:customXmlInsRangeStart w:id="13" w:author="X Han" w:date="2018-10-18T09:26:00Z"/>
        </w:sdtContent>
      </w:sdt>
      <w:customXmlInsRangeEnd w:id="13"/>
      <w:ins w:id="14" w:author="X Han" w:date="2018-10-18T09:24:00Z">
        <w:r>
          <w:t xml:space="preserve">. </w:t>
        </w:r>
      </w:ins>
      <w:del w:id="15" w:author="X Han" w:date="2018-10-18T09:23:00Z">
        <w:r w:rsidDel="00866B24">
          <w:delText xml:space="preserve">The </w:delText>
        </w:r>
      </w:del>
      <w:ins w:id="16" w:author="X Han" w:date="2018-10-18T09:25:00Z">
        <w:r>
          <w:t>However, Arduino is limited on….</w:t>
        </w:r>
      </w:ins>
      <w:r>
        <w:t>Teensy 3.2 (</w:t>
      </w:r>
      <w:hyperlink r:id="rId12" w:history="1">
        <w:r w:rsidRPr="00064DD2">
          <w:rPr>
            <w:rStyle w:val="Hyperlink"/>
          </w:rPr>
          <w:t>https://www.pjrc.com/store/teensy32.html</w:t>
        </w:r>
      </w:hyperlink>
      <w:r>
        <w:t xml:space="preserve">) is a </w:t>
      </w:r>
      <w:ins w:id="17" w:author="X Han" w:date="2018-10-18T09:23:00Z">
        <w:r>
          <w:t xml:space="preserve">newly developed </w:t>
        </w:r>
      </w:ins>
      <w:del w:id="18" w:author="X Han" w:date="2018-10-18T09:23:00Z">
        <w:r w:rsidDel="00866B24">
          <w:delText xml:space="preserve">less well-known </w:delText>
        </w:r>
      </w:del>
      <w:r>
        <w:t>microcontroller with several advantages compared with the Arduino</w:t>
      </w:r>
      <w:del w:id="19" w:author="X Han" w:date="2018-10-18T09:26:00Z">
        <w:r w:rsidDel="00866B24">
          <w:delText xml:space="preserve">, which has also been utilized to design experiments in the realm of neuroscience </w:delText>
        </w:r>
      </w:del>
      <w:customXmlDelRangeStart w:id="20" w:author="X Han" w:date="2018-10-18T09:26:00Z"/>
      <w:sdt>
        <w:sdtPr>
          <w:id w:val="258030876"/>
          <w:citation/>
        </w:sdtPr>
        <w:sdtContent>
          <w:customXmlDelRangeEnd w:id="20"/>
          <w:del w:id="21" w:author="X Han" w:date="2018-10-18T09:26:00Z">
            <w:r w:rsidDel="00866B24">
              <w:fldChar w:fldCharType="begin"/>
            </w:r>
            <w:r w:rsidDel="00866B24">
              <w:delInstrText xml:space="preserve"> CITATION DAu12 \l 1033  \m Che17 \m Mic17</w:delInstrText>
            </w:r>
            <w:r w:rsidDel="00866B24">
              <w:fldChar w:fldCharType="separate"/>
            </w:r>
            <w:r w:rsidDel="00866B24">
              <w:rPr>
                <w:noProof/>
              </w:rPr>
              <w:delText>(D'Ausilio, 2012; Chen &amp; Li, 2017; Micallef, Takahashi, Larkum, &amp; Palmer, 2017)</w:delText>
            </w:r>
            <w:r w:rsidDel="00866B24">
              <w:fldChar w:fldCharType="end"/>
            </w:r>
          </w:del>
          <w:customXmlDelRangeStart w:id="22" w:author="X Han" w:date="2018-10-18T09:26:00Z"/>
        </w:sdtContent>
      </w:sdt>
      <w:customXmlDelRangeEnd w:id="22"/>
      <w:r>
        <w:t xml:space="preserve">. </w:t>
      </w:r>
      <w:ins w:id="23" w:author="X Han" w:date="2018-10-18T09:26:00Z">
        <w:r>
          <w:t xml:space="preserve">Teensy 3.2 uses </w:t>
        </w:r>
      </w:ins>
      <w:del w:id="24" w:author="X Han" w:date="2018-10-18T09:26:00Z">
        <w:r w:rsidDel="00866B24">
          <w:delText xml:space="preserve">First, its processor, </w:delText>
        </w:r>
      </w:del>
      <w:r>
        <w:t>a</w:t>
      </w:r>
      <w:ins w:id="25" w:author="X Han" w:date="2018-10-18T09:27:00Z">
        <w:r>
          <w:t xml:space="preserve"> 72MHz</w:t>
        </w:r>
      </w:ins>
      <w:del w:id="26" w:author="X Han" w:date="2018-10-18T09:27:00Z">
        <w:r w:rsidDel="00866B24">
          <w:delText xml:space="preserve">n </w:delText>
        </w:r>
      </w:del>
      <w:r>
        <w:t xml:space="preserve">ARM Cortex-M4 </w:t>
      </w:r>
      <w:r w:rsidRPr="0025676D">
        <w:t>MK20DX256</w:t>
      </w:r>
      <w:ins w:id="27" w:author="X Han" w:date="2018-10-18T09:26:00Z">
        <w:r>
          <w:t xml:space="preserve"> processor</w:t>
        </w:r>
      </w:ins>
      <w:ins w:id="28" w:author="X Han" w:date="2018-10-18T09:27:00Z">
        <w:r>
          <w:t xml:space="preserve">, several times faster than the 16MHz ????? processor used by </w:t>
        </w:r>
      </w:ins>
      <w:del w:id="29" w:author="X Han" w:date="2018-10-18T09:27:00Z">
        <w:r w:rsidDel="00866B24">
          <w:delText xml:space="preserve">, has a much processing speed than the </w:delText>
        </w:r>
      </w:del>
      <w:r>
        <w:t>Arduino</w:t>
      </w:r>
      <w:del w:id="30" w:author="X Han" w:date="2018-10-18T09:28:00Z">
        <w:r w:rsidDel="00866B24">
          <w:delText xml:space="preserve"> (72 MHz vs 16 MHz</w:delText>
        </w:r>
      </w:del>
      <w:commentRangeStart w:id="31"/>
      <w:del w:id="32" w:author="Romano Linux Desktop" w:date="2018-10-18T12:08:00Z">
        <w:r w:rsidDel="006C29BE">
          <w:delText>), allowing for faster and theoretically more precise output and data acquisition</w:delText>
        </w:r>
        <w:commentRangeEnd w:id="31"/>
        <w:r w:rsidDel="006C29BE">
          <w:rPr>
            <w:rStyle w:val="CommentReference"/>
          </w:rPr>
          <w:commentReference w:id="31"/>
        </w:r>
      </w:del>
      <w:r>
        <w:t>. Second, it has an output voltage of 3.3 Volts, compared to the Arduino’s 5 Volt output. This offers a small practical advantage for our motor experiment, as activating 5 Volt mode on the ADNS-9800 sensors requires additional soldering. It also offers true analog output, while the Arduino only offers pulse-width modulation for simple audio. In fact, a comprehensive audio library that runs at 44.1 kHz is built for the Teensy (</w:t>
      </w:r>
      <w:hyperlink r:id="rId15" w:history="1">
        <w:r w:rsidRPr="003916C7">
          <w:rPr>
            <w:rStyle w:val="Hyperlink"/>
          </w:rPr>
          <w:t>https://www.pjrc.com/teensy/td_libs_Audio.html</w:t>
        </w:r>
      </w:hyperlink>
      <w:r>
        <w:t>). Thus, this device is capable of generating sounds, even complex sounds, while simultaneously executing other tasks. Finally, the Teensy programming environment utilizes the Arduino’s programming environment. Therefore, it can utilize all of the crowd-sourced functionality of the Arduino’s massive user base, while also taking advantage of the unique features that the Teensy itself offers.</w:t>
      </w:r>
    </w:p>
    <w:p w14:paraId="52749411" w14:textId="77777777" w:rsidR="007F085D" w:rsidRPr="007870F2" w:rsidRDefault="007F085D" w:rsidP="007F085D">
      <w:pPr>
        <w:rPr>
          <w:i/>
        </w:rPr>
      </w:pPr>
      <w:r>
        <w:rPr>
          <w:i/>
        </w:rPr>
        <w:t>Motor acquisition</w:t>
      </w:r>
    </w:p>
    <w:p w14:paraId="5D612239" w14:textId="77777777" w:rsidR="007F085D" w:rsidRDefault="007F085D" w:rsidP="007F085D">
      <w:pPr>
        <w:ind w:firstLine="360"/>
      </w:pPr>
      <w:r>
        <w:t xml:space="preserve">Following these general requirements for an experimental control system, different experimental setups have idiosyncratic needs, particularly motor acquisition experiments. There are a number of ways in which people have attempted to observe motor output while imaging. In one particular technique, experimenters mount a fluorescence microscope on the head of a mouse, and allow the mouse to move freely while recording activity via video (Barbera et al. 2016) or via video in addition to an accelerometer </w:t>
      </w:r>
      <w:sdt>
        <w:sdtPr>
          <w:id w:val="-97027095"/>
          <w:citation/>
        </w:sdtPr>
        <w:sdtContent>
          <w:r>
            <w:fldChar w:fldCharType="begin"/>
          </w:r>
          <w:r>
            <w:instrText xml:space="preserve">CITATION Kla17 \l 1033 </w:instrText>
          </w:r>
          <w:r>
            <w:fldChar w:fldCharType="separate"/>
          </w:r>
          <w:r>
            <w:rPr>
              <w:noProof/>
            </w:rPr>
            <w:t>(Klaus, et al., 2017)</w:t>
          </w:r>
          <w:r>
            <w:fldChar w:fldCharType="end"/>
          </w:r>
        </w:sdtContent>
      </w:sdt>
      <w:r>
        <w:t>. However, resting a microscope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726ABA92" w14:textId="77777777" w:rsidR="007F085D" w:rsidRDefault="007F085D" w:rsidP="007F085D">
      <w:pPr>
        <w:ind w:firstLine="360"/>
      </w:pPr>
      <w:r>
        <w:t xml:space="preserve">Another technique utilizes a “three-dimensional treadmill” setup, initially proposed by </w:t>
      </w:r>
      <w:r>
        <w:rPr>
          <w:noProof/>
        </w:rPr>
        <w:t>Dombeck, Khabbaz, Collman, Adelman, &amp; Tank (2007)</w:t>
      </w:r>
      <w:r>
        <w:t xml:space="preserve"> and utilized widely elsewhere</w:t>
      </w:r>
      <w:sdt>
        <w:sdtPr>
          <w:id w:val="110864166"/>
          <w:citation/>
        </w:sdtPr>
        <w:sdtContent>
          <w:r>
            <w:fldChar w:fldCharType="begin"/>
          </w:r>
          <w:r>
            <w:instrText xml:space="preserve"> CITATION Ara14 \l 1033 </w:instrText>
          </w:r>
          <w:r>
            <w:fldChar w:fldCharType="separate"/>
          </w:r>
          <w:r>
            <w:rPr>
              <w:noProof/>
            </w:rPr>
            <w:t xml:space="preserve"> (Aranov &amp; Tank, 2014)</w:t>
          </w:r>
          <w:r>
            <w:fldChar w:fldCharType="end"/>
          </w:r>
        </w:sdtContent>
      </w:sdt>
      <w:r>
        <w:t xml:space="preserve">. In this setting, the mouse is fitted with a head plate and imaging window, and is suspended atop a Styrofoam ball that is supported by compressed air (Figure 1). This type of imaging offers small image jitter primarily in-plane, which is advantageous because it can easily be corrected </w:t>
      </w:r>
      <w:sdt>
        <w:sdtPr>
          <w:id w:val="-1363734730"/>
          <w:citation/>
        </w:sdtPr>
        <w:sdtContent>
          <w:r>
            <w:fldChar w:fldCharType="begin"/>
          </w:r>
          <w:r>
            <w:instrText xml:space="preserve"> CITATION Dom07 \l 1033 </w:instrText>
          </w:r>
          <w:r>
            <w:fldChar w:fldCharType="separate"/>
          </w:r>
          <w:r>
            <w:rPr>
              <w:noProof/>
            </w:rPr>
            <w:t>(Dombeck, Khabbaz, Collman, Adelman, &amp; Tank, 2007)</w:t>
          </w:r>
          <w:r>
            <w:fldChar w:fldCharType="end"/>
          </w:r>
        </w:sdtContent>
      </w:sdt>
      <w:r>
        <w:t>. It also offers a setting in which mouse must apply similar forces to begin or to terminate a motor sequence as it would in a freely-moving setting</w:t>
      </w:r>
      <w:sdt>
        <w:sdtPr>
          <w:id w:val="-182517935"/>
          <w:citation/>
        </w:sdtPr>
        <w:sdtContent>
          <w:r>
            <w:fldChar w:fldCharType="begin"/>
          </w:r>
          <w:r>
            <w:instrText xml:space="preserve"> CITATION Dom07 \l 1033 </w:instrText>
          </w:r>
          <w:r>
            <w:fldChar w:fldCharType="separate"/>
          </w:r>
          <w:r>
            <w:rPr>
              <w:noProof/>
            </w:rPr>
            <w:t xml:space="preserve"> (Dombeck, Khabbaz, Collman, Adelman, &amp; Tank, 2007)</w:t>
          </w:r>
          <w:r>
            <w:fldChar w:fldCharType="end"/>
          </w:r>
        </w:sdtContent>
      </w:sdt>
      <w:r>
        <w:t xml:space="preserve">. Therefore, the mouse is able to move at normal velocities. Generally, two computer mice are fit at the equator of the styrofoam ball at an angle of 90 degrees, which provides the experimenter with linear movement in the X-Y plane, as well as rotational information. Most of these techniques obtain voltage readings from the computer mice via LabView </w:t>
      </w:r>
      <w:sdt>
        <w:sdtPr>
          <w:id w:val="-315489026"/>
          <w:citation/>
        </w:sdtPr>
        <w:sdtContent>
          <w:r>
            <w:fldChar w:fldCharType="begin"/>
          </w:r>
          <w:r>
            <w:instrText xml:space="preserve"> CITATION Ara14 \l 1033  \m Dom07</w:instrText>
          </w:r>
          <w:r>
            <w:fldChar w:fldCharType="separate"/>
          </w:r>
          <w:r>
            <w:rPr>
              <w:noProof/>
            </w:rPr>
            <w:t>(Aranov &amp; Tank, 2014; Dombeck, Khabbaz, Collman, Adelman, &amp; Tank, 2007)</w:t>
          </w:r>
          <w:r>
            <w:fldChar w:fldCharType="end"/>
          </w:r>
        </w:sdtContent>
      </w:sdt>
      <w:r>
        <w:t xml:space="preserve"> which, though a comprehensive piece of software, is expensive and proprietary. </w:t>
      </w:r>
      <w:commentRangeStart w:id="33"/>
      <w:r>
        <w:t xml:space="preserve">Based on our own testing, implementing high-level MATLAB implementations of TTL pulse-based data acquisition using a National Instruments data acquisition board leads to temporal delays and jitter. </w:t>
      </w:r>
      <w:commentRangeEnd w:id="33"/>
      <w:r>
        <w:rPr>
          <w:rStyle w:val="CommentReference"/>
        </w:rPr>
        <w:commentReference w:id="33"/>
      </w:r>
      <w:r>
        <w:t>As described above, imaging needs a platform that is low-cost, scalable, and had high temporal fidelity. Our system achieves this.</w:t>
      </w:r>
    </w:p>
    <w:p w14:paraId="03847964" w14:textId="77777777" w:rsidR="007F085D" w:rsidRDefault="007F085D" w:rsidP="007F085D">
      <w:pPr>
        <w:ind w:firstLine="360"/>
      </w:pPr>
      <w:r>
        <w:lastRenderedPageBreak/>
        <w:t>In order to use these motion-sensors, we utilized a class-based ADNS-9800 library and specific implementation, both built by Mark Bucklin (</w:t>
      </w:r>
      <w:hyperlink r:id="rId16" w:history="1">
        <w:r w:rsidRPr="007D6088">
          <w:rPr>
            <w:rStyle w:val="Hyperlink"/>
          </w:rPr>
          <w:t>https://github.com/markbucklin/NavigationSensor</w:t>
        </w:r>
      </w:hyperlink>
      <w:r>
        <w:t>). This ADNS-9800 library is a modified version of the stock ADNS-9800 library (</w:t>
      </w:r>
      <w:r w:rsidRPr="00183AEF">
        <w:t>https://github.com/mrjohnk/ADNS-9800</w:t>
      </w:r>
      <w:r>
        <w:t>). We built our code out of the specific implementation included in  the ADNS-9800 library. We think that this is the optimal way to observe motor data collected from a mouse. The ADNS-9800 sensors are highly sensitive and have high maximum sampling rates, with a maximum read rate of 12000 frames per second (thus accommodating the temporal requirements of faster imaging environments), and maximum resolution of 8200 counts per inch (</w:t>
      </w:r>
      <w:hyperlink r:id="rId17" w:history="1">
        <w:r w:rsidRPr="00064DD2">
          <w:rPr>
            <w:rStyle w:val="Hyperlink"/>
          </w:rPr>
          <w:t>https://datasheet.octopart.com/ADNS-9800-Avago-datasheet-10666463.pdf</w:t>
        </w:r>
      </w:hyperlink>
      <w:r>
        <w:t>). Further, accumulated displacements can be stored in the sensors between readings, because ADNS-9800 sensors store motion data in 16 bits instead of the standard 8 bits. Therefore, one does not need to worry about polling sensors as frequently as one would need to with a standard computer mouse, but if desired, one has the ability to acquire motion data at a rate over 12 kHz.</w:t>
      </w:r>
    </w:p>
    <w:p w14:paraId="0C3198AB" w14:textId="77777777" w:rsidR="007F085D" w:rsidRDefault="007F085D" w:rsidP="007F085D">
      <w:pPr>
        <w:ind w:firstLine="360"/>
      </w:pPr>
      <w:r>
        <w:t>Here, we introduce two specific implementations of experimental designs geared toward neuronal imaging, implemented via a Teensy 3.2 microcontroller in conjunction with several simple code scripts and a library for the ADNS-9800 sensors. We thereby demonstrate the ease and usefulness of adopting Teensy 3.2-based designs for future imaging experiments, and for fulfilling the requirements of temporal accuracy, ease of use, flexibility, low cost and high accessibility.</w:t>
      </w:r>
    </w:p>
    <w:p w14:paraId="73B0108F" w14:textId="35A8956D" w:rsidR="007F085D" w:rsidRDefault="007F085D" w:rsidP="00B40A0C">
      <w:pPr>
        <w:ind w:firstLine="720"/>
      </w:pPr>
      <w:r>
        <w:t>‘’’’</w:t>
      </w:r>
    </w:p>
    <w:p w14:paraId="44784199" w14:textId="77777777" w:rsidR="007F085D" w:rsidRDefault="007F085D" w:rsidP="00B40A0C">
      <w:pPr>
        <w:ind w:firstLine="720"/>
      </w:pPr>
    </w:p>
    <w:p w14:paraId="7B161A61" w14:textId="407DDBE9" w:rsidR="00CD1149" w:rsidRPr="00165CBC" w:rsidRDefault="00165CBC" w:rsidP="00F25F3E">
      <w:pPr>
        <w:rPr>
          <w:b/>
        </w:rPr>
      </w:pPr>
      <w:r w:rsidRPr="00165CBC">
        <w:rPr>
          <w:b/>
        </w:rPr>
        <w:t>Conclusion</w:t>
      </w:r>
    </w:p>
    <w:p w14:paraId="6B1FDD68" w14:textId="2560AC53" w:rsidR="00165CBC" w:rsidRDefault="00491129" w:rsidP="003F3083">
      <w:pPr>
        <w:ind w:firstLine="720"/>
      </w:pPr>
      <w:r>
        <w:t xml:space="preserve">We </w:t>
      </w:r>
      <w:r w:rsidR="00E542A5">
        <w:t xml:space="preserve">demonstrate two inexpensive and highly accurate experimental paradigms both constructed around a Teensy 3.2 microcontroller. In the first, we </w:t>
      </w:r>
      <w:r w:rsidR="002F36EF">
        <w:t xml:space="preserve">utilize </w:t>
      </w:r>
      <w:r w:rsidR="00E542A5">
        <w:t>ADNS-9800 gaming sensors</w:t>
      </w:r>
      <w:r w:rsidR="002F36EF">
        <w:t>, which obviate the need</w:t>
      </w:r>
      <w:r w:rsidR="00E542A5">
        <w:t xml:space="preserve"> for </w:t>
      </w:r>
      <w:r w:rsidR="002F36EF">
        <w:t xml:space="preserve">external </w:t>
      </w:r>
      <w:r w:rsidR="00E542A5">
        <w:t>calibration</w:t>
      </w:r>
      <w:r w:rsidR="002F36EF">
        <w:t>, and for which exists a user-friendly library and example implementation of this library</w:t>
      </w:r>
      <w:r w:rsidR="00E542A5">
        <w:t xml:space="preserve">. The Teensy is capable of performing this task while </w:t>
      </w:r>
      <w:r w:rsidR="00D73C96">
        <w:t>sending</w:t>
      </w:r>
      <w:r w:rsidR="00E542A5">
        <w:t xml:space="preserve"> </w:t>
      </w:r>
      <w:r w:rsidR="00D73C96">
        <w:t>temporally accurate digital pulses out of</w:t>
      </w:r>
      <w:r w:rsidR="00E542A5">
        <w:t xml:space="preserve"> </w:t>
      </w:r>
      <w:r w:rsidR="00D73C96">
        <w:t>another digital pin</w:t>
      </w:r>
      <w:r w:rsidR="00E542A5">
        <w:t xml:space="preserve">. This would be particularly useful in an imaging paradigm, where </w:t>
      </w:r>
      <w:r w:rsidR="003F3083">
        <w:t>a camera</w:t>
      </w:r>
      <w:r w:rsidR="00E542A5">
        <w:t xml:space="preserve"> need</w:t>
      </w:r>
      <w:r w:rsidR="003F3083">
        <w:t>s</w:t>
      </w:r>
      <w:r w:rsidR="00E542A5">
        <w:t xml:space="preserve"> to</w:t>
      </w:r>
      <w:r w:rsidR="003F3083">
        <w:t xml:space="preserve"> be triggered</w:t>
      </w:r>
      <w:r w:rsidR="00E542A5">
        <w:t xml:space="preserve"> with </w:t>
      </w:r>
      <w:r w:rsidR="00D73C96">
        <w:t xml:space="preserve">highly </w:t>
      </w:r>
      <w:r w:rsidR="00E542A5">
        <w:t xml:space="preserve">precise timing. </w:t>
      </w:r>
    </w:p>
    <w:p w14:paraId="2C245482" w14:textId="1F773529" w:rsidR="00982BAB" w:rsidRPr="00B40A0C" w:rsidRDefault="003F3083" w:rsidP="00982BAB">
      <w:pPr>
        <w:ind w:firstLine="720"/>
        <w:rPr>
          <w:b/>
        </w:rPr>
      </w:pPr>
      <w:r>
        <w:t>We also demonstrate a setup built to implement a classical conditioning paradigm. 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in short intervals</w:t>
      </w:r>
      <w:r>
        <w:t>, and also highlights the ability of this device to simultaneously produce an analog output, in particular to generate a sound, while performing other actions.</w:t>
      </w:r>
      <w:r w:rsidR="00982BAB" w:rsidRPr="00982BAB">
        <w:t xml:space="preserve"> </w:t>
      </w:r>
      <w:r w:rsidR="00982BAB">
        <w:t>One other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w:t>
      </w:r>
      <w:r w:rsidR="00D73C96">
        <w:t xml:space="preserve">cularly the addition of sound, without the need of extra devices such as resistors and capacitors to create an analog signal. Rather, the Teensy 3.2 simply needs to be soldered on to a prop shield, and </w:t>
      </w:r>
      <w:r w:rsidR="00491129">
        <w:t>less</w:t>
      </w:r>
      <w:r w:rsidR="00D73C96">
        <w:t xml:space="preserve"> in-depth knowledge about electro</w:t>
      </w:r>
      <w:r w:rsidR="00491129">
        <w:t>nic circuits</w:t>
      </w:r>
      <w:r w:rsidR="00D73C96">
        <w:t xml:space="preserve"> is necessary.</w:t>
      </w:r>
      <w:r w:rsidR="00491129">
        <w:t xml:space="preserve"> In addition, it has a built-in “Audio” library that simplifies sound synthesis, reading, and mixing</w:t>
      </w:r>
      <w:r w:rsidR="00BB20FF">
        <w:t>, all at 44.1 kHz</w:t>
      </w:r>
      <w:r w:rsidR="00491129">
        <w:t>, for example.</w:t>
      </w:r>
    </w:p>
    <w:p w14:paraId="2FED0225" w14:textId="2BB8BCE4" w:rsidR="003B6EFD" w:rsidRPr="00CD1149" w:rsidRDefault="002F36EF" w:rsidP="00D73C96">
      <w:pPr>
        <w:ind w:firstLine="720"/>
      </w:pPr>
      <w:r>
        <w:t>A</w:t>
      </w:r>
      <w:r w:rsidR="00D73C96">
        <w:t xml:space="preserve"> potential </w:t>
      </w:r>
      <w:r w:rsidR="00BD5F26">
        <w:t>limitation</w:t>
      </w:r>
      <w:r w:rsidR="00D73C96">
        <w:t xml:space="preserve"> of our system that we saw was the slight timing drift of the Teensy, on the order of 3e-05 seconds p</w:t>
      </w:r>
      <w:r w:rsidR="00990CB4">
        <w:t>er sample (or approximately 30 micro</w:t>
      </w:r>
      <w:r w:rsidR="00D73C96">
        <w:t>seconds</w:t>
      </w:r>
      <w:r w:rsidR="00990CB4">
        <w:t xml:space="preserve"> per 50 millisecond sample</w:t>
      </w:r>
      <w:r w:rsidR="00D73C96">
        <w:t xml:space="preserve">). This drift </w:t>
      </w:r>
      <w:r w:rsidR="005C472C">
        <w:t>is</w:t>
      </w:r>
      <w:r w:rsidR="00D73C96">
        <w:t xml:space="preserve"> linear in nature, however, </w:t>
      </w:r>
      <w:r w:rsidR="00491129">
        <w:t>which makes it simple to</w:t>
      </w:r>
      <w:r w:rsidR="00D73C96">
        <w:t xml:space="preserve"> calibrate o</w:t>
      </w:r>
      <w:r w:rsidR="00DB58F7">
        <w:t>ut</w:t>
      </w:r>
      <w:r w:rsidR="00491129">
        <w:t xml:space="preserve"> (for example, by setting the sampling rate at 49970 microseconds per sample</w:t>
      </w:r>
      <w:r w:rsidR="00972D6E">
        <w:t>)</w:t>
      </w:r>
      <w:r w:rsidR="00DB58F7">
        <w:t xml:space="preserve">. We note </w:t>
      </w:r>
      <w:r w:rsidR="006C36D7">
        <w:t xml:space="preserve">as well </w:t>
      </w:r>
      <w:r w:rsidR="00DB58F7">
        <w:t xml:space="preserve">that </w:t>
      </w:r>
      <w:r w:rsidR="004B38B6">
        <w:t xml:space="preserve">the </w:t>
      </w:r>
      <w:r w:rsidR="00DB58F7">
        <w:t>standard error</w:t>
      </w:r>
      <w:r w:rsidR="004B38B6">
        <w:t>s</w:t>
      </w:r>
      <w:r w:rsidR="00DB58F7">
        <w:t xml:space="preserve"> of </w:t>
      </w:r>
      <w:r w:rsidR="00FA2709">
        <w:t xml:space="preserve">our </w:t>
      </w:r>
      <w:r w:rsidR="001F1746">
        <w:t xml:space="preserve">measurements across </w:t>
      </w:r>
      <w:r w:rsidR="00835B7E">
        <w:t>both</w:t>
      </w:r>
      <w:r w:rsidR="001F1746">
        <w:t xml:space="preserve"> linear models were</w:t>
      </w:r>
      <w:r w:rsidR="00FA2709">
        <w:t xml:space="preserve"> </w:t>
      </w:r>
      <w:r w:rsidR="00927AFB">
        <w:t xml:space="preserve">very small: </w:t>
      </w:r>
      <w:r w:rsidR="00FA2709">
        <w:t xml:space="preserve">on the order of </w:t>
      </w:r>
      <w:r w:rsidR="001F1746">
        <w:t xml:space="preserve">tens </w:t>
      </w:r>
      <w:r w:rsidR="00835B7E">
        <w:t>of nanoseconds</w:t>
      </w:r>
      <w:r w:rsidR="00A87CAC">
        <w:t xml:space="preserve">. </w:t>
      </w:r>
      <w:r w:rsidR="002C083C">
        <w:t xml:space="preserve">In </w:t>
      </w:r>
      <w:r w:rsidR="002C083C">
        <w:lastRenderedPageBreak/>
        <w:t>conc</w:t>
      </w:r>
      <w:r w:rsidR="007A4FE2">
        <w:t>lusion, t</w:t>
      </w:r>
      <w:r w:rsidR="006C36D7">
        <w:t>he precision and utility of the Teensy microcontroller, in conjunction with the ADNS-9800 sensors</w:t>
      </w:r>
      <w:r w:rsidR="007747C8">
        <w:t xml:space="preserve"> and available library</w:t>
      </w:r>
      <w:r w:rsidR="006C36D7">
        <w:t>, make this a use</w:t>
      </w:r>
      <w:r w:rsidR="004B38B6">
        <w:t xml:space="preserve">r-friendly, easily adaptable, accurate, and precise </w:t>
      </w:r>
      <w:r w:rsidR="006C36D7">
        <w:t xml:space="preserve">tool for </w:t>
      </w:r>
      <w:r w:rsidR="004B38B6">
        <w:t>different</w:t>
      </w:r>
      <w:r w:rsidR="006C36D7">
        <w:t xml:space="preserve"> experimental designs in the neurosciences.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036349D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 an external device. Data are jittered for better visualization.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7B063B3F"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1.0000336</w:t>
      </w:r>
      <w:r w:rsidR="009F6104" w:rsidRPr="007C4672">
        <w:t xml:space="preserve"> </w:t>
      </w:r>
      <w:r w:rsidR="009F6104" w:rsidRPr="007C4672">
        <w:rPr>
          <w:u w:val="single"/>
        </w:rPr>
        <w:t>+</w:t>
      </w:r>
      <w:r w:rsidR="00996B1A" w:rsidRPr="007C4672">
        <w:t xml:space="preserve"> 4e-10</w:t>
      </w:r>
      <w:r w:rsidR="009F6104" w:rsidRPr="007C4672">
        <w:t>, t(</w:t>
      </w:r>
      <w:r w:rsidR="00046444" w:rsidRPr="007C4672">
        <w:t>14998</w:t>
      </w:r>
      <w:r w:rsidR="009F6104" w:rsidRPr="007C4672">
        <w:t>)=</w:t>
      </w:r>
      <w:r w:rsidR="00046444" w:rsidRPr="007C4672">
        <w:t>2.35e+09</w:t>
      </w:r>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(i) shows the consistency of light onsets across all trials (mean=</w:t>
      </w:r>
      <w:r w:rsidR="00046444" w:rsidRPr="007C4672">
        <w:rPr>
          <w:rFonts w:cs="lucidatypewriter"/>
          <w:color w:val="000000"/>
        </w:rPr>
        <w:t>11.0999930</w:t>
      </w:r>
      <w:r w:rsidR="00046444" w:rsidRPr="007C4672">
        <w:rPr>
          <w:rFonts w:cs="lucidatypewriter"/>
          <w:color w:val="000000"/>
          <w:u w:val="single"/>
        </w:rPr>
        <w:t>+</w:t>
      </w:r>
      <w:r w:rsidR="00046444" w:rsidRPr="007C4672">
        <w:rPr>
          <w:rFonts w:cs="lucidatypewriter"/>
          <w:color w:val="000000"/>
        </w:rPr>
        <w:t>0.0000009</w:t>
      </w:r>
      <w:r w:rsidR="00046444" w:rsidRPr="007C4672">
        <w:t xml:space="preserve"> seconds); (ii) shows the consistency of the length of “light on” intervals across all trials (mean= </w:t>
      </w:r>
      <w:r w:rsidR="00046444" w:rsidRPr="007C4672">
        <w:rPr>
          <w:rFonts w:cs="lucidatypewriter"/>
          <w:color w:val="000000"/>
        </w:rPr>
        <w:t>0.700046</w:t>
      </w:r>
      <w:r w:rsidR="00046444" w:rsidRPr="007C4672">
        <w:rPr>
          <w:rFonts w:cs="lucidatypewriter"/>
          <w:color w:val="000000"/>
          <w:u w:val="single"/>
        </w:rPr>
        <w:t>+</w:t>
      </w:r>
      <w:r w:rsidR="00046444" w:rsidRPr="007C4672">
        <w:rPr>
          <w:rFonts w:cs="lucidatypewriter"/>
          <w:color w:val="000000"/>
        </w:rPr>
        <w:t>0.000006</w:t>
      </w:r>
      <w:r w:rsidR="00DE4081" w:rsidRPr="007C4672">
        <w:t xml:space="preserve"> seconds</w:t>
      </w:r>
      <w:r w:rsidR="00046444" w:rsidRPr="007C4672">
        <w:t>); (iii) shows the consistency of the length of the conditioned-unconditioned stimulus interval (</w:t>
      </w:r>
      <w:r w:rsidR="00DE4081" w:rsidRPr="007C4672">
        <w:t xml:space="preserve">mean= </w:t>
      </w:r>
      <w:r w:rsidR="00DE4081" w:rsidRPr="007C4672">
        <w:rPr>
          <w:rFonts w:cs="lucidatypewriter"/>
          <w:color w:val="000000"/>
        </w:rPr>
        <w:t>0.24999</w:t>
      </w:r>
      <w:r w:rsidR="00DE4081" w:rsidRPr="007C4672">
        <w:t xml:space="preserve"> </w:t>
      </w:r>
      <w:r w:rsidR="00046444" w:rsidRPr="007C4672">
        <w:rPr>
          <w:u w:val="single"/>
        </w:rPr>
        <w:t>+</w:t>
      </w:r>
      <w:r w:rsidR="00DE4081" w:rsidRPr="007C4672">
        <w:rPr>
          <w:rFonts w:cs="lucidatypewriter"/>
          <w:color w:val="000000"/>
        </w:rPr>
        <w:t>0.00002</w:t>
      </w:r>
      <w:r w:rsidR="00DE4081" w:rsidRPr="007C4672">
        <w:t xml:space="preserve"> seconds</w:t>
      </w:r>
      <w:r w:rsidR="00046444" w:rsidRPr="007C4672">
        <w:t>); (iv) shows the consistency of the length of the puff across all trials (mean=</w:t>
      </w:r>
      <w:r w:rsidR="00DE4081" w:rsidRPr="007C4672">
        <w:t xml:space="preserve"> </w:t>
      </w:r>
      <w:r w:rsidR="00DE4081" w:rsidRPr="007C4672">
        <w:rPr>
          <w:rFonts w:cs="lucidatypewriter"/>
          <w:color w:val="000000"/>
        </w:rPr>
        <w:t>0.10003</w:t>
      </w:r>
      <w:r w:rsidR="00DE4081" w:rsidRPr="007C4672">
        <w:rPr>
          <w:u w:val="single"/>
        </w:rPr>
        <w:t>+</w:t>
      </w:r>
      <w:r w:rsidR="00DE4081" w:rsidRPr="007C4672">
        <w:rPr>
          <w:rFonts w:cs="lucidatypewriter"/>
          <w:color w:val="000000"/>
        </w:rPr>
        <w:t>0.00002</w:t>
      </w:r>
      <w:r w:rsidR="007C4672" w:rsidRPr="007C4672">
        <w:rPr>
          <w:rFonts w:cs="lucidatypewriter"/>
          <w:color w:val="000000"/>
        </w:rPr>
        <w:t xml:space="preserve"> seconds</w:t>
      </w:r>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309E1DDC" w14:textId="5BA1E019" w:rsidR="00B27280" w:rsidRDefault="00B27280" w:rsidP="00B27280">
      <w:pPr>
        <w:pStyle w:val="Caption"/>
        <w:keepNext/>
      </w:pPr>
      <w:r>
        <w:lastRenderedPageBreak/>
        <w:t xml:space="preserve">Table </w:t>
      </w:r>
      <w:fldSimple w:instr=" SEQ Table \* ARABIC ">
        <w:r>
          <w:rPr>
            <w:noProof/>
          </w:rPr>
          <w:t>1</w:t>
        </w:r>
      </w:fldSimple>
      <w:r>
        <w:t>.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09BD8722"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1A353F2"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3B4BF9FD" w:rsidR="00DC38F5" w:rsidRDefault="00DC38F5">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44038C0B" w14:textId="509F535E" w:rsidR="00DC38F5" w:rsidRDefault="00DC38F5">
      <w:pPr>
        <w:rPr>
          <w:b/>
        </w:rPr>
      </w:pPr>
    </w:p>
    <w:p w14:paraId="6CF7AA7C" w14:textId="4D2C4AB8" w:rsidR="00B27280" w:rsidRDefault="00B27280" w:rsidP="00B27280">
      <w:pPr>
        <w:pStyle w:val="Caption"/>
        <w:keepNext/>
      </w:pPr>
      <w:r>
        <w:t xml:space="preserve">Table </w:t>
      </w:r>
      <w:fldSimple w:instr=" SEQ Table \* ARABIC ">
        <w:r>
          <w:rPr>
            <w:noProof/>
          </w:rPr>
          <w:t>2</w:t>
        </w:r>
      </w:fldSimple>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9"/>
        <w:gridCol w:w="5637"/>
        <w:gridCol w:w="1164"/>
        <w:gridCol w:w="99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2FA6D7EB" w14:textId="373B65D6" w:rsidR="00B27280" w:rsidRDefault="00B27280" w:rsidP="00B27280">
      <w:pPr>
        <w:pStyle w:val="Caption"/>
        <w:keepNext/>
      </w:pPr>
      <w:r>
        <w:t xml:space="preserve">Table </w:t>
      </w:r>
      <w:fldSimple w:instr=" SEQ Table \* ARABIC ">
        <w:r>
          <w:rPr>
            <w:noProof/>
          </w:rPr>
          <w:t>3</w:t>
        </w:r>
      </w:fldSimple>
      <w:r w:rsidR="001D2BBD">
        <w:rPr>
          <w:noProof/>
        </w:rPr>
        <w:t>.</w:t>
      </w:r>
      <w:r>
        <w:t xml:space="preserve"> </w:t>
      </w:r>
      <w:r w:rsidRPr="00CC6057">
        <w:t>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711C082" w14:textId="77777777" w:rsidR="004C56DC" w:rsidRDefault="004C56DC" w:rsidP="004C56DC">
              <w:pPr>
                <w:pStyle w:val="Bibliography"/>
                <w:ind w:left="720" w:hanging="720"/>
                <w:rPr>
                  <w:noProof/>
                  <w:sz w:val="24"/>
                  <w:szCs w:val="24"/>
                </w:rPr>
              </w:pPr>
              <w:r>
                <w:fldChar w:fldCharType="begin"/>
              </w:r>
              <w:r>
                <w:instrText xml:space="preserve"> BIBLIOGRAPHY </w:instrText>
              </w:r>
              <w:r>
                <w:fldChar w:fldCharType="separate"/>
              </w:r>
              <w:r>
                <w:rPr>
                  <w:noProof/>
                </w:rPr>
                <w:t xml:space="preserve">Aranov, D., &amp; Tank, D. W. (2014). Engagement of Neural Circuits Underlying 2D Spatial Navigation in a Rodent Virtual Reality System. </w:t>
              </w:r>
              <w:r>
                <w:rPr>
                  <w:i/>
                  <w:iCs/>
                  <w:noProof/>
                </w:rPr>
                <w:t>Neuron, 84</w:t>
              </w:r>
              <w:r>
                <w:rPr>
                  <w:noProof/>
                </w:rPr>
                <w:t>(2), 442-456.</w:t>
              </w:r>
            </w:p>
            <w:p w14:paraId="0F1325EE" w14:textId="77777777" w:rsidR="004C56DC" w:rsidRDefault="004C56DC" w:rsidP="004C56DC">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2C1BF" w14:textId="77777777" w:rsidR="004C56DC" w:rsidRDefault="004C56DC" w:rsidP="004C56DC">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3AEFB59F" w14:textId="77777777" w:rsidR="004C56DC" w:rsidRDefault="004C56DC" w:rsidP="004C56DC">
              <w:pPr>
                <w:pStyle w:val="Bibliography"/>
                <w:ind w:left="720" w:hanging="720"/>
                <w:rPr>
                  <w:noProof/>
                </w:rPr>
              </w:pPr>
              <w:r>
                <w:rPr>
                  <w:noProof/>
                </w:rPr>
                <w:lastRenderedPageBreak/>
                <w:t xml:space="preserve">D'Ausilio, A. (2012). Arduino: A Low-Cost Multipurpose Lab Equipment. </w:t>
              </w:r>
              <w:r>
                <w:rPr>
                  <w:i/>
                  <w:iCs/>
                  <w:noProof/>
                </w:rPr>
                <w:t>Behavior Research Methods, 44</w:t>
              </w:r>
              <w:r>
                <w:rPr>
                  <w:noProof/>
                </w:rPr>
                <w:t>(2), 305-313.</w:t>
              </w:r>
            </w:p>
            <w:p w14:paraId="19176AB5" w14:textId="77777777" w:rsidR="004C56DC" w:rsidRDefault="004C56DC" w:rsidP="004C56DC">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32656258" w14:textId="77777777" w:rsidR="004C56DC" w:rsidRDefault="004C56DC" w:rsidP="004C56DC">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67A9378" w14:textId="77777777" w:rsidR="004C56DC" w:rsidRDefault="004C56DC" w:rsidP="004C56DC">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7786A10" w14:textId="77777777" w:rsidR="004C56DC" w:rsidRDefault="004C56DC" w:rsidP="004C56DC">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4189D13D" w14:textId="77777777" w:rsidR="004C56DC" w:rsidRDefault="004C56DC" w:rsidP="004C56DC">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4C56DC">
              <w:r>
                <w:rPr>
                  <w:b/>
                  <w:bCs/>
                  <w:noProof/>
                </w:rPr>
                <w:fldChar w:fldCharType="end"/>
              </w:r>
            </w:p>
          </w:sdtContent>
        </w:sdt>
      </w:sdtContent>
    </w:sdt>
    <w:p w14:paraId="4427CA1F" w14:textId="77777777" w:rsidR="004C56DC" w:rsidRPr="00DC38F5" w:rsidRDefault="004C56DC"/>
    <w:sectPr w:rsidR="004C56D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X Han" w:date="2018-10-18T09:28:00Z" w:initials="XH">
    <w:p w14:paraId="65BA9975" w14:textId="77777777" w:rsidR="007F085D" w:rsidRDefault="007F085D" w:rsidP="007F085D">
      <w:pPr>
        <w:pStyle w:val="CommentText"/>
      </w:pPr>
      <w:r>
        <w:rPr>
          <w:rStyle w:val="CommentReference"/>
        </w:rPr>
        <w:annotationRef/>
      </w:r>
      <w:r>
        <w:t>Did we test this? If not, I say we drop this.</w:t>
      </w:r>
    </w:p>
  </w:comment>
  <w:comment w:id="33" w:author="Romano Linux Desktop" w:date="2018-10-05T09:06:00Z" w:initials="c">
    <w:p w14:paraId="429E0654" w14:textId="77777777" w:rsidR="007F085D" w:rsidRDefault="007F085D" w:rsidP="007F085D">
      <w:pPr>
        <w:pStyle w:val="CommentText"/>
      </w:pPr>
      <w:r>
        <w:rPr>
          <w:rStyle w:val="CommentReference"/>
        </w:rPr>
        <w:annotationRef/>
      </w:r>
      <w:r>
        <w:t>Maybe get rid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BA9975" w15:done="0"/>
  <w15:commentEx w15:paraId="429E06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10E41" w14:textId="77777777" w:rsidR="002E011C" w:rsidRDefault="002E011C" w:rsidP="00E85F45">
      <w:pPr>
        <w:spacing w:after="0" w:line="240" w:lineRule="auto"/>
      </w:pPr>
      <w:r>
        <w:separator/>
      </w:r>
    </w:p>
  </w:endnote>
  <w:endnote w:type="continuationSeparator" w:id="0">
    <w:p w14:paraId="63CCB7BF" w14:textId="77777777" w:rsidR="002E011C" w:rsidRDefault="002E011C"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8CC22" w14:textId="77777777" w:rsidR="002E011C" w:rsidRDefault="002E011C" w:rsidP="00E85F45">
      <w:pPr>
        <w:spacing w:after="0" w:line="240" w:lineRule="auto"/>
      </w:pPr>
      <w:r>
        <w:separator/>
      </w:r>
    </w:p>
  </w:footnote>
  <w:footnote w:type="continuationSeparator" w:id="0">
    <w:p w14:paraId="42F3C419" w14:textId="77777777" w:rsidR="002E011C" w:rsidRDefault="002E011C"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mano Linux Desktop">
    <w15:presenceInfo w15:providerId="None" w15:userId="Romano Linux Desktop"/>
  </w15:person>
  <w15:person w15:author="X Han">
    <w15:presenceInfo w15:providerId="None" w15:userId="X 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7F57"/>
    <w:rsid w:val="0001168F"/>
    <w:rsid w:val="00035703"/>
    <w:rsid w:val="00035F64"/>
    <w:rsid w:val="00042503"/>
    <w:rsid w:val="00046444"/>
    <w:rsid w:val="000571C7"/>
    <w:rsid w:val="00060ABF"/>
    <w:rsid w:val="00061989"/>
    <w:rsid w:val="00066006"/>
    <w:rsid w:val="00066C51"/>
    <w:rsid w:val="00076608"/>
    <w:rsid w:val="00080E80"/>
    <w:rsid w:val="000A03EE"/>
    <w:rsid w:val="000A2598"/>
    <w:rsid w:val="000B5F69"/>
    <w:rsid w:val="000B6A1B"/>
    <w:rsid w:val="000C07CF"/>
    <w:rsid w:val="000C569F"/>
    <w:rsid w:val="000E0E97"/>
    <w:rsid w:val="000E62FE"/>
    <w:rsid w:val="000F2CD7"/>
    <w:rsid w:val="0010469A"/>
    <w:rsid w:val="00104FEF"/>
    <w:rsid w:val="00106173"/>
    <w:rsid w:val="00106659"/>
    <w:rsid w:val="001165AB"/>
    <w:rsid w:val="001166DD"/>
    <w:rsid w:val="00120B6F"/>
    <w:rsid w:val="00122E7A"/>
    <w:rsid w:val="001255F4"/>
    <w:rsid w:val="00126E26"/>
    <w:rsid w:val="00136DC5"/>
    <w:rsid w:val="00146ED1"/>
    <w:rsid w:val="0015076C"/>
    <w:rsid w:val="00151894"/>
    <w:rsid w:val="0016248B"/>
    <w:rsid w:val="00163E37"/>
    <w:rsid w:val="00164D78"/>
    <w:rsid w:val="00165CBC"/>
    <w:rsid w:val="001709EC"/>
    <w:rsid w:val="0017754F"/>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C39"/>
    <w:rsid w:val="001D6EFC"/>
    <w:rsid w:val="001D7B2A"/>
    <w:rsid w:val="001E48DB"/>
    <w:rsid w:val="001E4A19"/>
    <w:rsid w:val="001E578E"/>
    <w:rsid w:val="001F0D9F"/>
    <w:rsid w:val="001F1746"/>
    <w:rsid w:val="001F488F"/>
    <w:rsid w:val="00200360"/>
    <w:rsid w:val="00204839"/>
    <w:rsid w:val="00217294"/>
    <w:rsid w:val="002309C6"/>
    <w:rsid w:val="00250A90"/>
    <w:rsid w:val="00251C21"/>
    <w:rsid w:val="0025676D"/>
    <w:rsid w:val="00257A11"/>
    <w:rsid w:val="002634F6"/>
    <w:rsid w:val="002746C7"/>
    <w:rsid w:val="00275B18"/>
    <w:rsid w:val="00276E2A"/>
    <w:rsid w:val="002778A5"/>
    <w:rsid w:val="002871C9"/>
    <w:rsid w:val="00296459"/>
    <w:rsid w:val="002A1825"/>
    <w:rsid w:val="002A33AE"/>
    <w:rsid w:val="002B12CA"/>
    <w:rsid w:val="002B568E"/>
    <w:rsid w:val="002C083C"/>
    <w:rsid w:val="002C38B5"/>
    <w:rsid w:val="002D3FD9"/>
    <w:rsid w:val="002D4B4C"/>
    <w:rsid w:val="002E011C"/>
    <w:rsid w:val="002E3292"/>
    <w:rsid w:val="002E4FC3"/>
    <w:rsid w:val="002F36EF"/>
    <w:rsid w:val="00301CB6"/>
    <w:rsid w:val="003023DA"/>
    <w:rsid w:val="00311E0C"/>
    <w:rsid w:val="00313AA9"/>
    <w:rsid w:val="00313F9F"/>
    <w:rsid w:val="00322DA8"/>
    <w:rsid w:val="00332F3D"/>
    <w:rsid w:val="00346111"/>
    <w:rsid w:val="00351D09"/>
    <w:rsid w:val="00352E6D"/>
    <w:rsid w:val="0035320F"/>
    <w:rsid w:val="00360A67"/>
    <w:rsid w:val="00361ED9"/>
    <w:rsid w:val="00364F95"/>
    <w:rsid w:val="00384D79"/>
    <w:rsid w:val="003931E1"/>
    <w:rsid w:val="003B084E"/>
    <w:rsid w:val="003B08F9"/>
    <w:rsid w:val="003B1817"/>
    <w:rsid w:val="003B6EFD"/>
    <w:rsid w:val="003C2D4A"/>
    <w:rsid w:val="003C6C0E"/>
    <w:rsid w:val="003C6D1C"/>
    <w:rsid w:val="003C706C"/>
    <w:rsid w:val="003C7A53"/>
    <w:rsid w:val="003D0213"/>
    <w:rsid w:val="003D03A8"/>
    <w:rsid w:val="003D593A"/>
    <w:rsid w:val="003D674A"/>
    <w:rsid w:val="003D73ED"/>
    <w:rsid w:val="003E5207"/>
    <w:rsid w:val="003E7D50"/>
    <w:rsid w:val="003F0C7A"/>
    <w:rsid w:val="003F2AA8"/>
    <w:rsid w:val="003F3083"/>
    <w:rsid w:val="00400592"/>
    <w:rsid w:val="00403EA9"/>
    <w:rsid w:val="0040660C"/>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90DC7"/>
    <w:rsid w:val="00491129"/>
    <w:rsid w:val="00491B23"/>
    <w:rsid w:val="00492143"/>
    <w:rsid w:val="004A7A01"/>
    <w:rsid w:val="004B36CD"/>
    <w:rsid w:val="004B38B6"/>
    <w:rsid w:val="004B4536"/>
    <w:rsid w:val="004B4DF6"/>
    <w:rsid w:val="004B7477"/>
    <w:rsid w:val="004C56DC"/>
    <w:rsid w:val="004C6271"/>
    <w:rsid w:val="004D7D21"/>
    <w:rsid w:val="004E4D61"/>
    <w:rsid w:val="004E5DD5"/>
    <w:rsid w:val="004E5EFE"/>
    <w:rsid w:val="004F131D"/>
    <w:rsid w:val="004F48F8"/>
    <w:rsid w:val="00511A3E"/>
    <w:rsid w:val="005123B7"/>
    <w:rsid w:val="0052014E"/>
    <w:rsid w:val="00523BEB"/>
    <w:rsid w:val="005257B7"/>
    <w:rsid w:val="005373E4"/>
    <w:rsid w:val="00543505"/>
    <w:rsid w:val="00547A3D"/>
    <w:rsid w:val="0056510D"/>
    <w:rsid w:val="00567A99"/>
    <w:rsid w:val="00571660"/>
    <w:rsid w:val="00571EBC"/>
    <w:rsid w:val="00585ECF"/>
    <w:rsid w:val="00597A57"/>
    <w:rsid w:val="005A37B5"/>
    <w:rsid w:val="005A5872"/>
    <w:rsid w:val="005C472C"/>
    <w:rsid w:val="005C4EDE"/>
    <w:rsid w:val="005D063D"/>
    <w:rsid w:val="005E0341"/>
    <w:rsid w:val="005E400E"/>
    <w:rsid w:val="005E4BF7"/>
    <w:rsid w:val="005F36D5"/>
    <w:rsid w:val="00602044"/>
    <w:rsid w:val="0060266F"/>
    <w:rsid w:val="00605EF0"/>
    <w:rsid w:val="00612E3B"/>
    <w:rsid w:val="00615B68"/>
    <w:rsid w:val="00617F0D"/>
    <w:rsid w:val="0062001E"/>
    <w:rsid w:val="00627AF0"/>
    <w:rsid w:val="00630712"/>
    <w:rsid w:val="00636FF5"/>
    <w:rsid w:val="00655867"/>
    <w:rsid w:val="006604E8"/>
    <w:rsid w:val="006824AC"/>
    <w:rsid w:val="00685286"/>
    <w:rsid w:val="00696EC2"/>
    <w:rsid w:val="006A018E"/>
    <w:rsid w:val="006A13DB"/>
    <w:rsid w:val="006A5025"/>
    <w:rsid w:val="006A5729"/>
    <w:rsid w:val="006B2C47"/>
    <w:rsid w:val="006C00BB"/>
    <w:rsid w:val="006C29BE"/>
    <w:rsid w:val="006C36D7"/>
    <w:rsid w:val="006C6385"/>
    <w:rsid w:val="006E59E3"/>
    <w:rsid w:val="006E668F"/>
    <w:rsid w:val="006F0827"/>
    <w:rsid w:val="00706377"/>
    <w:rsid w:val="00707789"/>
    <w:rsid w:val="007117C3"/>
    <w:rsid w:val="0071777F"/>
    <w:rsid w:val="00722316"/>
    <w:rsid w:val="00734733"/>
    <w:rsid w:val="0073797A"/>
    <w:rsid w:val="00752F82"/>
    <w:rsid w:val="00761412"/>
    <w:rsid w:val="00771E3D"/>
    <w:rsid w:val="007747C8"/>
    <w:rsid w:val="00775A73"/>
    <w:rsid w:val="00781EA9"/>
    <w:rsid w:val="00785AD5"/>
    <w:rsid w:val="007870F2"/>
    <w:rsid w:val="0079150C"/>
    <w:rsid w:val="00795E29"/>
    <w:rsid w:val="00796FA0"/>
    <w:rsid w:val="007A2855"/>
    <w:rsid w:val="007A48EE"/>
    <w:rsid w:val="007A4FE2"/>
    <w:rsid w:val="007C32F6"/>
    <w:rsid w:val="007C3746"/>
    <w:rsid w:val="007C4672"/>
    <w:rsid w:val="007C566B"/>
    <w:rsid w:val="007D43A6"/>
    <w:rsid w:val="007E25A3"/>
    <w:rsid w:val="007E7E9C"/>
    <w:rsid w:val="007F085D"/>
    <w:rsid w:val="007F0DA0"/>
    <w:rsid w:val="007F5AC9"/>
    <w:rsid w:val="008037DC"/>
    <w:rsid w:val="0081038E"/>
    <w:rsid w:val="00814823"/>
    <w:rsid w:val="0083552F"/>
    <w:rsid w:val="00835A0D"/>
    <w:rsid w:val="00835B7E"/>
    <w:rsid w:val="00844984"/>
    <w:rsid w:val="00844BFC"/>
    <w:rsid w:val="00845AEC"/>
    <w:rsid w:val="00847DEC"/>
    <w:rsid w:val="00850506"/>
    <w:rsid w:val="00866B24"/>
    <w:rsid w:val="0087186C"/>
    <w:rsid w:val="0088572F"/>
    <w:rsid w:val="0089082A"/>
    <w:rsid w:val="008B7A95"/>
    <w:rsid w:val="008C24EE"/>
    <w:rsid w:val="008C2BE3"/>
    <w:rsid w:val="008C2FC9"/>
    <w:rsid w:val="008C408F"/>
    <w:rsid w:val="008C5BA1"/>
    <w:rsid w:val="008C7FCC"/>
    <w:rsid w:val="008D3537"/>
    <w:rsid w:val="008D47F0"/>
    <w:rsid w:val="008E1C6E"/>
    <w:rsid w:val="008E44C3"/>
    <w:rsid w:val="008E67EF"/>
    <w:rsid w:val="008F7BC0"/>
    <w:rsid w:val="00901550"/>
    <w:rsid w:val="00910092"/>
    <w:rsid w:val="0092175A"/>
    <w:rsid w:val="0092278A"/>
    <w:rsid w:val="009272F2"/>
    <w:rsid w:val="00927AFB"/>
    <w:rsid w:val="00931C5A"/>
    <w:rsid w:val="00936F74"/>
    <w:rsid w:val="00940B4C"/>
    <w:rsid w:val="00947B2A"/>
    <w:rsid w:val="00971398"/>
    <w:rsid w:val="00972D6E"/>
    <w:rsid w:val="009736C9"/>
    <w:rsid w:val="00976EC3"/>
    <w:rsid w:val="00982BAB"/>
    <w:rsid w:val="00990CB4"/>
    <w:rsid w:val="00996B1A"/>
    <w:rsid w:val="009B1457"/>
    <w:rsid w:val="009B668E"/>
    <w:rsid w:val="009B73B3"/>
    <w:rsid w:val="009C66FD"/>
    <w:rsid w:val="009C7571"/>
    <w:rsid w:val="009D5D4F"/>
    <w:rsid w:val="009E0AC3"/>
    <w:rsid w:val="009E4E72"/>
    <w:rsid w:val="009F6104"/>
    <w:rsid w:val="00A120CF"/>
    <w:rsid w:val="00A133D1"/>
    <w:rsid w:val="00A22EE3"/>
    <w:rsid w:val="00A3364B"/>
    <w:rsid w:val="00A368E4"/>
    <w:rsid w:val="00A5138B"/>
    <w:rsid w:val="00A5333F"/>
    <w:rsid w:val="00A57CF6"/>
    <w:rsid w:val="00A61422"/>
    <w:rsid w:val="00A631C5"/>
    <w:rsid w:val="00A671B4"/>
    <w:rsid w:val="00A8194A"/>
    <w:rsid w:val="00A8750D"/>
    <w:rsid w:val="00A87CAC"/>
    <w:rsid w:val="00A9065D"/>
    <w:rsid w:val="00A914C8"/>
    <w:rsid w:val="00A92174"/>
    <w:rsid w:val="00A971F7"/>
    <w:rsid w:val="00AA307E"/>
    <w:rsid w:val="00AA5F80"/>
    <w:rsid w:val="00AB550D"/>
    <w:rsid w:val="00AC123B"/>
    <w:rsid w:val="00AC4201"/>
    <w:rsid w:val="00AD1B16"/>
    <w:rsid w:val="00AD3E99"/>
    <w:rsid w:val="00AD3F71"/>
    <w:rsid w:val="00AE5C94"/>
    <w:rsid w:val="00AF24D6"/>
    <w:rsid w:val="00AF372B"/>
    <w:rsid w:val="00AF54B4"/>
    <w:rsid w:val="00B0066D"/>
    <w:rsid w:val="00B11CFA"/>
    <w:rsid w:val="00B14A33"/>
    <w:rsid w:val="00B20376"/>
    <w:rsid w:val="00B23700"/>
    <w:rsid w:val="00B27280"/>
    <w:rsid w:val="00B323C0"/>
    <w:rsid w:val="00B40A0C"/>
    <w:rsid w:val="00B4587A"/>
    <w:rsid w:val="00B53984"/>
    <w:rsid w:val="00BA0D16"/>
    <w:rsid w:val="00BA57F6"/>
    <w:rsid w:val="00BB20FF"/>
    <w:rsid w:val="00BB635C"/>
    <w:rsid w:val="00BC31B9"/>
    <w:rsid w:val="00BC65A8"/>
    <w:rsid w:val="00BD03E5"/>
    <w:rsid w:val="00BD5F26"/>
    <w:rsid w:val="00BE0B89"/>
    <w:rsid w:val="00BE536F"/>
    <w:rsid w:val="00BE6588"/>
    <w:rsid w:val="00BF129A"/>
    <w:rsid w:val="00BF2BEE"/>
    <w:rsid w:val="00BF2CEF"/>
    <w:rsid w:val="00BF64F5"/>
    <w:rsid w:val="00BF6718"/>
    <w:rsid w:val="00C1136F"/>
    <w:rsid w:val="00C13B39"/>
    <w:rsid w:val="00C201E1"/>
    <w:rsid w:val="00C37AE3"/>
    <w:rsid w:val="00C420B8"/>
    <w:rsid w:val="00C51ED9"/>
    <w:rsid w:val="00C57026"/>
    <w:rsid w:val="00C604FA"/>
    <w:rsid w:val="00C72597"/>
    <w:rsid w:val="00C82704"/>
    <w:rsid w:val="00C96AB1"/>
    <w:rsid w:val="00C97BFA"/>
    <w:rsid w:val="00CA1605"/>
    <w:rsid w:val="00CA4E62"/>
    <w:rsid w:val="00CA50EE"/>
    <w:rsid w:val="00CA7550"/>
    <w:rsid w:val="00CB1BE5"/>
    <w:rsid w:val="00CB5890"/>
    <w:rsid w:val="00CB7963"/>
    <w:rsid w:val="00CC3C4C"/>
    <w:rsid w:val="00CC708F"/>
    <w:rsid w:val="00CC7844"/>
    <w:rsid w:val="00CD1149"/>
    <w:rsid w:val="00CE07F3"/>
    <w:rsid w:val="00CE3BEE"/>
    <w:rsid w:val="00CE792B"/>
    <w:rsid w:val="00CF040E"/>
    <w:rsid w:val="00CF2BF8"/>
    <w:rsid w:val="00CF4331"/>
    <w:rsid w:val="00CF6B1E"/>
    <w:rsid w:val="00CF6C16"/>
    <w:rsid w:val="00D007D4"/>
    <w:rsid w:val="00D054B2"/>
    <w:rsid w:val="00D13E19"/>
    <w:rsid w:val="00D21D13"/>
    <w:rsid w:val="00D2390D"/>
    <w:rsid w:val="00D269FB"/>
    <w:rsid w:val="00D36A29"/>
    <w:rsid w:val="00D372FB"/>
    <w:rsid w:val="00D41665"/>
    <w:rsid w:val="00D43CF1"/>
    <w:rsid w:val="00D557FA"/>
    <w:rsid w:val="00D55A6C"/>
    <w:rsid w:val="00D63281"/>
    <w:rsid w:val="00D70D6F"/>
    <w:rsid w:val="00D7347B"/>
    <w:rsid w:val="00D73C96"/>
    <w:rsid w:val="00D74F63"/>
    <w:rsid w:val="00D863F6"/>
    <w:rsid w:val="00D9232B"/>
    <w:rsid w:val="00D94CF3"/>
    <w:rsid w:val="00DA1068"/>
    <w:rsid w:val="00DB180E"/>
    <w:rsid w:val="00DB1E98"/>
    <w:rsid w:val="00DB58F7"/>
    <w:rsid w:val="00DB6E84"/>
    <w:rsid w:val="00DC0B63"/>
    <w:rsid w:val="00DC38F5"/>
    <w:rsid w:val="00DD4792"/>
    <w:rsid w:val="00DE4081"/>
    <w:rsid w:val="00DF4567"/>
    <w:rsid w:val="00DF522D"/>
    <w:rsid w:val="00E00679"/>
    <w:rsid w:val="00E03306"/>
    <w:rsid w:val="00E069D0"/>
    <w:rsid w:val="00E07D29"/>
    <w:rsid w:val="00E1194C"/>
    <w:rsid w:val="00E129D8"/>
    <w:rsid w:val="00E141F8"/>
    <w:rsid w:val="00E145A8"/>
    <w:rsid w:val="00E15B75"/>
    <w:rsid w:val="00E21523"/>
    <w:rsid w:val="00E22239"/>
    <w:rsid w:val="00E22ADD"/>
    <w:rsid w:val="00E27C93"/>
    <w:rsid w:val="00E3479E"/>
    <w:rsid w:val="00E34F2A"/>
    <w:rsid w:val="00E43909"/>
    <w:rsid w:val="00E4721B"/>
    <w:rsid w:val="00E542A5"/>
    <w:rsid w:val="00E569E9"/>
    <w:rsid w:val="00E56F15"/>
    <w:rsid w:val="00E57284"/>
    <w:rsid w:val="00E6089C"/>
    <w:rsid w:val="00E66901"/>
    <w:rsid w:val="00E66E72"/>
    <w:rsid w:val="00E71F37"/>
    <w:rsid w:val="00E732B9"/>
    <w:rsid w:val="00E76857"/>
    <w:rsid w:val="00E85BA4"/>
    <w:rsid w:val="00E85F45"/>
    <w:rsid w:val="00EA4A2D"/>
    <w:rsid w:val="00EA5D1F"/>
    <w:rsid w:val="00EB12CB"/>
    <w:rsid w:val="00EB2F58"/>
    <w:rsid w:val="00EB7CDA"/>
    <w:rsid w:val="00ED2A48"/>
    <w:rsid w:val="00ED552D"/>
    <w:rsid w:val="00EE39D4"/>
    <w:rsid w:val="00EF47A8"/>
    <w:rsid w:val="00F01DF8"/>
    <w:rsid w:val="00F02480"/>
    <w:rsid w:val="00F15A80"/>
    <w:rsid w:val="00F1625C"/>
    <w:rsid w:val="00F16851"/>
    <w:rsid w:val="00F23651"/>
    <w:rsid w:val="00F25F3E"/>
    <w:rsid w:val="00F25F9D"/>
    <w:rsid w:val="00F31E3E"/>
    <w:rsid w:val="00F32DFD"/>
    <w:rsid w:val="00F36035"/>
    <w:rsid w:val="00F374BD"/>
    <w:rsid w:val="00F44388"/>
    <w:rsid w:val="00F45053"/>
    <w:rsid w:val="00F45257"/>
    <w:rsid w:val="00F5331F"/>
    <w:rsid w:val="00F546F3"/>
    <w:rsid w:val="00F61624"/>
    <w:rsid w:val="00F62FE8"/>
    <w:rsid w:val="00F65FBA"/>
    <w:rsid w:val="00F673BA"/>
    <w:rsid w:val="00F81C7E"/>
    <w:rsid w:val="00F857F8"/>
    <w:rsid w:val="00F87F8F"/>
    <w:rsid w:val="00F94B6D"/>
    <w:rsid w:val="00F94F48"/>
    <w:rsid w:val="00F96664"/>
    <w:rsid w:val="00FA02E0"/>
    <w:rsid w:val="00FA2709"/>
    <w:rsid w:val="00FB7CBF"/>
    <w:rsid w:val="00FC55BA"/>
    <w:rsid w:val="00FD2E33"/>
    <w:rsid w:val="00FE48EB"/>
    <w:rsid w:val="00FE6749"/>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iman/DigitalIO" TargetMode="Externa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jrc.com/store/teensy32.html" TargetMode="External"/><Relationship Id="rId17" Type="http://schemas.openxmlformats.org/officeDocument/2006/relationships/hyperlink" Target="https://datasheet.octopart.com/ADNS-9800-Avago-datasheet-10666463.pdf" TargetMode="External"/><Relationship Id="rId2" Type="http://schemas.openxmlformats.org/officeDocument/2006/relationships/numbering" Target="numbering.xml"/><Relationship Id="rId16" Type="http://schemas.openxmlformats.org/officeDocument/2006/relationships/hyperlink" Target="https://github.com/markbucklin/NavigationSens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_audio.html" TargetMode="External"/><Relationship Id="rId5" Type="http://schemas.openxmlformats.org/officeDocument/2006/relationships/webSettings" Target="webSettings.xml"/><Relationship Id="rId15" Type="http://schemas.openxmlformats.org/officeDocument/2006/relationships/hyperlink" Target="https://www.pjrc.com/teensy/td_libs_Audio.html" TargetMode="External"/><Relationship Id="rId10" Type="http://schemas.openxmlformats.org/officeDocument/2006/relationships/hyperlink" Target="https://atom.io/"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platformio.org/"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3</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10</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9</b:RefOrder>
  </b:Source>
  <b:Source>
    <b:Tag>Moh16</b:Tag>
    <b:SourceType>JournalArticle</b:SourceType>
    <b:Guid>{FF408D66-D035-4491-BF60-2C062EAFD7B8}</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11</b:RefOrder>
  </b:Source>
  <b:Source>
    <b:Tag>Che17</b:Tag>
    <b:SourceType>JournalArticle</b:SourceType>
    <b:Guid>{F2C911AD-171C-4DB6-AA80-9B3169DE91CA}</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8</b:RefOrder>
  </b:Source>
  <b:Source>
    <b:Tag>Mic17</b:Tag>
    <b:SourceType>JournalArticle</b:SourceType>
    <b:Guid>{F4EBBD6C-634E-4367-9A14-86E34BB2B33E}</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6</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7</b:RefOrder>
  </b:Source>
  <b:Source>
    <b:Tag>Yoa18</b:Tag>
    <b:SourceType>JournalArticle</b:SourceType>
    <b:Guid>{56E8622D-FDDC-4935-BCCA-C711B9C4F0B7}</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4</b:RefOrder>
  </b:Source>
  <b:Source>
    <b:Tag>Sol18</b:Tag>
    <b:SourceType>JournalArticle</b:SourceType>
    <b:Guid>{9E2DC7D6-5557-4B3A-93B1-D282024D159B}</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Sviatk\o</b:Last>
            <b:First>Katalin</b:First>
          </b:Person>
          <b:Person>
            <b:Last>Laszlovsky</b:Last>
            <b:First>Tam\as</b:First>
          </b:Person>
          <b:Person>
            <b:Last>Heged\us</b:Last>
            <b:First>Panna</b:First>
          </b:Person>
          <b:Person>
            <b:Last>Hangya</b:Last>
            <b:First>Bal\azs</b:First>
          </b:Person>
        </b:NameList>
      </b:Author>
    </b:Author>
    <b:Volume>12</b:Volume>
    <b:Issue>May</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5</b:RefOrder>
  </b:Source>
</b:Sources>
</file>

<file path=customXml/itemProps1.xml><?xml version="1.0" encoding="utf-8"?>
<ds:datastoreItem xmlns:ds="http://schemas.openxmlformats.org/officeDocument/2006/customXml" ds:itemID="{165B453F-BE07-45FD-8B90-8E113BB32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11</Pages>
  <Words>5817</Words>
  <Characters>33163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Michael Romano</cp:lastModifiedBy>
  <cp:revision>16</cp:revision>
  <dcterms:created xsi:type="dcterms:W3CDTF">2018-10-20T13:03:00Z</dcterms:created>
  <dcterms:modified xsi:type="dcterms:W3CDTF">2018-10-20T15:19:00Z</dcterms:modified>
</cp:coreProperties>
</file>