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5145EAD"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A87203">
        <w:t>as well as image acquisition from a</w:t>
      </w:r>
      <w:r w:rsidR="004918EB">
        <w:t xml:space="preserve"> </w:t>
      </w:r>
      <w:r w:rsidR="00603326">
        <w:t xml:space="preserve">sCMOS </w:t>
      </w:r>
      <w:r w:rsidR="004918EB">
        <w:t xml:space="preserve">camera. </w:t>
      </w:r>
      <w:r w:rsidR="00DD174E">
        <w:t xml:space="preserve">These examples demonstrate </w:t>
      </w:r>
      <w:r w:rsidR="00C201E1">
        <w:t xml:space="preserve">that Teensy provides an </w:t>
      </w:r>
      <w:r w:rsidR="00A87203">
        <w:t xml:space="preserve">low-cost </w:t>
      </w:r>
      <w:r w:rsidR="00DD174E">
        <w:t xml:space="preserve">and flexible </w:t>
      </w:r>
      <w:r w:rsidR="00603326">
        <w:t xml:space="preserve">interface </w:t>
      </w:r>
      <w:r w:rsidR="00A87203">
        <w:t>for</w:t>
      </w:r>
      <w:r w:rsidR="00DD174E">
        <w:t xml:space="preserve"> integrating </w:t>
      </w:r>
      <w:r w:rsidR="00AD7A40">
        <w:t>imag</w:t>
      </w:r>
      <w:r w:rsidR="00A87203">
        <w:t xml:space="preserve">e acquisition </w:t>
      </w:r>
      <w:r w:rsidR="006F7BBE">
        <w:t xml:space="preserve">into behavioral experimental designs,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1D61A9CD"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AB00C8">
        <w:t xml:space="preserve">neural network analysis of 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Traditional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B96DCD">
        <w:rPr>
          <w:rFonts w:eastAsiaTheme="minorEastAsia" w:hAnsi="Calibri"/>
          <w:color w:val="000000" w:themeColor="text1"/>
          <w:kern w:val="24"/>
        </w:rPr>
        <w:t>s</w:t>
      </w:r>
      <w:r w:rsidR="00AB00C8">
        <w:rPr>
          <w:rFonts w:eastAsiaTheme="minorEastAsia" w:hAnsi="Calibri"/>
          <w:color w:val="000000" w:themeColor="text1"/>
          <w:kern w:val="24"/>
        </w:rPr>
        <w:t xml:space="preserve"> are </w:t>
      </w:r>
      <w:r w:rsidR="00952D31">
        <w:rPr>
          <w:rFonts w:eastAsiaTheme="minorEastAsia" w:hAnsi="Calibri"/>
          <w:color w:val="000000" w:themeColor="text1"/>
          <w:kern w:val="24"/>
        </w:rPr>
        <w:t>often</w:t>
      </w:r>
      <w:r w:rsidR="00AB00C8">
        <w:rPr>
          <w:rFonts w:eastAsiaTheme="minorEastAsia" w:hAnsi="Calibri"/>
          <w:color w:val="000000" w:themeColor="text1"/>
          <w:kern w:val="24"/>
        </w:rPr>
        <w:t xml:space="preserve"> operated by programs</w:t>
      </w:r>
      <w:r w:rsidR="00952D31">
        <w:rPr>
          <w:rFonts w:eastAsiaTheme="minorEastAsia" w:hAnsi="Calibri"/>
          <w:color w:val="000000" w:themeColor="text1"/>
          <w:kern w:val="24"/>
        </w:rPr>
        <w:t>,</w:t>
      </w:r>
      <w:r w:rsidR="00AB00C8">
        <w:rPr>
          <w:rFonts w:eastAsiaTheme="minorEastAsia" w:hAnsi="Calibri"/>
          <w:color w:val="000000" w:themeColor="text1"/>
          <w:kern w:val="24"/>
        </w:rPr>
        <w:t xml:space="preserve"> such as</w:t>
      </w:r>
      <w:r w:rsidR="00462DBD">
        <w:rPr>
          <w:rFonts w:eastAsiaTheme="minorEastAsia" w:hAnsi="Calibri"/>
          <w:color w:val="000000" w:themeColor="text1"/>
          <w:kern w:val="24"/>
        </w:rPr>
        <w:t xml:space="preserve"> </w:t>
      </w:r>
      <w:r w:rsidR="00462DBD">
        <w:t xml:space="preserve">LabVIEW and </w:t>
      </w:r>
      <w:r w:rsidR="003A7EAD">
        <w:t>MATLAB</w:t>
      </w:r>
      <w:r w:rsidR="00952D31">
        <w:t xml:space="preserve"> that </w:t>
      </w:r>
      <w:r w:rsidR="00952D31">
        <w:rPr>
          <w:rFonts w:eastAsiaTheme="minorEastAsia" w:hAnsi="Calibri"/>
          <w:color w:val="000000" w:themeColor="text1"/>
          <w:kern w:val="24"/>
        </w:rPr>
        <w:t>offer a wide range of applications</w:t>
      </w:r>
      <w:r w:rsidR="00AB00C8">
        <w:t xml:space="preserve">. </w:t>
      </w:r>
      <w:r w:rsidR="00952D31">
        <w:t xml:space="preserve">However, </w:t>
      </w:r>
      <w:r w:rsidR="00AB00C8">
        <w:t xml:space="preserve">Labview and MATLAB </w:t>
      </w:r>
      <w:r w:rsidR="00AB00C8">
        <w:rPr>
          <w:rFonts w:eastAsiaTheme="minorEastAsia" w:hAnsi="Calibri"/>
          <w:color w:val="000000" w:themeColor="text1"/>
          <w:kern w:val="24"/>
        </w:rPr>
        <w:t xml:space="preserve">can lead </w:t>
      </w:r>
      <w:r w:rsidR="00952D31">
        <w:rPr>
          <w:rFonts w:eastAsiaTheme="minorEastAsia" w:hAnsi="Calibri"/>
          <w:color w:val="000000" w:themeColor="text1"/>
          <w:kern w:val="24"/>
        </w:rPr>
        <w:t xml:space="preserve">to </w:t>
      </w:r>
      <w:r w:rsidR="00AB00C8">
        <w:rPr>
          <w:rFonts w:eastAsiaTheme="minorEastAsia" w:hAnsi="Calibri"/>
          <w:color w:val="000000" w:themeColor="text1"/>
          <w:kern w:val="24"/>
        </w:rPr>
        <w:t>undesired</w:t>
      </w:r>
      <w:r w:rsidR="00952D31">
        <w:rPr>
          <w:rFonts w:eastAsiaTheme="minorEastAsia" w:hAnsi="Calibri"/>
          <w:color w:val="000000" w:themeColor="text1"/>
          <w:kern w:val="24"/>
        </w:rPr>
        <w:t xml:space="preserve"> temporal</w:t>
      </w:r>
      <w:r w:rsidR="00AB00C8">
        <w:rPr>
          <w:rFonts w:eastAsiaTheme="minorEastAsia" w:hAnsi="Calibri"/>
          <w:color w:val="000000" w:themeColor="text1"/>
          <w:kern w:val="24"/>
        </w:rPr>
        <w:t xml:space="preserve"> delays if implemented without expert knowledge, because </w:t>
      </w:r>
      <w:r w:rsidR="00AB00C8">
        <w:t xml:space="preserve">they </w:t>
      </w:r>
      <w:r w:rsidR="00AB00C8">
        <w:rPr>
          <w:rFonts w:eastAsiaTheme="minorEastAsia" w:hAnsi="Calibri"/>
          <w:color w:val="000000" w:themeColor="text1"/>
          <w:kern w:val="24"/>
        </w:rPr>
        <w:t>utilize a full operating system</w:t>
      </w:r>
      <w:r w:rsidR="00952D31">
        <w:rPr>
          <w:rFonts w:eastAsiaTheme="minorEastAsia" w:hAnsi="Calibri"/>
          <w:color w:val="000000" w:themeColor="text1"/>
          <w:kern w:val="24"/>
        </w:rPr>
        <w:t xml:space="preserve"> that needs to balance the demand of many systems operations</w:t>
      </w:r>
      <w:r w:rsidR="00AB00C8">
        <w:rPr>
          <w:rFonts w:eastAsiaTheme="minorEastAsia" w:hAnsi="Calibri"/>
          <w:color w:val="000000" w:themeColor="text1"/>
          <w:kern w:val="24"/>
        </w:rPr>
        <w:t xml:space="preserve">. </w:t>
      </w:r>
      <w:commentRangeStart w:id="0"/>
      <w:r w:rsidR="00952D31">
        <w:t>For example, Matlab based programs for sCMOS camera control?</w:t>
      </w:r>
      <w:r w:rsidR="00462DBD">
        <w:t xml:space="preserve"> tend to result in </w:t>
      </w:r>
      <w:r w:rsidR="00462DBD">
        <w:rPr>
          <w:rFonts w:eastAsiaTheme="minorEastAsia" w:hAnsi="Calibri"/>
          <w:color w:val="000000" w:themeColor="text1"/>
          <w:kern w:val="24"/>
        </w:rPr>
        <w:t xml:space="preserve">undesired </w:t>
      </w:r>
      <w:r w:rsidR="00D25FD7">
        <w:rPr>
          <w:rFonts w:eastAsiaTheme="minorEastAsia" w:hAnsi="Calibri"/>
          <w:color w:val="000000" w:themeColor="text1"/>
          <w:kern w:val="24"/>
        </w:rPr>
        <w:t xml:space="preserve">variability in experimental timing, including frame capture, data acquisition, or </w:t>
      </w:r>
      <w:r w:rsidR="00462DBD">
        <w:rPr>
          <w:rFonts w:eastAsiaTheme="minorEastAsia" w:hAnsi="Calibri"/>
          <w:color w:val="000000" w:themeColor="text1"/>
          <w:kern w:val="24"/>
        </w:rPr>
        <w:t>device control</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w:t>
      </w:r>
      <w:commentRangeEnd w:id="0"/>
      <w:r w:rsidR="00952D31">
        <w:rPr>
          <w:rStyle w:val="CommentReference"/>
        </w:rPr>
        <w:commentReference w:id="0"/>
      </w:r>
    </w:p>
    <w:p w14:paraId="2E78120D" w14:textId="209ED4A0"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capable of delivering precisely timed digital outputs with microsecond time resolution,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1E2EC2">
        <w:t xml:space="preserve">(most recent version is </w:t>
      </w:r>
      <w:r w:rsidR="007441A3">
        <w:t>3.2</w:t>
      </w:r>
      <w:r w:rsidR="001E2EC2">
        <w:t>)</w:t>
      </w:r>
      <w:r w:rsidR="005D732C">
        <w:t xml:space="preserve">was developed, which has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C6258B">
        <w:t xml:space="preserve"> </w:t>
      </w:r>
      <w:r w:rsidR="007441A3">
        <w:t>u</w:t>
      </w:r>
      <w:r w:rsidR="00C6258B">
        <w:t>tilize</w:t>
      </w:r>
      <w:r w:rsidR="001E2EC2">
        <w:t>s</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and thus is easy to program</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lastRenderedPageBreak/>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r w:rsidR="007441A3">
        <w:t>.</w:t>
      </w:r>
    </w:p>
    <w:p w14:paraId="06F6489A" w14:textId="1AF2ABAD" w:rsidR="00F3299C" w:rsidRDefault="00C6258B" w:rsidP="009F6C06">
      <w:pPr>
        <w:ind w:firstLine="360"/>
      </w:pPr>
      <w:r>
        <w:t xml:space="preserve">Arduino </w:t>
      </w:r>
      <w:r w:rsidR="001E2EC2">
        <w:t>(</w:t>
      </w:r>
      <w:r>
        <w:t xml:space="preserve">model </w:t>
      </w:r>
      <w:r w:rsidRPr="00C6258B">
        <w:t>Uno</w:t>
      </w:r>
      <w:r w:rsidR="001E2EC2">
        <w:t>-</w:t>
      </w:r>
      <w:r w:rsidRPr="00C6258B">
        <w:t>Rev3</w:t>
      </w:r>
      <w:r w:rsidR="001E2EC2">
        <w:t>)</w:t>
      </w:r>
      <w:r>
        <w:t xml:space="preserve"> </w:t>
      </w:r>
      <w:r w:rsidR="00925448">
        <w:t xml:space="preserve">has </w:t>
      </w:r>
      <w:r w:rsidR="001E2EC2">
        <w:t xml:space="preserve">recently </w:t>
      </w:r>
      <w:r w:rsidR="00925448">
        <w:t>been used to control</w:t>
      </w:r>
      <w:r>
        <w:t xml:space="preserve"> </w:t>
      </w:r>
      <w:commentRangeStart w:id="1"/>
      <w:r>
        <w:t>a two-photon microscope</w:t>
      </w:r>
      <w:r w:rsidR="00925448">
        <w:t xml:space="preserve"> </w:t>
      </w:r>
      <w:commentRangeEnd w:id="1"/>
      <w:r w:rsidR="001E2EC2">
        <w:rPr>
          <w:rStyle w:val="CommentReference"/>
        </w:rPr>
        <w:commentReference w:id="1"/>
      </w:r>
      <w:r w:rsidR="00925448">
        <w:t xml:space="preserve">through initiating </w:t>
      </w:r>
      <w:r w:rsidR="001E2EC2">
        <w:t>image acquisition of an entire image sequence</w:t>
      </w:r>
      <w:r w:rsidR="00FD7391">
        <w:t>,</w:t>
      </w:r>
      <w:r w:rsidR="001E2EC2">
        <w:t xml:space="preserve"> where the</w:t>
      </w:r>
      <w:r w:rsidR="00FD7391">
        <w:t xml:space="preserve"> timing of each image frame is 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 is through timed capture of</w:t>
      </w:r>
      <w:r w:rsidR="00E222CD">
        <w:t xml:space="preserve"> each </w:t>
      </w:r>
      <w:r w:rsidR="00FD7391">
        <w:t xml:space="preserve">individual </w:t>
      </w:r>
      <w:r w:rsidR="00E222CD">
        <w:t>frame</w:t>
      </w:r>
      <w:r w:rsidR="006C42F5">
        <w:t xml:space="preserve"> via </w:t>
      </w:r>
      <w:r w:rsidR="0041142B">
        <w:t xml:space="preserve">digital </w:t>
      </w:r>
      <w:r w:rsidR="00FD7391">
        <w:t>commands</w:t>
      </w:r>
      <w:r w:rsidR="005130B3">
        <w:t>.</w:t>
      </w:r>
      <w:r w:rsidR="00397C93">
        <w:t xml:space="preserve"> Thus, </w:t>
      </w:r>
      <w:r w:rsidR="003213CF">
        <w:t>there currently exists a need to engineer a</w:t>
      </w:r>
      <w:r w:rsidR="002E606B">
        <w:t xml:space="preserve"> simple</w:t>
      </w:r>
      <w:r w:rsidR="00BE7F4E">
        <w:t xml:space="preserve"> interface for precise delivery of </w:t>
      </w:r>
      <w:r w:rsidR="00397C93">
        <w:t>digital</w:t>
      </w:r>
      <w:r w:rsidR="00BE7F4E">
        <w:t xml:space="preserve"> signals for camera control in biological imaging experiments</w:t>
      </w:r>
      <w:r w:rsidR="00693193">
        <w:t xml:space="preserve"> while maintaining accurate alignment with behavioral control and data acquisition</w:t>
      </w:r>
      <w:r w:rsidR="00BE7F4E">
        <w:t>.</w:t>
      </w:r>
    </w:p>
    <w:p w14:paraId="1ED3CF6F" w14:textId="651FA896" w:rsidR="00F3299C" w:rsidRDefault="002309C6" w:rsidP="00D91E60">
      <w:pPr>
        <w:ind w:firstLine="360"/>
      </w:pPr>
      <w:r>
        <w:t xml:space="preserve">Here, we demonstrate </w:t>
      </w:r>
      <w:r w:rsidR="00BE7F4E">
        <w:t xml:space="preserve">a </w:t>
      </w:r>
      <w:r w:rsidR="00FD7391">
        <w:t xml:space="preserve">flexible </w:t>
      </w:r>
      <w:r w:rsidR="00BE7F4E">
        <w:t xml:space="preserve">Teensy interface for </w:t>
      </w:r>
      <w:commentRangeStart w:id="2"/>
      <w:commentRangeStart w:id="3"/>
      <w:r w:rsidR="002E606B">
        <w:t xml:space="preserve">synchronous and </w:t>
      </w:r>
      <w:commentRangeEnd w:id="2"/>
      <w:r w:rsidR="00FD7391">
        <w:rPr>
          <w:rStyle w:val="CommentReference"/>
        </w:rPr>
        <w:commentReference w:id="2"/>
      </w:r>
      <w:commentRangeEnd w:id="3"/>
      <w:r w:rsidR="001B0392">
        <w:rPr>
          <w:rStyle w:val="CommentReference"/>
        </w:rPr>
        <w:commentReference w:id="3"/>
      </w:r>
      <w:r w:rsidR="002E606B">
        <w:t xml:space="preserve">accurate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t>.</w:t>
      </w:r>
      <w:r w:rsidR="00BE7F4E">
        <w:t xml:space="preserve"> </w:t>
      </w:r>
      <w:r w:rsidR="00574F13">
        <w:t xml:space="preserve">Teensy </w:t>
      </w:r>
      <w:r w:rsidR="00FD7391">
        <w:t xml:space="preserve">interface </w:t>
      </w:r>
      <w:r w:rsidR="00BE7F4E">
        <w:t>deliver</w:t>
      </w:r>
      <w:r w:rsidR="00FD7391">
        <w:t>ed</w:t>
      </w:r>
      <w:r w:rsidR="00BE7F4E">
        <w:t xml:space="preserve"> digital pulses with microsecond</w:t>
      </w:r>
      <w:r w:rsidR="00FC55BA">
        <w:t xml:space="preserve"> </w:t>
      </w:r>
      <w:r w:rsidR="00BE7F4E">
        <w:t xml:space="preserve">precision to </w:t>
      </w:r>
      <w:r w:rsidR="00FC55BA">
        <w:t>ini</w:t>
      </w:r>
      <w:r w:rsidR="00FD7391">
        <w:t>ti</w:t>
      </w:r>
      <w:r w:rsidR="00FC55BA">
        <w:t xml:space="preserve">ate frame capture </w:t>
      </w:r>
      <w:r w:rsidR="00BE7F4E">
        <w:t>at</w:t>
      </w:r>
      <w:r w:rsidR="005130B3">
        <w:t xml:space="preserve"> a</w:t>
      </w:r>
      <w:r w:rsidR="00BE7F4E">
        <w:t xml:space="preserve"> desired speed</w:t>
      </w:r>
      <w:r w:rsidR="00FD7391">
        <w:t>, while simultaneously collecting movement data during voluntary movement or controlling/recording sensory stimuli for trace conditioning</w:t>
      </w:r>
      <w:r w:rsidR="00BE7F4E">
        <w:t xml:space="preserve">.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simple to use</w:t>
      </w:r>
      <w:r w:rsidR="00FD7391">
        <w:t xml:space="preserve"> environment for imagine experiments during behavior, analog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360445AE" w:rsidR="00137A51" w:rsidRPr="00137A51" w:rsidRDefault="00B1527A" w:rsidP="00E762AB">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 xml:space="preserve">external devices </w:t>
      </w:r>
      <w:r w:rsidR="00E53C30">
        <w:t>.</w:t>
      </w:r>
      <w:r w:rsidR="007D624C">
        <w:t xml:space="preserve"> Teensy was connected to a computer via a standard USB-microUSB cable (for example: Digi-Key, part # AE11229-ND). </w:t>
      </w:r>
      <w:r w:rsidR="009924F6">
        <w:t>T</w:t>
      </w:r>
      <w:r w:rsidR="00AB0CA2">
        <w:t xml:space="preserve">o easily set the sampling frequency and length of </w:t>
      </w:r>
      <w:r w:rsidR="007D624C">
        <w:t xml:space="preserve">a </w:t>
      </w:r>
      <w:r w:rsidR="00AB0CA2">
        <w:t>experiment in Teensy, we develop</w:t>
      </w:r>
      <w:r w:rsidR="00CA4DFD">
        <w:t>e</w:t>
      </w:r>
      <w:r w:rsidR="00AB0CA2">
        <w:t>d a simple MATLAB graphical user interface</w:t>
      </w:r>
      <w:r w:rsidR="00D6702D">
        <w:t>.</w:t>
      </w:r>
      <w:r w:rsidR="001B0392">
        <w:t xml:space="preserve"> </w:t>
      </w:r>
      <w:r w:rsidR="001B0392">
        <w:t>Instead of using the default Arduino programming environment to 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 This allowed us to easily build and upload our multi-folder library to the Teensy.</w:t>
      </w:r>
      <w:ins w:id="4" w:author="Romano Linux Desktop" w:date="2018-11-14T16:38:00Z">
        <w:r w:rsidR="002D44F0">
          <w:t xml:space="preserve"> </w:t>
        </w:r>
      </w:ins>
    </w:p>
    <w:p w14:paraId="3A41404F" w14:textId="77777777" w:rsidR="00820582" w:rsidRDefault="00BE536F" w:rsidP="00347854">
      <w:pPr>
        <w:rPr>
          <w:i/>
        </w:rPr>
      </w:pPr>
      <w:r>
        <w:rPr>
          <w:i/>
        </w:rPr>
        <w:t>Motor acquisition experiment</w:t>
      </w:r>
    </w:p>
    <w:p w14:paraId="28FB81C6" w14:textId="730D6462"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ins w:id="5" w:author="Michael Romano" w:date="2018-11-13T16:42:00Z">
        <w:r w:rsidR="00D52CA6">
          <w:t>-</w:t>
        </w:r>
      </w:ins>
      <w:del w:id="6" w:author="Michael Romano" w:date="2018-11-13T16:42:00Z">
        <w:r w:rsidR="008D5AFE" w:rsidDel="00D52CA6">
          <w:delText xml:space="preserve"> </w:delText>
        </w:r>
      </w:del>
      <w:r w:rsidR="008D5AFE">
        <w:t xml:space="preserve">9800 gaming sensors were positioned at the equator of the sphere, </w:t>
      </w:r>
      <w:r w:rsidR="006A5025">
        <w:lastRenderedPageBreak/>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which determines the sensitivity of the sensors to external movement, we used a value of 3400 counts per inch. </w:t>
      </w:r>
      <w:r w:rsidR="00137645">
        <w:t>Thus,</w:t>
      </w:r>
      <w:r w:rsidR="00DF1799">
        <w:t xml:space="preserve">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51529C54" w:rsidR="00A23C6F" w:rsidRDefault="004D24B7" w:rsidP="002D44F0">
      <w:pPr>
        <w:pPrChange w:id="7" w:author="Romano Linux Desktop" w:date="2018-11-14T16:37:00Z">
          <w:pPr>
            <w:ind w:firstLine="720"/>
          </w:pPr>
        </w:pPrChange>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between the two sensors (75 degrees). Velocity was computed as the distance divided by the time between two adjacent readings.</w:t>
      </w:r>
      <w:ins w:id="8" w:author="Romano Linux Desktop" w:date="2018-11-14T16:37:00Z">
        <w:r w:rsidR="002D44F0">
          <w:rPr>
            <w:rFonts w:eastAsiaTheme="minorEastAsia"/>
          </w:rPr>
          <w:t xml:space="preserve"> </w:t>
        </w:r>
      </w:ins>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ins w:id="9" w:author="Romano Linux Desktop" w:date="2018-11-14T16:37:00Z">
        <w:r w:rsidR="002D44F0">
          <w:t>.</w:t>
        </w:r>
      </w:ins>
    </w:p>
    <w:p w14:paraId="45A64425" w14:textId="304F7377" w:rsidR="00012A0B" w:rsidRDefault="00E2508A" w:rsidP="009B7081">
      <w:pPr>
        <w:ind w:firstLine="720"/>
      </w:pPr>
      <w:r>
        <w:t xml:space="preserve">To </w:t>
      </w:r>
      <w:r w:rsidR="00BC0CB5">
        <w:t>control 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On every call of the main function, the accumulated displacement since the previous call in x and y motion sensor readings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to initiate frame capture.</w:t>
      </w:r>
      <w:r w:rsidR="001B0392">
        <w:t xml:space="preserv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read motion data from the “motion burst” register of each sensor. </w:t>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55E2FC41" w14:textId="7BB02ABA" w:rsidR="0056510D" w:rsidRDefault="00EE2D42">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p>
    <w:p w14:paraId="73A159E4" w14:textId="189F77E2" w:rsidR="004439B4" w:rsidRDefault="00EE2D42" w:rsidP="00F10917">
      <w:pPr>
        <w:ind w:firstLine="720"/>
      </w:pP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valve for puff were attached to the microcontroller through SMA cables as described above (also shown in Figure 1A).</w:t>
      </w:r>
    </w:p>
    <w:p w14:paraId="29CF8668" w14:textId="6AB0CB89" w:rsidR="00547A3D" w:rsidRDefault="00E762AB" w:rsidP="004439B4">
      <w:pPr>
        <w:ind w:firstLine="720"/>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Every 50 ms, a </w:t>
      </w:r>
      <w:r w:rsidR="004439B4">
        <w:t>main function</w:t>
      </w:r>
      <w:r w:rsidR="00012A0B">
        <w:t xml:space="preserve"> was called</w:t>
      </w:r>
      <w:r w:rsidR="004439B4">
        <w:t xml:space="preserve"> t</w:t>
      </w:r>
      <w:r>
        <w:t>o</w:t>
      </w:r>
      <w:r w:rsidR="004439B4">
        <w:t xml:space="preserve"> update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C37AE3">
        <w:t>, and</w:t>
      </w:r>
      <w:r>
        <w:t xml:space="preserve"> to</w:t>
      </w:r>
      <w:r w:rsidR="00C37AE3">
        <w:t xml:space="preserve"> update the amplitude of the 9500 Hz sine wave (amplitudes were set to</w:t>
      </w:r>
      <w:r w:rsidR="00B238A5">
        <w:t xml:space="preserve"> a value of</w:t>
      </w:r>
      <w:r w:rsidR="00C37AE3">
        <w:t xml:space="preserve"> 0.05 during audio stimulus time periods</w:t>
      </w:r>
      <w:r w:rsidR="00B238A5">
        <w:t xml:space="preserve"> using the audio library</w:t>
      </w:r>
      <w:r w:rsidR="00C37AE3">
        <w:t>, and 0 elsewhere).</w:t>
      </w:r>
      <w:r w:rsidR="004439B4">
        <w:t xml:space="preserve"> </w:t>
      </w:r>
      <w:commentRangeStart w:id="10"/>
      <w:commentRangeStart w:id="11"/>
      <w:r w:rsidR="00C37AE3">
        <w:t xml:space="preserve">Finally, </w:t>
      </w:r>
      <w:r w:rsidR="001B0392">
        <w:t xml:space="preserve">immediately following these updates,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a </w:t>
      </w:r>
      <w:r w:rsidR="00C37AE3">
        <w:t xml:space="preserve">theoretical </w:t>
      </w:r>
      <w:r w:rsidR="001D1A06">
        <w:t>camera trigger</w:t>
      </w:r>
      <w:r w:rsidR="00547A3D">
        <w:t>.</w:t>
      </w:r>
      <w:r w:rsidR="003B08F9">
        <w:t xml:space="preserve"> </w:t>
      </w:r>
      <w:commentRangeEnd w:id="10"/>
      <w:r>
        <w:rPr>
          <w:rStyle w:val="CommentReference"/>
        </w:rPr>
        <w:commentReference w:id="10"/>
      </w:r>
      <w:commentRangeEnd w:id="11"/>
      <w:r w:rsidR="00B238A5">
        <w:rPr>
          <w:rStyle w:val="CommentReference"/>
        </w:rPr>
        <w:commentReference w:id="11"/>
      </w:r>
      <w:r w:rsidR="00835A0D">
        <w:t xml:space="preserve"> </w:t>
      </w:r>
      <w:r>
        <w:t>At the</w:t>
      </w:r>
      <w:bookmarkStart w:id="12" w:name="_GoBack"/>
      <w:bookmarkEnd w:id="12"/>
      <w:r>
        <w:t xml:space="preserve"> termination of a trial, this function incremented the trial number.</w:t>
      </w:r>
    </w:p>
    <w:p w14:paraId="17564C05" w14:textId="59FE8C17" w:rsidR="00123655" w:rsidRDefault="002E7948" w:rsidP="00084BFD">
      <w:pPr>
        <w:ind w:firstLine="720"/>
        <w:rPr>
          <w:rFonts w:eastAsiaTheme="minorEastAsia"/>
        </w:rPr>
      </w:pPr>
      <w:r>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7E6404BA" w:rsidR="00282B50" w:rsidRPr="0049322B" w:rsidRDefault="0049322B" w:rsidP="0049322B">
      <w:pPr>
        <w:ind w:firstLine="360"/>
      </w:pPr>
      <w:commentRangeStart w:id="13"/>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commentRangeEnd w:id="13"/>
      <w:r w:rsidR="009B7081">
        <w:rPr>
          <w:rStyle w:val="CommentReference"/>
        </w:rPr>
        <w:commentReference w:id="13"/>
      </w:r>
    </w:p>
    <w:p w14:paraId="70318AC7" w14:textId="7C38C205" w:rsidR="005B1F40" w:rsidRDefault="007E6701" w:rsidP="004E560F">
      <w:pPr>
        <w:ind w:firstLine="360"/>
      </w:pPr>
      <w:r>
        <w:t>As mentioned previously, m</w:t>
      </w:r>
      <w:r w:rsidR="00D356F4">
        <w:t>icrocontrollers</w:t>
      </w:r>
      <w:r w:rsidR="00B272FF">
        <w:t xml:space="preserve"> such as Arduino</w:t>
      </w:r>
      <w:r w:rsidR="004B4E6C">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w:t>
      </w:r>
      <w:r w:rsidR="00B272FF">
        <w:t>Arduino</w:t>
      </w:r>
      <w:r w:rsidR="00BC34DA">
        <w:t xml:space="preserve"> devices </w:t>
      </w:r>
      <w:r w:rsidR="003B059D">
        <w:t xml:space="preserve">do not have </w:t>
      </w:r>
      <w:r w:rsidR="00AB1975">
        <w:t xml:space="preserve">direct </w:t>
      </w:r>
      <w:r w:rsidR="003B059D">
        <w:t>analog output.</w:t>
      </w:r>
      <w:r w:rsidR="00AB1975">
        <w:t xml:space="preserve"> Recently, </w:t>
      </w:r>
      <w:r w:rsidR="004E560F">
        <w:t xml:space="preserve">the </w:t>
      </w:r>
      <w:r w:rsidR="00AB1975">
        <w:t>Teensy 3.2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377671">
        <w:t xml:space="preserve">, which makes </w:t>
      </w:r>
      <w:r w:rsidR="008672CF">
        <w:t>highly precise timing</w:t>
      </w:r>
      <w:r w:rsidR="00E4341B">
        <w:t xml:space="preserve"> of repeat</w:t>
      </w:r>
      <w:r w:rsidR="00A44E35">
        <w:t>ed</w:t>
      </w:r>
      <w:r w:rsidR="00E4341B">
        <w:t xml:space="preserve"> events</w:t>
      </w:r>
      <w:r w:rsidR="00377671">
        <w:t xml:space="preserve"> simple to orchestrate</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5DEA2424" w:rsidR="00A86942" w:rsidRDefault="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w:t>
      </w:r>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 xml:space="preserve">allowing for </w:t>
      </w:r>
      <w:r w:rsidR="00EC1EF4">
        <w:t xml:space="preserve">a more </w:t>
      </w:r>
      <w:r w:rsidR="005F5B51">
        <w:t xml:space="preserve">precise </w:t>
      </w:r>
      <w:r w:rsidR="00EC1EF4">
        <w:t>measure of locomotion parameters.</w:t>
      </w:r>
      <w:r>
        <w:t xml:space="preserve"> </w:t>
      </w:r>
      <w:commentRangeStart w:id="14"/>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6" w:history="1">
        <w:r w:rsidR="009F5B66" w:rsidRPr="00064DD2">
          <w:rPr>
            <w:rStyle w:val="Hyperlink"/>
          </w:rPr>
          <w:t>https://datasheet.octopart.com/ADNS-9800-Avago-datasheet-10666463.pdf</w:t>
        </w:r>
      </w:hyperlink>
      <w:r w:rsidR="009F5B66">
        <w:t xml:space="preserve">). </w:t>
      </w:r>
      <w:r w:rsidR="00FD0BD0">
        <w:t>This would give an even more precise account of motor information</w:t>
      </w:r>
      <w:r w:rsidR="00803693">
        <w:t xml:space="preserve"> while maintaining camera-behavior</w:t>
      </w:r>
      <w:r w:rsidR="00FA5267">
        <w:t xml:space="preserve"> </w:t>
      </w:r>
      <w:r w:rsidR="00CD56E2">
        <w:t>synchronization</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w:t>
      </w:r>
      <w:r w:rsidR="000C544E">
        <w:t>This makes using these sensors simpler.</w:t>
      </w:r>
      <w:r w:rsidR="00FC07E4">
        <w:t xml:space="preserve"> </w:t>
      </w:r>
      <w:commentRangeEnd w:id="14"/>
      <w:r w:rsidR="00A540EE">
        <w:rPr>
          <w:rStyle w:val="CommentReference"/>
        </w:rPr>
        <w:commentReference w:id="14"/>
      </w:r>
      <w:r w:rsidR="00F857F8">
        <w:t xml:space="preserve">Proper wiring </w:t>
      </w:r>
      <w:r w:rsidR="00D372FB">
        <w:t>is</w:t>
      </w:r>
      <w:r w:rsidR="00230316">
        <w:t xml:space="preserve"> </w:t>
      </w:r>
      <w:r w:rsidR="00FC07E4">
        <w:t xml:space="preserve">also </w:t>
      </w:r>
      <w:r w:rsidR="00230316">
        <w:t>simple and is</w:t>
      </w:r>
      <w:r w:rsidR="00D372FB">
        <w:t xml:space="preserve"> demonstrated in Figure </w:t>
      </w:r>
      <w:r w:rsidR="00FE48EB">
        <w:t>2</w:t>
      </w:r>
      <w:r w:rsidR="00B300AD">
        <w:t>A</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D7DAB84" w:rsidR="009E4E72" w:rsidRPr="00084BFD" w:rsidRDefault="00084BFD" w:rsidP="009B7081">
      <w:pPr>
        <w:ind w:firstLine="720"/>
        <w:rPr>
          <w:rFonts w:eastAsiaTheme="minorEastAsia"/>
        </w:rPr>
      </w:pPr>
      <w:r>
        <w:lastRenderedPageBreak/>
        <w:t>In an example experiment (Figure 3), we recorded a 10 minute long session of a mouse running on the spherical treadmill, and data was acquired at 20 Hz concomitant</w:t>
      </w:r>
      <w:r w:rsidR="005F1ADD">
        <w:t>ly with</w:t>
      </w:r>
      <w:r>
        <w:t xml:space="preserve"> digital outputs that could be used to trigger a sCMOS camera or another device.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 xml:space="preserve">agreement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digital output timing with </w:t>
      </w:r>
      <w:r w:rsidR="00B936B1">
        <w:t xml:space="preserve">the TDT RZ5D, </w:t>
      </w:r>
      <w:r w:rsidR="00FE06CF">
        <w:t xml:space="preserve">we found that </w:t>
      </w:r>
      <w:r w:rsidR="00847DEC">
        <w:t xml:space="preserve">digital </w:t>
      </w:r>
      <w:r w:rsidR="00FE06CF">
        <w:t>outputs are precise, with a</w:t>
      </w:r>
      <w:r w:rsidR="0043294D">
        <w:t xml:space="preserve"> near-</w:t>
      </w:r>
      <w:r w:rsidR="00892E7D">
        <w:t>perfect linear relationship</w:t>
      </w:r>
      <w:r w:rsidR="00FE06CF">
        <w:t xml:space="preserve"> and 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The linear model fit demonstrated a root mean squared error of 38.9 microseconds</w:t>
      </w:r>
      <w:r w:rsidR="00257832">
        <w:t>, indicating</w:t>
      </w:r>
      <w:r w:rsidR="004C1A48">
        <w:t xml:space="preserve"> that the camera trigger has at least microsecond-level precision.</w:t>
      </w:r>
    </w:p>
    <w:p w14:paraId="2F3F5309" w14:textId="221B809F" w:rsidR="00230316" w:rsidRDefault="00084BFD" w:rsidP="00084BFD">
      <w:pPr>
        <w:ind w:firstLine="720"/>
      </w:pPr>
      <w:r>
        <w:rPr>
          <w:rFonts w:eastAsiaTheme="minorEastAsia"/>
        </w:rPr>
        <w:t xml:space="preserve">To confirm that the frequency of data acquisition and timing of the corresponding digital pulses didn’t affect </w:t>
      </w:r>
      <w:r w:rsidR="0004562E">
        <w:rPr>
          <w:rFonts w:eastAsiaTheme="minorEastAsia"/>
        </w:rPr>
        <w:t xml:space="preserve">the small timing </w:t>
      </w:r>
      <w:r>
        <w:rPr>
          <w:rFonts w:eastAsiaTheme="minorEastAsia"/>
        </w:rPr>
        <w:t xml:space="preserve">drift, we repeated 5 minute recording sessions without a live mouse at 20, 50, and 100 Hz. These recordings used an identical script, except we embedded a 500 microsecond delay between the start and end of </w:t>
      </w:r>
      <w:r w:rsidR="00A540EE">
        <w:rPr>
          <w:rFonts w:eastAsiaTheme="minorEastAsia"/>
        </w:rPr>
        <w:t xml:space="preserve">each </w:t>
      </w:r>
      <w:r>
        <w:rPr>
          <w:rFonts w:eastAsiaTheme="minorEastAsia"/>
        </w:rPr>
        <w:t>digital pulse instead of a 1 millisecond delay.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approximate </w:t>
      </w:r>
      <w:r w:rsidR="00790738">
        <w:t xml:space="preserve">time delays </w:t>
      </w:r>
      <w:r w:rsidR="00BC5531">
        <w:t xml:space="preserve">of 30 um per second, and thus timing drift is independent of the sampling rate.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the IntervalTimer function</w:t>
      </w:r>
      <w:r w:rsidR="00F65D77">
        <w:t xml:space="preserve"> and our simple software</w:t>
      </w:r>
      <w:r w:rsidR="006706D7">
        <w:t xml:space="preserve"> implementation</w:t>
      </w:r>
      <w:r w:rsidR="00923910">
        <w:t>. In addition, it</w:t>
      </w:r>
      <w:r w:rsidR="005C5FA6">
        <w:t>s simple design</w:t>
      </w:r>
      <w:r w:rsidR="00923910">
        <w:t xml:space="preserve"> underscores the </w:t>
      </w:r>
      <w:r w:rsidR="00A540EE">
        <w:t>ease with which</w:t>
      </w:r>
      <w:r w:rsidR="008A6958">
        <w:t xml:space="preserve"> the Teensy</w:t>
      </w:r>
      <w:r w:rsidR="00923910">
        <w:t xml:space="preserve"> </w:t>
      </w:r>
      <w:r w:rsidR="00A540EE">
        <w:t>can</w:t>
      </w:r>
      <w:r w:rsidR="00C36C39">
        <w:t xml:space="preserve"> be used for</w:t>
      </w:r>
      <w:r w:rsidR="00A540EE">
        <w:t xml:space="preserve"> </w:t>
      </w:r>
      <w:r w:rsidR="00E7740B">
        <w:t xml:space="preserve">triggering </w:t>
      </w:r>
      <w:r w:rsidR="0043294D">
        <w:t xml:space="preserve">synchronous </w:t>
      </w:r>
      <w:r w:rsidR="00923910">
        <w:t>frame-capture</w:t>
      </w:r>
      <w:r w:rsidR="00E7740B">
        <w:t xml:space="preserve"> during long recording experiments </w:t>
      </w:r>
      <w:r w:rsidR="00161BA4">
        <w:t xml:space="preserve">while maintaining </w:t>
      </w:r>
      <w:r w:rsidR="00E7740B">
        <w:t>precise alignment of neuronal data with behavior</w:t>
      </w:r>
      <w:r w:rsidR="00520483">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2E99F95" w:rsidR="00084BFD" w:rsidRDefault="00B40A0C" w:rsidP="00084BFD">
      <w:pPr>
        <w:ind w:firstLine="720"/>
        <w:rPr>
          <w:rFonts w:eastAsiaTheme="minorEastAsia"/>
        </w:rPr>
      </w:pPr>
      <w:r>
        <w:t xml:space="preserve">In the second experiment (Figure 1B and 2B), we constructed a </w:t>
      </w:r>
      <w:r w:rsidR="00242604">
        <w:t>Teensy-</w:t>
      </w:r>
      <w:r w:rsidR="00E7740B">
        <w:t>based setup for</w:t>
      </w:r>
      <w:r>
        <w:t xml:space="preserve"> </w:t>
      </w:r>
      <w:r w:rsidR="002002D9">
        <w:t xml:space="preserve">a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p>
    <w:p w14:paraId="035FFB10" w14:textId="66DA1397" w:rsidR="00322DA8" w:rsidRDefault="00E7740B" w:rsidP="00B40A0C">
      <w:pPr>
        <w:ind w:firstLine="720"/>
      </w:pPr>
      <w:r>
        <w:t>W</w:t>
      </w:r>
      <w:r w:rsidR="00EE1D4E">
        <w:t xml:space="preserve">e wrote </w:t>
      </w:r>
      <w:r w:rsidR="006706D7">
        <w:t xml:space="preserve">a short script </w:t>
      </w:r>
      <w:r w:rsidR="00EE1D4E">
        <w:t>for</w:t>
      </w:r>
      <w:r w:rsidR="00E77148">
        <w:t xml:space="preserve"> the Teensy to </w:t>
      </w:r>
      <w:r>
        <w:t xml:space="preserve">deliver </w:t>
      </w:r>
      <w:r w:rsidR="006706D7">
        <w:t xml:space="preserve">a tone while turning on an LED and </w:t>
      </w:r>
      <w:r w:rsidR="00E6239E">
        <w:t>then</w:t>
      </w:r>
      <w:r w:rsidR="006706D7">
        <w:t xml:space="preserve"> </w:t>
      </w:r>
      <w:r w:rsidR="00DF4338">
        <w:t>trigger a puff</w:t>
      </w:r>
      <w:r w:rsidR="00F0216A">
        <w:t>,</w:t>
      </w:r>
      <w:r w:rsidR="008907BC">
        <w:t xml:space="preserve"> </w:t>
      </w:r>
      <w:r w:rsidR="00E6239E">
        <w:t xml:space="preserve">and </w:t>
      </w:r>
      <w:r w:rsidR="00F0216A">
        <w:t>state changes were synchronized to frame capture</w:t>
      </w:r>
      <w:r w:rsidR="006705AA">
        <w:t xml:space="preserve">. </w:t>
      </w:r>
      <w:r w:rsidR="003719EE">
        <w:t xml:space="preserve">50 trials of 20 seconds length each were recorded, where sound and light output pins were programmed to turned on 11.1 seconds into each trial for 700 ms, and the pin used to generate the aversive puff stimulus was turned </w:t>
      </w:r>
      <w:r w:rsidR="00C10EFB">
        <w:t xml:space="preserve">on </w:t>
      </w:r>
      <w:r w:rsidR="003719EE">
        <w:t>at 12.05 seco</w:t>
      </w:r>
      <w:r w:rsidR="00C04F02">
        <w:t>nds into each trial for 100 ms.</w:t>
      </w:r>
    </w:p>
    <w:p w14:paraId="38926C21" w14:textId="6864F7D9"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w:t>
      </w:r>
      <w:r w:rsidR="0023485F">
        <w:t xml:space="preserve">delay </w:t>
      </w:r>
      <w:r w:rsidR="00012AF6">
        <w:t>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7896222E" w14:textId="79CA0E35" w:rsidR="003719EE" w:rsidRPr="009B7081" w:rsidRDefault="003719EE" w:rsidP="003719EE">
      <w:pPr>
        <w:ind w:firstLine="720"/>
        <w:rPr>
          <w:rFonts w:eastAsiaTheme="minorEastAsia"/>
        </w:rPr>
      </w:pPr>
      <w:r>
        <w:rPr>
          <w:rFonts w:eastAsiaTheme="minorEastAsia"/>
        </w:rPr>
        <w:t>In order to measure latency</w:t>
      </w:r>
      <w:r w:rsidR="00E6239E">
        <w:rPr>
          <w:rFonts w:eastAsiaTheme="minorEastAsia"/>
        </w:rPr>
        <w:t xml:space="preserve"> </w:t>
      </w:r>
      <w:r>
        <w:rPr>
          <w:rFonts w:eastAsiaTheme="minorEastAsia"/>
        </w:rPr>
        <w:t xml:space="preserve">(Figure 4Bi and iii), we acquired the timing of the camera digital pulse, measured by the TDT system, that corresponds to the exact imaging frame start </w:t>
      </w:r>
      <w:r w:rsidR="00D531F4">
        <w:rPr>
          <w:rFonts w:eastAsiaTheme="minorEastAsia"/>
        </w:rPr>
        <w:t>at which time</w:t>
      </w:r>
      <w:r>
        <w:rPr>
          <w:rFonts w:eastAsiaTheme="minorEastAsia"/>
        </w:rPr>
        <w:t xml:space="preserve"> the audio signal </w:t>
      </w:r>
      <w:r w:rsidR="00DB6B1B">
        <w:rPr>
          <w:rFonts w:eastAsiaTheme="minorEastAsia"/>
        </w:rPr>
        <w:t xml:space="preserve">or puff signal </w:t>
      </w:r>
      <w:r>
        <w:rPr>
          <w:rFonts w:eastAsiaTheme="minorEastAsia"/>
        </w:rPr>
        <w:t xml:space="preserve">was turned on. We then acquired the timing of either the puff pin </w:t>
      </w:r>
      <w:r w:rsidR="00E1097B">
        <w:rPr>
          <w:rFonts w:eastAsiaTheme="minorEastAsia"/>
        </w:rPr>
        <w:t>digital pulse</w:t>
      </w:r>
      <w:r>
        <w:rPr>
          <w:rFonts w:eastAsiaTheme="minorEastAsia"/>
        </w:rPr>
        <w:t xml:space="preserve">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 xml:space="preserve">-order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w:t>
      </w:r>
      <w:r>
        <w:rPr>
          <w:rFonts w:eastAsiaTheme="minorEastAsia"/>
        </w:rPr>
        <w:lastRenderedPageBreak/>
        <w:t>that the amplitude crossed this threshold was considered the tone onset, and the next time point that dropped below this threshold was considered the tone termination.</w:t>
      </w:r>
    </w:p>
    <w:p w14:paraId="71F34D84" w14:textId="61B2EDB2" w:rsidR="003A49F3" w:rsidRDefault="00E861DF" w:rsidP="003A49F3">
      <w:pPr>
        <w:ind w:firstLine="720"/>
      </w:pPr>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6444E7">
        <w:t>would be easy</w:t>
      </w:r>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9B21410" w:rsidR="00676BAA" w:rsidRDefault="003A49F3" w:rsidP="003A49F3">
      <w:pPr>
        <w:ind w:firstLine="720"/>
      </w:pPr>
      <w:r>
        <w:t>We also measured the length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2B4522DB" w:rsidR="00676BAA" w:rsidRDefault="00676BAA">
      <w:pPr>
        <w:ind w:firstLine="720"/>
      </w:pPr>
      <w:r>
        <w:t xml:space="preserve">We further quantified sound onset latency, sound duration, puff latency, and puff duration. As shown in </w:t>
      </w:r>
      <w:r w:rsidR="0034066B">
        <w:t>F</w:t>
      </w:r>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p>
    <w:p w14:paraId="639E95C9" w14:textId="31F531E6" w:rsidR="00BD2225" w:rsidRDefault="00225A75" w:rsidP="003A49F3">
      <w:pPr>
        <w:ind w:firstLine="720"/>
      </w:pPr>
      <w:r>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w:t>
      </w:r>
      <w:r w:rsidR="002D5CEF">
        <w:t xml:space="preserve"> simple</w:t>
      </w:r>
      <w:r w:rsidR="00FE48A4">
        <w:t xml:space="preserve">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7B0A6F71"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for </w:t>
      </w:r>
      <w:r w:rsidR="00A07DD2">
        <w:t xml:space="preserve">two </w:t>
      </w:r>
      <w:r w:rsidR="000D1102">
        <w:t>different</w:t>
      </w:r>
      <w:r w:rsidR="001A15D4">
        <w:t xml:space="preserve"> </w:t>
      </w:r>
      <w:r w:rsidR="00001E11">
        <w:t xml:space="preserve">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t>
      </w:r>
      <w:r w:rsidR="000D1102">
        <w:t xml:space="preserve">Software designs were straightforward. </w:t>
      </w:r>
      <w:r w:rsidR="00001E11">
        <w:t xml:space="preserve">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4F060B8B" w:rsidR="00982BAB" w:rsidRPr="00B40A0C" w:rsidRDefault="003F3083" w:rsidP="00982BAB">
      <w:pPr>
        <w:ind w:firstLine="720"/>
        <w:rPr>
          <w:b/>
        </w:rPr>
      </w:pPr>
      <w:r>
        <w:t xml:space="preserve">We also demonstrate </w:t>
      </w:r>
      <w:r w:rsidR="00011CCE">
        <w:t>an implementation of</w:t>
      </w:r>
      <w:r>
        <w:t xml:space="preserve"> a </w:t>
      </w:r>
      <w:r w:rsidR="00E210D3">
        <w:t>trace</w:t>
      </w:r>
      <w:r>
        <w:t xml:space="preserve"> conditioning paradigm. </w:t>
      </w:r>
      <w:r w:rsidR="00D953D8">
        <w:t xml:space="preserve">In addition to requiring accurate alignment of imaging with behavior, operant conditioning paradigms need reliable stimulus </w:t>
      </w:r>
      <w:r w:rsidR="00D953D8">
        <w:lastRenderedPageBreak/>
        <w:t xml:space="preserve">timing. In this setting, repetition of stimulus and response must occur in a highly regular temporal fashion in order for a mouse to learn and in order for the neuronal response to be </w:t>
      </w:r>
      <w:commentRangeStart w:id="15"/>
      <w:r w:rsidR="00D953D8">
        <w:t>consistent</w:t>
      </w:r>
      <w:commentRangeEnd w:id="15"/>
      <w:r w:rsidR="00197F51">
        <w:rPr>
          <w:rStyle w:val="CommentReference"/>
        </w:rPr>
        <w:commentReference w:id="15"/>
      </w:r>
      <w:r w:rsidR="00D953D8">
        <w:t xml:space="preserve">.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 xml:space="preserve">sending out regular digital pulses to control an </w:t>
      </w:r>
      <w:r w:rsidR="002F0F36">
        <w:t>sCMOS camera</w:t>
      </w:r>
      <w:r w:rsidR="00E210D3">
        <w:t>.</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w:t>
      </w:r>
      <w:r w:rsidR="00BF2444">
        <w:t xml:space="preserve"> </w:t>
      </w:r>
      <w:r w:rsidR="00491129">
        <w:t>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785FA23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 xml:space="preserve">is </w:t>
      </w:r>
      <w:r w:rsidR="0008541E">
        <w:t xml:space="preserve">the </w:t>
      </w:r>
      <w:r w:rsidR="00D953D8">
        <w:t>realization of</w:t>
      </w:r>
      <w:r w:rsidR="00F4653B">
        <w:t xml:space="preserve"> </w:t>
      </w:r>
      <w:r w:rsidR="00D953D8">
        <w:t xml:space="preserve">a </w:t>
      </w:r>
      <w:r w:rsidR="00F4653B">
        <w:t xml:space="preserve">slight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491129">
        <w:t>which makes it simple to</w:t>
      </w:r>
      <w:r w:rsidR="00D73C96">
        <w:t xml:space="preserve"> calibrate o</w:t>
      </w:r>
      <w:r w:rsidR="00DB58F7">
        <w:t>ut</w:t>
      </w:r>
      <w:r w:rsidR="00F4653B">
        <w:t xml:space="preserve"> if actual </w:t>
      </w:r>
      <w:r w:rsidR="0062674B">
        <w:t>microsecond</w:t>
      </w:r>
      <w:r w:rsidR="00F4653B">
        <w:t xml:space="preserve"> </w:t>
      </w:r>
      <w:r w:rsidR="002B7473">
        <w:t xml:space="preserve">accuracy compared with </w:t>
      </w:r>
      <w:r w:rsidR="00D953D8">
        <w:t>real world timing is essential</w:t>
      </w:r>
      <w:r w:rsidR="00DB58F7">
        <w:t>.</w:t>
      </w:r>
      <w:r w:rsidR="00E210D3">
        <w:t xml:space="preserve"> Further, it 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2165BA">
        <w:t>Alternatively, i</w:t>
      </w:r>
      <w:r w:rsidR="00D953D8">
        <w:t xml:space="preserve">nitiating experimental events </w:t>
      </w:r>
      <w:r w:rsidR="002165BA">
        <w:t xml:space="preserve">directly </w:t>
      </w:r>
      <w:r w:rsidR="00D953D8">
        <w:t>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260CBF9D" w:rsidR="00586A58" w:rsidRDefault="00D953D8" w:rsidP="009B7081">
      <w:pPr>
        <w:ind w:firstLine="720"/>
      </w:pPr>
      <w:r>
        <w:t xml:space="preserve">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 xml:space="preserve">Teensy 3.2 circumvents the issue of imprecise timing of behavioral </w:t>
      </w:r>
      <w:r w:rsidR="001F2EF1">
        <w:t>recordings</w:t>
      </w:r>
      <w:r>
        <w:t xml:space="preserve">. </w:t>
      </w:r>
      <w:r w:rsidR="002F3FC8">
        <w:t>I</w:t>
      </w:r>
      <w:r>
        <w:t>n addition, synchronizing camera triggers with experimental events circumvents the need of post-hoc image alignment.</w:t>
      </w:r>
      <w:r w:rsidR="002B68B5">
        <w:t xml:space="preserve"> </w:t>
      </w:r>
      <w:r w:rsidR="002C083C">
        <w:t>In conc</w:t>
      </w:r>
      <w:r w:rsidR="007A4FE2">
        <w:t xml:space="preserve">lusion, </w:t>
      </w:r>
      <w:r>
        <w:t>the T</w:t>
      </w:r>
      <w:r w:rsidR="00A4735F">
        <w:t xml:space="preserve">eensy 3.2 </w:t>
      </w:r>
      <w:r w:rsidR="00EC5601">
        <w:t>enables</w:t>
      </w:r>
      <w:r w:rsidR="00A4735F">
        <w:t xml:space="preserve"> a user to flexibly orchestrate experiments with synchronous behavioral monitoring </w:t>
      </w:r>
      <w:r w:rsidR="002B68B5">
        <w:t>and control</w:t>
      </w:r>
      <w:r w:rsidR="00A4735F">
        <w:t xml:space="preserve"> with image capture. A</w:t>
      </w:r>
      <w:r>
        <w:t>dditional timing function</w:t>
      </w:r>
      <w:r w:rsidR="00925269">
        <w:t>s</w:t>
      </w:r>
      <w:r>
        <w:t xml:space="preserve">, </w:t>
      </w:r>
      <w:r w:rsidR="00925269">
        <w:t xml:space="preserve">such as </w:t>
      </w:r>
      <w:r>
        <w:t>the “IntervalTimer”</w:t>
      </w:r>
      <w:r w:rsidR="00EC5601">
        <w:t>,</w:t>
      </w:r>
      <w:r w:rsidR="00925269">
        <w:t xml:space="preserve"> make</w:t>
      </w:r>
      <w:r>
        <w:t xml:space="preserve"> the Teensy 3.2 </w:t>
      </w:r>
      <w:r w:rsidR="00EC5601">
        <w:t>easier to program to</w:t>
      </w:r>
      <w:r>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5F5280">
        <w:t xml:space="preserve"> Last, the Teensy 3.2 utilizes the simple, user-friendly Arduino programming language.</w:t>
      </w:r>
      <w:r>
        <w:t xml:space="preserve"> </w:t>
      </w:r>
      <w:r w:rsidR="00A4735F">
        <w:t xml:space="preserve">The </w:t>
      </w:r>
      <w:r w:rsidR="006C36D7">
        <w:t xml:space="preserve">precision and </w:t>
      </w:r>
      <w:r w:rsidR="00EC5601">
        <w:t>flexibility</w:t>
      </w:r>
      <w:r w:rsidR="006C36D7">
        <w:t xml:space="preserve"> of the Teensy </w:t>
      </w:r>
      <w:r w:rsidR="0098550B">
        <w:t xml:space="preserve">3.2 </w:t>
      </w:r>
      <w:r w:rsidR="006C36D7">
        <w:t>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 xml:space="preserve">that benefit from synchronous image capture and behavioral control and </w:t>
      </w:r>
      <w:r w:rsidR="007843E1">
        <w:t xml:space="preserve">data </w:t>
      </w:r>
      <w:r w:rsidR="009617E5">
        <w:t>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w:t>
      </w:r>
      <w:r w:rsidR="00CC708F">
        <w:lastRenderedPageBreak/>
        <w:t>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lastRenderedPageBreak/>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 Han" w:date="2018-11-14T15:05:00Z" w:initials="XH">
    <w:p w14:paraId="30913C6D" w14:textId="2AD4EDC1" w:rsidR="00952D31" w:rsidRDefault="00952D31">
      <w:pPr>
        <w:pStyle w:val="CommentText"/>
      </w:pPr>
      <w:r>
        <w:rPr>
          <w:rStyle w:val="CommentReference"/>
        </w:rPr>
        <w:annotationRef/>
      </w:r>
      <w:r>
        <w:t>What exactly is the issue? Need careful consideration before we criticize. Perhaps we cite a specific matlab environment, the VR environment?</w:t>
      </w:r>
    </w:p>
  </w:comment>
  <w:comment w:id="1" w:author="X Han" w:date="2018-11-14T15:11:00Z" w:initials="XH">
    <w:p w14:paraId="13554E9E" w14:textId="4C63E179" w:rsidR="001E2EC2" w:rsidRDefault="001E2EC2">
      <w:pPr>
        <w:pStyle w:val="CommentText"/>
      </w:pPr>
      <w:r>
        <w:rPr>
          <w:rStyle w:val="CommentReference"/>
        </w:rPr>
        <w:annotationRef/>
      </w:r>
      <w:r>
        <w:t>Let’s figure out exactly which part of the two photon devices, this program is used for.</w:t>
      </w:r>
    </w:p>
  </w:comment>
  <w:comment w:id="2" w:author="X Han" w:date="2018-11-14T15:16:00Z" w:initials="XH">
    <w:p w14:paraId="01BFCA95" w14:textId="7A444D56" w:rsidR="00FD7391" w:rsidRDefault="00FD7391">
      <w:pPr>
        <w:pStyle w:val="CommentText"/>
      </w:pPr>
      <w:r>
        <w:rPr>
          <w:rStyle w:val="CommentReference"/>
        </w:rPr>
        <w:annotationRef/>
      </w:r>
      <w:r>
        <w:t>Is it really synchronous?</w:t>
      </w:r>
    </w:p>
  </w:comment>
  <w:comment w:id="3" w:author="Romano Linux Desktop" w:date="2018-11-14T16:45:00Z" w:initials="c">
    <w:p w14:paraId="05104C40" w14:textId="562A2FE6" w:rsidR="001B0392" w:rsidRDefault="001B0392">
      <w:pPr>
        <w:pStyle w:val="CommentText"/>
      </w:pPr>
      <w:r>
        <w:rPr>
          <w:rStyle w:val="CommentReference"/>
        </w:rPr>
        <w:annotationRef/>
      </w:r>
      <w:r>
        <w:t>Insofar as motor events and camera triggers are aligned</w:t>
      </w:r>
    </w:p>
  </w:comment>
  <w:comment w:id="10" w:author="X Han" w:date="2018-11-14T16:06:00Z" w:initials="XH">
    <w:p w14:paraId="1DAFC3FE" w14:textId="449EB86E" w:rsidR="00E762AB" w:rsidRDefault="00E762AB">
      <w:pPr>
        <w:pStyle w:val="CommentText"/>
      </w:pPr>
      <w:r>
        <w:rPr>
          <w:rStyle w:val="CommentReference"/>
        </w:rPr>
        <w:annotationRef/>
      </w:r>
      <w:r>
        <w:t>Is this together with LED stimulus? When is this digital plus generated? Why 1ms? You didn’t mention 1ms elsewhere about cMOS driving?</w:t>
      </w:r>
    </w:p>
  </w:comment>
  <w:comment w:id="11" w:author="Romano Linux Desktop" w:date="2018-11-14T16:34:00Z" w:initials="c">
    <w:p w14:paraId="3505F709" w14:textId="68EA1F20" w:rsidR="00B238A5" w:rsidRDefault="00B238A5">
      <w:pPr>
        <w:pStyle w:val="CommentText"/>
      </w:pPr>
      <w:r>
        <w:rPr>
          <w:rStyle w:val="CommentReference"/>
        </w:rPr>
        <w:annotationRef/>
      </w:r>
      <w:r w:rsidR="002D44F0">
        <w:t xml:space="preserve">Just needed to be long enough </w:t>
      </w:r>
    </w:p>
  </w:comment>
  <w:comment w:id="13" w:author="Romano Linux Desktop" w:date="2018-11-14T14:22:00Z" w:initials="c">
    <w:p w14:paraId="07135639" w14:textId="16B5325E" w:rsidR="009B7081" w:rsidRDefault="009B7081">
      <w:pPr>
        <w:pStyle w:val="CommentText"/>
      </w:pPr>
      <w:r>
        <w:rPr>
          <w:rStyle w:val="CommentReference"/>
        </w:rPr>
        <w:annotationRef/>
      </w:r>
      <w:r>
        <w:t>Considering removing this paragraph. I state most of this in the introduction</w:t>
      </w:r>
    </w:p>
  </w:comment>
  <w:comment w:id="14" w:author="Romano Linux Desktop" w:date="2018-11-14T10:13:00Z" w:initials="c">
    <w:p w14:paraId="30F4E873" w14:textId="3E864078" w:rsidR="00A540EE" w:rsidRDefault="00A540EE">
      <w:pPr>
        <w:pStyle w:val="CommentText"/>
      </w:pPr>
      <w:r>
        <w:rPr>
          <w:rStyle w:val="CommentReference"/>
        </w:rPr>
        <w:annotationRef/>
      </w:r>
      <w:r w:rsidR="005B77F9">
        <w:rPr>
          <w:noProof/>
        </w:rPr>
        <w:t>Maybe delete this part? what do you think?</w:t>
      </w:r>
    </w:p>
  </w:comment>
  <w:comment w:id="15" w:author="Romano Linux Desktop" w:date="2018-11-14T13:40:00Z" w:initials="c">
    <w:p w14:paraId="6785C94A" w14:textId="202F77C4" w:rsidR="00197F51" w:rsidRDefault="00197F51">
      <w:pPr>
        <w:pStyle w:val="CommentText"/>
      </w:pPr>
      <w:r>
        <w:rPr>
          <w:rStyle w:val="CommentReference"/>
        </w:rPr>
        <w:annotationRef/>
      </w:r>
      <w:r w:rsidR="005B77F9">
        <w:rPr>
          <w:noProof/>
        </w:rPr>
        <w:t>Think we need a citation?</w:t>
      </w:r>
      <w:r w:rsidR="004E2EE7">
        <w:rPr>
          <w:noProof/>
        </w:rPr>
        <w:t xml:space="preserve"> I think this qualifies as common knowledge but not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13C6D" w15:done="0"/>
  <w15:commentEx w15:paraId="13554E9E" w15:done="0"/>
  <w15:commentEx w15:paraId="01BFCA95" w15:done="0"/>
  <w15:commentEx w15:paraId="05104C40" w15:paraIdParent="01BFCA95" w15:done="0"/>
  <w15:commentEx w15:paraId="1DAFC3FE" w15:done="0"/>
  <w15:commentEx w15:paraId="3505F709" w15:paraIdParent="1DAFC3FE" w15:done="0"/>
  <w15:commentEx w15:paraId="07135639" w15:done="0"/>
  <w15:commentEx w15:paraId="30F4E873" w15:done="0"/>
  <w15:commentEx w15:paraId="6785C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43CF9" w14:textId="77777777" w:rsidR="00041ADE" w:rsidRDefault="00041ADE" w:rsidP="00E85F45">
      <w:pPr>
        <w:spacing w:after="0" w:line="240" w:lineRule="auto"/>
      </w:pPr>
      <w:r>
        <w:separator/>
      </w:r>
    </w:p>
  </w:endnote>
  <w:endnote w:type="continuationSeparator" w:id="0">
    <w:p w14:paraId="5731E2F2" w14:textId="77777777" w:rsidR="00041ADE" w:rsidRDefault="00041AD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8768D" w14:textId="77777777" w:rsidR="00041ADE" w:rsidRDefault="00041ADE" w:rsidP="00E85F45">
      <w:pPr>
        <w:spacing w:after="0" w:line="240" w:lineRule="auto"/>
      </w:pPr>
      <w:r>
        <w:separator/>
      </w:r>
    </w:p>
  </w:footnote>
  <w:footnote w:type="continuationSeparator" w:id="0">
    <w:p w14:paraId="421589E6" w14:textId="77777777" w:rsidR="00041ADE" w:rsidRDefault="00041ADE"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Romano Linux Desktop">
    <w15:presenceInfo w15:providerId="None" w15:userId="Romano Linux Desktop"/>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1ADE"/>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A6180"/>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4383E"/>
    <w:rsid w:val="00146ED1"/>
    <w:rsid w:val="0015076C"/>
    <w:rsid w:val="00150D98"/>
    <w:rsid w:val="00151894"/>
    <w:rsid w:val="00152631"/>
    <w:rsid w:val="001617C9"/>
    <w:rsid w:val="00161BA4"/>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97F51"/>
    <w:rsid w:val="001A063B"/>
    <w:rsid w:val="001A15D4"/>
    <w:rsid w:val="001A499E"/>
    <w:rsid w:val="001B0392"/>
    <w:rsid w:val="001B0AFD"/>
    <w:rsid w:val="001B14AB"/>
    <w:rsid w:val="001B3153"/>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8A5"/>
    <w:rsid w:val="0027793F"/>
    <w:rsid w:val="0028035F"/>
    <w:rsid w:val="00282B50"/>
    <w:rsid w:val="00285EE3"/>
    <w:rsid w:val="002871C9"/>
    <w:rsid w:val="00295140"/>
    <w:rsid w:val="00296459"/>
    <w:rsid w:val="002A1825"/>
    <w:rsid w:val="002A33AE"/>
    <w:rsid w:val="002B12CA"/>
    <w:rsid w:val="002B39C3"/>
    <w:rsid w:val="002B568E"/>
    <w:rsid w:val="002B670C"/>
    <w:rsid w:val="002B68B5"/>
    <w:rsid w:val="002B7473"/>
    <w:rsid w:val="002C083C"/>
    <w:rsid w:val="002C09CF"/>
    <w:rsid w:val="002C38B5"/>
    <w:rsid w:val="002D2486"/>
    <w:rsid w:val="002D3FD9"/>
    <w:rsid w:val="002D44F0"/>
    <w:rsid w:val="002D4B4C"/>
    <w:rsid w:val="002D59AE"/>
    <w:rsid w:val="002D5CEF"/>
    <w:rsid w:val="002D6AA1"/>
    <w:rsid w:val="002E1AD6"/>
    <w:rsid w:val="002E1F56"/>
    <w:rsid w:val="002E3292"/>
    <w:rsid w:val="002E4FC3"/>
    <w:rsid w:val="002E606B"/>
    <w:rsid w:val="002E6EA9"/>
    <w:rsid w:val="002E7948"/>
    <w:rsid w:val="002E7DB5"/>
    <w:rsid w:val="002F0F36"/>
    <w:rsid w:val="002F3117"/>
    <w:rsid w:val="002F36EF"/>
    <w:rsid w:val="002F3FC8"/>
    <w:rsid w:val="00301CB6"/>
    <w:rsid w:val="003023DA"/>
    <w:rsid w:val="00310523"/>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A24B7"/>
    <w:rsid w:val="004A292D"/>
    <w:rsid w:val="004A7A01"/>
    <w:rsid w:val="004A7F5F"/>
    <w:rsid w:val="004B2689"/>
    <w:rsid w:val="004B36CD"/>
    <w:rsid w:val="004B38B6"/>
    <w:rsid w:val="004B4536"/>
    <w:rsid w:val="004B4DF6"/>
    <w:rsid w:val="004B4E6C"/>
    <w:rsid w:val="004B7477"/>
    <w:rsid w:val="004C1A48"/>
    <w:rsid w:val="004C56DC"/>
    <w:rsid w:val="004C6271"/>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3505"/>
    <w:rsid w:val="00543B15"/>
    <w:rsid w:val="00547A3D"/>
    <w:rsid w:val="00550B53"/>
    <w:rsid w:val="00552949"/>
    <w:rsid w:val="0056510D"/>
    <w:rsid w:val="00567A99"/>
    <w:rsid w:val="00571660"/>
    <w:rsid w:val="00571EBC"/>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604E8"/>
    <w:rsid w:val="00664462"/>
    <w:rsid w:val="00664E1A"/>
    <w:rsid w:val="00666E1E"/>
    <w:rsid w:val="006705AA"/>
    <w:rsid w:val="006706D7"/>
    <w:rsid w:val="006746F5"/>
    <w:rsid w:val="00676BAA"/>
    <w:rsid w:val="00677FA6"/>
    <w:rsid w:val="006824AC"/>
    <w:rsid w:val="00684C83"/>
    <w:rsid w:val="00685286"/>
    <w:rsid w:val="00693193"/>
    <w:rsid w:val="00696EC2"/>
    <w:rsid w:val="006A018E"/>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5BCC"/>
    <w:rsid w:val="006D70FF"/>
    <w:rsid w:val="006E0010"/>
    <w:rsid w:val="006E5891"/>
    <w:rsid w:val="006E59E3"/>
    <w:rsid w:val="006E668F"/>
    <w:rsid w:val="006E7C94"/>
    <w:rsid w:val="006F0827"/>
    <w:rsid w:val="006F1755"/>
    <w:rsid w:val="006F2821"/>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0C97"/>
    <w:rsid w:val="008C24EE"/>
    <w:rsid w:val="008C25C5"/>
    <w:rsid w:val="008C2BE3"/>
    <w:rsid w:val="008C2FC9"/>
    <w:rsid w:val="008C3A57"/>
    <w:rsid w:val="008C408F"/>
    <w:rsid w:val="008C5BA1"/>
    <w:rsid w:val="008C7FCC"/>
    <w:rsid w:val="008D31A2"/>
    <w:rsid w:val="008D3537"/>
    <w:rsid w:val="008D47F0"/>
    <w:rsid w:val="008D57A4"/>
    <w:rsid w:val="008D5AFE"/>
    <w:rsid w:val="008D5DCE"/>
    <w:rsid w:val="008D73DF"/>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175A"/>
    <w:rsid w:val="0092278A"/>
    <w:rsid w:val="00923910"/>
    <w:rsid w:val="00925269"/>
    <w:rsid w:val="00925448"/>
    <w:rsid w:val="00926CE8"/>
    <w:rsid w:val="009272F2"/>
    <w:rsid w:val="00927AFB"/>
    <w:rsid w:val="00931C5A"/>
    <w:rsid w:val="009358DD"/>
    <w:rsid w:val="00936F74"/>
    <w:rsid w:val="00940082"/>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EE3"/>
    <w:rsid w:val="00975FCD"/>
    <w:rsid w:val="00976EC3"/>
    <w:rsid w:val="00982BAB"/>
    <w:rsid w:val="009846FB"/>
    <w:rsid w:val="0098550B"/>
    <w:rsid w:val="009900AF"/>
    <w:rsid w:val="00990CB4"/>
    <w:rsid w:val="009924F6"/>
    <w:rsid w:val="00992F98"/>
    <w:rsid w:val="00996B1A"/>
    <w:rsid w:val="00996C0A"/>
    <w:rsid w:val="009A05F4"/>
    <w:rsid w:val="009A26AE"/>
    <w:rsid w:val="009A3801"/>
    <w:rsid w:val="009A5293"/>
    <w:rsid w:val="009B1457"/>
    <w:rsid w:val="009B4C27"/>
    <w:rsid w:val="009B668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40EE"/>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203"/>
    <w:rsid w:val="00A8750D"/>
    <w:rsid w:val="00A876B3"/>
    <w:rsid w:val="00A87CAC"/>
    <w:rsid w:val="00A9065D"/>
    <w:rsid w:val="00A914C8"/>
    <w:rsid w:val="00A92174"/>
    <w:rsid w:val="00A9389E"/>
    <w:rsid w:val="00A95F05"/>
    <w:rsid w:val="00A971F7"/>
    <w:rsid w:val="00AA0513"/>
    <w:rsid w:val="00AA307E"/>
    <w:rsid w:val="00AA5F80"/>
    <w:rsid w:val="00AA62C3"/>
    <w:rsid w:val="00AA64EA"/>
    <w:rsid w:val="00AA7F45"/>
    <w:rsid w:val="00AB00C8"/>
    <w:rsid w:val="00AB0CA2"/>
    <w:rsid w:val="00AB1975"/>
    <w:rsid w:val="00AB550D"/>
    <w:rsid w:val="00AB576C"/>
    <w:rsid w:val="00AB600D"/>
    <w:rsid w:val="00AB6B79"/>
    <w:rsid w:val="00AB7304"/>
    <w:rsid w:val="00AC058D"/>
    <w:rsid w:val="00AC08DF"/>
    <w:rsid w:val="00AC123B"/>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FC8"/>
    <w:rsid w:val="00B52650"/>
    <w:rsid w:val="00B53349"/>
    <w:rsid w:val="00B53984"/>
    <w:rsid w:val="00B5455A"/>
    <w:rsid w:val="00B55864"/>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41A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E4081"/>
    <w:rsid w:val="00DF1799"/>
    <w:rsid w:val="00DF2E00"/>
    <w:rsid w:val="00DF4338"/>
    <w:rsid w:val="00DF4567"/>
    <w:rsid w:val="00DF522D"/>
    <w:rsid w:val="00DF61A4"/>
    <w:rsid w:val="00DF67BD"/>
    <w:rsid w:val="00DF711A"/>
    <w:rsid w:val="00DF7CEF"/>
    <w:rsid w:val="00E00679"/>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2AB"/>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712"/>
    <w:rsid w:val="00FD2E33"/>
    <w:rsid w:val="00FD603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B4B56E45-5B55-42CC-936E-016EEC5E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10</cp:revision>
  <dcterms:created xsi:type="dcterms:W3CDTF">2018-11-14T19:43:00Z</dcterms:created>
  <dcterms:modified xsi:type="dcterms:W3CDTF">2018-11-14T21:48:00Z</dcterms:modified>
</cp:coreProperties>
</file>