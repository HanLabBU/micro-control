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B6BAC" w14:textId="132F6220" w:rsidR="0035320F" w:rsidRDefault="00BA57F6">
      <w:r>
        <w:t xml:space="preserve">A </w:t>
      </w:r>
      <w:r w:rsidR="00E77743">
        <w:t xml:space="preserve">flexible </w:t>
      </w:r>
      <w:proofErr w:type="gramStart"/>
      <w:r w:rsidR="00F32DFD">
        <w:t>Teensy</w:t>
      </w:r>
      <w:proofErr w:type="gramEnd"/>
      <w:r w:rsidR="00F32DFD">
        <w:t xml:space="preserve"> microcontroller based interface for </w:t>
      </w:r>
      <w:r w:rsidR="00E77743">
        <w:t xml:space="preserve">image </w:t>
      </w:r>
      <w:r w:rsidR="00F32DFD">
        <w:t xml:space="preserve">acquisition and behavioral monitoring </w:t>
      </w:r>
      <w:r w:rsidR="00E77743">
        <w:t>across diverse behavioral neuroscience platforms</w:t>
      </w:r>
    </w:p>
    <w:p w14:paraId="4A867DC3" w14:textId="1F4D57AD" w:rsidR="00E3479E" w:rsidRDefault="00E3479E">
      <w:r>
        <w:t xml:space="preserve">Michael Romano, Mark Bucklin, Dev </w:t>
      </w:r>
      <w:proofErr w:type="spellStart"/>
      <w:r>
        <w:t>Mehrotra</w:t>
      </w:r>
      <w:proofErr w:type="spellEnd"/>
      <w:r>
        <w:t xml:space="preserve">, Robb Kessel, Howard </w:t>
      </w:r>
      <w:proofErr w:type="spellStart"/>
      <w:r>
        <w:t>Gritton</w:t>
      </w:r>
      <w:proofErr w:type="spellEnd"/>
      <w:r>
        <w:t xml:space="preserve">, </w:t>
      </w:r>
      <w:proofErr w:type="spellStart"/>
      <w:r>
        <w:t>Xue</w:t>
      </w:r>
      <w:proofErr w:type="spellEnd"/>
      <w:r>
        <w:t xml:space="preserv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0390BC9C" w:rsidR="00EB12CB" w:rsidRDefault="00F32DFD" w:rsidP="00E569E9">
      <w:pPr>
        <w:ind w:firstLine="720"/>
      </w:pPr>
      <w:r>
        <w:t xml:space="preserve">Systems neuroscience research requires </w:t>
      </w:r>
      <w:r w:rsidR="00E77743">
        <w:t xml:space="preserve">the integration of </w:t>
      </w:r>
      <w:r>
        <w:t>precisely time</w:t>
      </w:r>
      <w:r w:rsidR="001E578E">
        <w:t>d</w:t>
      </w:r>
      <w:r>
        <w:t xml:space="preserve"> data acquisition </w:t>
      </w:r>
      <w:r w:rsidR="00E77743">
        <w:t>with measures of behavioral output</w:t>
      </w:r>
      <w:r>
        <w:t xml:space="preserve">. While many commercial systems have been designed to meet these needs, they </w:t>
      </w:r>
      <w:r w:rsidR="00E77743">
        <w:t xml:space="preserve">are </w:t>
      </w:r>
      <w:r w:rsidR="00E77743" w:rsidRPr="00E77743">
        <w:t>p</w:t>
      </w:r>
      <w:r w:rsidR="00E77743">
        <w:t xml:space="preserve">rohibitively expensive to use and </w:t>
      </w:r>
      <w:r>
        <w:t xml:space="preserve">fail to offer flexibility </w:t>
      </w:r>
      <w:r w:rsidR="00E77743">
        <w:t>that allows for integration across diverse experimental designs</w:t>
      </w:r>
      <w:r>
        <w:t xml:space="preserve">. </w:t>
      </w:r>
      <w:r w:rsidR="00182FE6">
        <w:t xml:space="preserve">We here describe a Teensy </w:t>
      </w:r>
      <w:r w:rsidR="006F292A">
        <w:t xml:space="preserve">3.2 </w:t>
      </w:r>
      <w:r w:rsidR="00182FE6">
        <w:t>microcontroller-</w:t>
      </w:r>
      <w:r>
        <w:t xml:space="preserve">based interface </w:t>
      </w:r>
      <w:r w:rsidR="00E77743">
        <w:t>that offers</w:t>
      </w:r>
      <w:r>
        <w:t xml:space="preserve"> fast and precisely timed digital signal readout for data acquisition </w:t>
      </w:r>
      <w:r w:rsidR="003E64DD">
        <w:t xml:space="preserve">with both digital and </w:t>
      </w:r>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r w:rsidR="003E64DD">
        <w:t xml:space="preserve">(1) </w:t>
      </w:r>
      <w:r w:rsidR="00E569E9">
        <w:t xml:space="preserve">reliable, high-accuracy </w:t>
      </w:r>
      <w:r w:rsidR="003E64DD">
        <w:t>capture of directional movement on a spherical treadmill</w:t>
      </w:r>
      <w:r w:rsidR="00E569E9">
        <w:t xml:space="preserve"> </w:t>
      </w:r>
      <w:r w:rsidR="003E64DD">
        <w:t>combined with high speed camera control for monitoring neurons in real-time and (2) a behavioral learning paradigm that delivers auditory and visual cues to task performing animals while monitoring activity through integrated camera control</w:t>
      </w:r>
      <w:r w:rsidR="00E569E9">
        <w:t xml:space="preserve">. </w:t>
      </w:r>
      <w:commentRangeStart w:id="0"/>
      <w:commentRangeStart w:id="1"/>
      <w:r w:rsidR="005123B7">
        <w:t xml:space="preserve">Both setups </w:t>
      </w:r>
      <w:r w:rsidR="003E64DD">
        <w:t>provide accuracy that rivals commercially available designs</w:t>
      </w:r>
      <w:commentRangeEnd w:id="0"/>
      <w:r w:rsidR="000759CA">
        <w:rPr>
          <w:rStyle w:val="CommentReference"/>
        </w:rPr>
        <w:commentReference w:id="0"/>
      </w:r>
      <w:commentRangeEnd w:id="1"/>
      <w:r w:rsidR="00317692">
        <w:rPr>
          <w:rStyle w:val="CommentReference"/>
        </w:rPr>
        <w:commentReference w:id="1"/>
      </w:r>
      <w:r w:rsidR="005123B7">
        <w:t xml:space="preserve">. </w:t>
      </w:r>
      <w:r w:rsidR="00C201E1">
        <w:t xml:space="preserve">We conclude that the Teensy 3.2, in conjunction with </w:t>
      </w:r>
      <w:proofErr w:type="gramStart"/>
      <w:r w:rsidR="003E64DD">
        <w:t>Teensy</w:t>
      </w:r>
      <w:proofErr w:type="gramEnd"/>
      <w:r w:rsidR="003E64DD">
        <w:t xml:space="preserve"> hardware modules</w:t>
      </w:r>
      <w:r w:rsidR="00C201E1">
        <w:t xml:space="preserve">, provides an optimal form of experimental control, particularly for those interested in </w:t>
      </w:r>
      <w:r w:rsidR="00940A43">
        <w:t xml:space="preserve">the integration of imaging </w:t>
      </w:r>
      <w:r w:rsidR="003E64DD">
        <w:t xml:space="preserve">with </w:t>
      </w:r>
      <w:r w:rsidR="00940A43">
        <w:t xml:space="preserve">behavior output </w:t>
      </w:r>
      <w:del w:id="2" w:author="howard" w:date="2018-10-25T09:33:00Z">
        <w:r w:rsidR="00940A43" w:rsidDel="00684C83">
          <w:delText>and experimental control</w:delText>
        </w:r>
      </w:del>
      <w:ins w:id="3" w:author="howard" w:date="2018-10-25T09:33:00Z">
        <w:r w:rsidR="00684C83">
          <w:t>in laboratory experiments</w:t>
        </w:r>
      </w:ins>
      <w:r w:rsidR="00C201E1">
        <w:t>.</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41110CC0" w:rsidR="006604E8" w:rsidRDefault="00940A43" w:rsidP="003E5207">
      <w:pPr>
        <w:ind w:firstLine="360"/>
      </w:pPr>
      <w:r>
        <w:t xml:space="preserve">High-speed </w:t>
      </w:r>
      <w:r w:rsidR="00AD3E99">
        <w:t>imaging</w:t>
      </w:r>
      <w:r w:rsidR="00217294">
        <w:t xml:space="preserve"> </w:t>
      </w:r>
      <w:r>
        <w:t xml:space="preserve">in </w:t>
      </w:r>
      <w:ins w:id="4" w:author="howard" w:date="2018-10-25T09:33:00Z">
        <w:r w:rsidR="00684C83">
          <w:t xml:space="preserve">behavioral </w:t>
        </w:r>
      </w:ins>
      <w:r>
        <w:t xml:space="preserve">neuroscience research </w:t>
      </w:r>
      <w:r w:rsidR="00217294">
        <w:t xml:space="preserve">is a </w:t>
      </w:r>
      <w:r w:rsidR="00DD4792">
        <w:t xml:space="preserve">technique </w:t>
      </w:r>
      <w:r w:rsidR="00685286">
        <w:t xml:space="preserve">that demands </w:t>
      </w:r>
      <w:r w:rsidR="004E5EFE">
        <w:t xml:space="preserve">high </w:t>
      </w:r>
      <w:r w:rsidR="006A018E">
        <w:t>temporal fidelity</w:t>
      </w:r>
      <w:ins w:id="5" w:author="howard" w:date="2018-10-25T09:34:00Z">
        <w:r w:rsidR="00684C83">
          <w:t xml:space="preserve"> and precise integration</w:t>
        </w:r>
      </w:ins>
      <w:r>
        <w:t xml:space="preserve"> between the imaging platform and animal behavior</w:t>
      </w:r>
      <w:r w:rsidR="00217294">
        <w:t xml:space="preserve">. </w:t>
      </w:r>
      <w:r>
        <w:t xml:space="preserve">The recent use of calcium imaging to track the activity of individual cells at millisecond resolution while animals engage in behavior represents such a requirement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532DCA">
        <w:t>S</w:t>
      </w:r>
      <w:r w:rsidR="001D6EFC">
        <w:t xml:space="preserve">trict alignment of neuronal signals with experimental inputs or outputs </w:t>
      </w:r>
      <w:ins w:id="6" w:author="howard" w:date="2018-10-25T09:34:00Z">
        <w:r w:rsidR="00684C83">
          <w:t xml:space="preserve">at these sampling frequencies </w:t>
        </w:r>
      </w:ins>
      <w:r w:rsidR="001D6EFC">
        <w:t xml:space="preserve">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t>
      </w:r>
      <w:ins w:id="7" w:author="howard" w:date="2018-10-25T09:35:00Z">
        <w:r w:rsidR="00684C83">
          <w:t xml:space="preserve">importance of this </w:t>
        </w:r>
      </w:ins>
      <w:r>
        <w:t xml:space="preserve">precision will </w:t>
      </w:r>
      <w:r w:rsidR="001D47E8">
        <w:t xml:space="preserve">become even more </w:t>
      </w:r>
      <w:del w:id="8" w:author="howard" w:date="2018-10-25T09:35:00Z">
        <w:r w:rsidR="001D47E8" w:rsidDel="00684C83">
          <w:delText xml:space="preserve">important </w:delText>
        </w:r>
      </w:del>
      <w:ins w:id="9" w:author="howard" w:date="2018-10-25T09:35:00Z">
        <w:r w:rsidR="00684C83">
          <w:t>relevant</w:t>
        </w:r>
        <w:r w:rsidR="00684C83">
          <w:t xml:space="preserve"> </w:t>
        </w:r>
      </w:ins>
      <w:r w:rsidR="001D47E8">
        <w:t xml:space="preserve">with the </w:t>
      </w:r>
      <w:r w:rsidR="000759CA">
        <w:t xml:space="preserve">emergence of faster calcium indicators or </w:t>
      </w:r>
      <w:r w:rsidR="0041721B">
        <w:t xml:space="preserve">new voltage imaging </w:t>
      </w:r>
      <w:r w:rsidR="000759CA">
        <w:t xml:space="preserve">sensors </w:t>
      </w:r>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r>
        <w:t xml:space="preserve">ways to integrate experimental control, behavioral output, and data </w:t>
      </w:r>
      <w:r w:rsidR="000759CA">
        <w:t xml:space="preserve">sampling </w:t>
      </w:r>
      <w:r w:rsidR="00250A90">
        <w:t>in a way that is synchronized</w:t>
      </w:r>
      <w:r w:rsidR="000759CA">
        <w:t xml:space="preserve"> and easy to use. </w:t>
      </w:r>
      <w:r w:rsidR="00E43909">
        <w:t xml:space="preserve"> </w:t>
      </w:r>
    </w:p>
    <w:p w14:paraId="48019C2B" w14:textId="490227FD" w:rsidR="00724071" w:rsidRDefault="001F2BCE" w:rsidP="00550B53">
      <w:pPr>
        <w:ind w:firstLine="360"/>
        <w:rPr>
          <w:ins w:id="10" w:author="howard" w:date="2018-10-25T09:54:00Z"/>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ins w:id="11" w:author="howard" w:date="2018-10-25T09:38:00Z">
        <w:r w:rsidR="00684C83" w:rsidRPr="00684C83">
          <w:t>This</w:t>
        </w:r>
      </w:ins>
      <w:ins w:id="12" w:author="howard" w:date="2018-10-25T09:39:00Z">
        <w:r w:rsidR="00684C83" w:rsidRPr="00684C83">
          <w:rPr>
            <w:rFonts w:eastAsiaTheme="minorEastAsia" w:hAnsi="Calibri"/>
            <w:color w:val="000000" w:themeColor="text1"/>
            <w:kern w:val="24"/>
          </w:rPr>
          <w:t xml:space="preserve"> </w:t>
        </w:r>
        <w:r w:rsidR="00684C83" w:rsidRPr="00684C83">
          <w:rPr>
            <w:rFonts w:eastAsiaTheme="minorEastAsia" w:hAnsi="Calibri"/>
            <w:color w:val="000000" w:themeColor="text1"/>
            <w:kern w:val="24"/>
          </w:rPr>
          <w:t xml:space="preserve">type of experimental control has traditionally involved the use of expensive lab laboratory equipment for the control and precision timing of stimuli. </w:t>
        </w:r>
      </w:ins>
      <w:ins w:id="13" w:author="howard" w:date="2018-10-25T09:50:00Z">
        <w:r w:rsidR="00724071">
          <w:rPr>
            <w:rFonts w:eastAsiaTheme="minorEastAsia" w:hAnsi="Calibri"/>
            <w:color w:val="000000" w:themeColor="text1"/>
            <w:kern w:val="24"/>
          </w:rPr>
          <w:t>These often involve</w:t>
        </w:r>
      </w:ins>
      <w:ins w:id="14" w:author="howard" w:date="2018-10-25T09:39:00Z">
        <w:r w:rsidR="00684C83" w:rsidRPr="00684C83">
          <w:rPr>
            <w:rFonts w:eastAsiaTheme="minorEastAsia" w:hAnsi="Calibri"/>
            <w:color w:val="000000" w:themeColor="text1"/>
            <w:kern w:val="24"/>
          </w:rPr>
          <w:t xml:space="preserve"> </w:t>
        </w:r>
      </w:ins>
      <w:ins w:id="15" w:author="howard" w:date="2018-10-25T09:50:00Z">
        <w:r w:rsidR="00724071">
          <w:rPr>
            <w:rFonts w:eastAsiaTheme="minorEastAsia" w:hAnsi="Calibri"/>
            <w:color w:val="000000" w:themeColor="text1"/>
            <w:kern w:val="24"/>
          </w:rPr>
          <w:t xml:space="preserve">producing a </w:t>
        </w:r>
      </w:ins>
      <w:ins w:id="16" w:author="howard" w:date="2018-10-25T09:39:00Z">
        <w:r w:rsidR="00684C83" w:rsidRPr="00684C83">
          <w:rPr>
            <w:rFonts w:eastAsiaTheme="minorEastAsia" w:hAnsi="Calibri"/>
            <w:color w:val="000000" w:themeColor="text1"/>
            <w:kern w:val="24"/>
          </w:rPr>
          <w:t>script</w:t>
        </w:r>
      </w:ins>
      <w:ins w:id="17" w:author="howard" w:date="2018-10-25T09:50:00Z">
        <w:r w:rsidR="00724071">
          <w:rPr>
            <w:rFonts w:eastAsiaTheme="minorEastAsia" w:hAnsi="Calibri"/>
            <w:color w:val="000000" w:themeColor="text1"/>
            <w:kern w:val="24"/>
          </w:rPr>
          <w:t xml:space="preserve"> using commercial software (</w:t>
        </w:r>
      </w:ins>
      <w:ins w:id="18" w:author="howard" w:date="2018-10-25T09:51:00Z">
        <w:r w:rsidR="00724071">
          <w:rPr>
            <w:rFonts w:eastAsiaTheme="minorEastAsia" w:hAnsi="Calibri"/>
            <w:color w:val="000000" w:themeColor="text1"/>
            <w:kern w:val="24"/>
          </w:rPr>
          <w:t xml:space="preserve">i.e., </w:t>
        </w:r>
      </w:ins>
      <w:proofErr w:type="spellStart"/>
      <w:ins w:id="19" w:author="howard" w:date="2018-10-25T09:50:00Z">
        <w:r w:rsidR="00724071">
          <w:rPr>
            <w:rFonts w:eastAsiaTheme="minorEastAsia" w:hAnsi="Calibri"/>
            <w:color w:val="000000" w:themeColor="text1"/>
            <w:kern w:val="24"/>
          </w:rPr>
          <w:t>Labview</w:t>
        </w:r>
        <w:proofErr w:type="spellEnd"/>
        <w:r w:rsidR="00724071">
          <w:rPr>
            <w:rFonts w:eastAsiaTheme="minorEastAsia" w:hAnsi="Calibri"/>
            <w:color w:val="000000" w:themeColor="text1"/>
            <w:kern w:val="24"/>
          </w:rPr>
          <w:t>, MATLAB)</w:t>
        </w:r>
      </w:ins>
      <w:ins w:id="20" w:author="howard" w:date="2018-10-25T09:39:00Z">
        <w:r w:rsidR="00684C83" w:rsidRPr="00684C83">
          <w:rPr>
            <w:rFonts w:eastAsiaTheme="minorEastAsia" w:hAnsi="Calibri"/>
            <w:color w:val="000000" w:themeColor="text1"/>
            <w:kern w:val="24"/>
          </w:rPr>
          <w:t xml:space="preserve"> that triggers the cameras to record</w:t>
        </w:r>
      </w:ins>
      <w:ins w:id="21" w:author="howard" w:date="2018-10-25T09:51:00Z">
        <w:r w:rsidR="00724071">
          <w:rPr>
            <w:rFonts w:eastAsiaTheme="minorEastAsia" w:hAnsi="Calibri"/>
            <w:color w:val="000000" w:themeColor="text1"/>
            <w:kern w:val="24"/>
          </w:rPr>
          <w:t xml:space="preserve"> while providing experimental control through </w:t>
        </w:r>
      </w:ins>
      <w:ins w:id="22" w:author="howard" w:date="2018-10-25T09:39:00Z">
        <w:r w:rsidR="00684C83" w:rsidRPr="00684C83">
          <w:rPr>
            <w:rFonts w:eastAsiaTheme="minorEastAsia" w:hAnsi="Calibri"/>
            <w:color w:val="000000" w:themeColor="text1"/>
            <w:kern w:val="24"/>
          </w:rPr>
          <w:t xml:space="preserve">executed through an expensive Analog to Digital Data Acquisition interface </w:t>
        </w:r>
      </w:ins>
      <w:ins w:id="23" w:author="howard" w:date="2018-10-25T09:51:00Z">
        <w:r w:rsidR="00724071">
          <w:rPr>
            <w:rFonts w:eastAsiaTheme="minorEastAsia" w:hAnsi="Calibri"/>
            <w:color w:val="000000" w:themeColor="text1"/>
            <w:kern w:val="24"/>
          </w:rPr>
          <w:t>(i.e., National Instruments)</w:t>
        </w:r>
      </w:ins>
      <w:ins w:id="24" w:author="howard" w:date="2018-10-25T09:52:00Z">
        <w:r w:rsidR="00724071">
          <w:rPr>
            <w:rFonts w:eastAsiaTheme="minorEastAsia" w:hAnsi="Calibri"/>
            <w:color w:val="000000" w:themeColor="text1"/>
            <w:kern w:val="24"/>
          </w:rPr>
          <w:t xml:space="preserve"> </w:t>
        </w:r>
      </w:ins>
      <w:ins w:id="25" w:author="howard" w:date="2018-10-25T09:39:00Z">
        <w:r w:rsidR="00684C83" w:rsidRPr="00684C83">
          <w:rPr>
            <w:rFonts w:eastAsiaTheme="minorEastAsia" w:hAnsi="Calibri"/>
            <w:color w:val="000000" w:themeColor="text1"/>
            <w:kern w:val="24"/>
          </w:rPr>
          <w:t xml:space="preserve">running on a </w:t>
        </w:r>
      </w:ins>
      <w:ins w:id="26" w:author="howard" w:date="2018-10-25T09:52:00Z">
        <w:r w:rsidR="00724071">
          <w:rPr>
            <w:rFonts w:eastAsiaTheme="minorEastAsia" w:hAnsi="Calibri"/>
            <w:color w:val="000000" w:themeColor="text1"/>
            <w:kern w:val="24"/>
          </w:rPr>
          <w:t>personal computer</w:t>
        </w:r>
      </w:ins>
      <w:ins w:id="27" w:author="howard" w:date="2018-10-25T09:39:00Z">
        <w:r w:rsidR="00684C83" w:rsidRPr="00684C83">
          <w:rPr>
            <w:rFonts w:eastAsiaTheme="minorEastAsia" w:hAnsi="Calibri"/>
            <w:color w:val="000000" w:themeColor="text1"/>
            <w:kern w:val="24"/>
          </w:rPr>
          <w:t xml:space="preserve"> </w:t>
        </w:r>
      </w:ins>
      <w:ins w:id="28" w:author="howard" w:date="2018-10-25T09:52:00Z">
        <w:r w:rsidR="00724071">
          <w:rPr>
            <w:rFonts w:eastAsiaTheme="minorEastAsia" w:hAnsi="Calibri"/>
            <w:color w:val="000000" w:themeColor="text1"/>
            <w:kern w:val="24"/>
          </w:rPr>
          <w:t>using the associated drivers</w:t>
        </w:r>
      </w:ins>
      <w:ins w:id="29" w:author="howard" w:date="2018-10-25T09:39:00Z">
        <w:r w:rsidR="00684C83" w:rsidRPr="00684C83">
          <w:rPr>
            <w:rFonts w:eastAsiaTheme="minorEastAsia" w:hAnsi="Calibri"/>
            <w:color w:val="000000" w:themeColor="text1"/>
            <w:kern w:val="24"/>
          </w:rPr>
          <w:t xml:space="preserve">. This complex system </w:t>
        </w:r>
      </w:ins>
      <w:ins w:id="30" w:author="howard" w:date="2018-10-25T09:52:00Z">
        <w:r w:rsidR="00724071">
          <w:rPr>
            <w:rFonts w:eastAsiaTheme="minorEastAsia" w:hAnsi="Calibri"/>
            <w:color w:val="000000" w:themeColor="text1"/>
            <w:kern w:val="24"/>
          </w:rPr>
          <w:t xml:space="preserve">may also require </w:t>
        </w:r>
      </w:ins>
      <w:ins w:id="31" w:author="howard" w:date="2018-10-25T09:39:00Z">
        <w:r w:rsidR="00684C83" w:rsidRPr="00684C83">
          <w:rPr>
            <w:rFonts w:eastAsiaTheme="minorEastAsia" w:hAnsi="Calibri"/>
            <w:color w:val="000000" w:themeColor="text1"/>
            <w:kern w:val="24"/>
          </w:rPr>
          <w:t xml:space="preserve">additional stimulus generators to produce the analog </w:t>
        </w:r>
      </w:ins>
      <w:ins w:id="32" w:author="howard" w:date="2018-10-25T09:53:00Z">
        <w:r w:rsidR="00724071">
          <w:rPr>
            <w:rFonts w:eastAsiaTheme="minorEastAsia" w:hAnsi="Calibri"/>
            <w:color w:val="000000" w:themeColor="text1"/>
            <w:kern w:val="24"/>
          </w:rPr>
          <w:t>or</w:t>
        </w:r>
      </w:ins>
      <w:ins w:id="33" w:author="howard" w:date="2018-10-25T09:39:00Z">
        <w:r w:rsidR="00684C83" w:rsidRPr="00684C83">
          <w:rPr>
            <w:rFonts w:eastAsiaTheme="minorEastAsia" w:hAnsi="Calibri"/>
            <w:color w:val="000000" w:themeColor="text1"/>
            <w:kern w:val="24"/>
          </w:rPr>
          <w:t xml:space="preserve"> digital signals needed to perform this experiment. Most importantly, while highly precise, the </w:t>
        </w:r>
        <w:r w:rsidR="00684C83" w:rsidRPr="00684C83">
          <w:rPr>
            <w:rFonts w:eastAsiaTheme="minorEastAsia" w:hAnsi="Calibri"/>
            <w:color w:val="000000" w:themeColor="text1"/>
            <w:kern w:val="24"/>
          </w:rPr>
          <w:lastRenderedPageBreak/>
          <w:t xml:space="preserve">use of such equipment is prohibitively expensive to users outside of well-funded research or industry </w:t>
        </w:r>
      </w:ins>
      <w:ins w:id="34" w:author="howard" w:date="2018-10-25T10:19:00Z">
        <w:r w:rsidR="00E222CD">
          <w:rPr>
            <w:rFonts w:eastAsiaTheme="minorEastAsia" w:hAnsi="Calibri"/>
            <w:color w:val="000000" w:themeColor="text1"/>
            <w:kern w:val="24"/>
          </w:rPr>
          <w:t>laboratories</w:t>
        </w:r>
      </w:ins>
      <w:ins w:id="35" w:author="howard" w:date="2018-10-25T09:39:00Z">
        <w:r w:rsidR="00684C83" w:rsidRPr="00684C83">
          <w:rPr>
            <w:rFonts w:eastAsiaTheme="minorEastAsia" w:hAnsi="Calibri"/>
            <w:color w:val="000000" w:themeColor="text1"/>
            <w:kern w:val="24"/>
          </w:rPr>
          <w:t xml:space="preserve">.  </w:t>
        </w:r>
      </w:ins>
    </w:p>
    <w:p w14:paraId="3CDF4EDC" w14:textId="77777777" w:rsidR="00724071" w:rsidRDefault="00724071" w:rsidP="00724071">
      <w:pPr>
        <w:rPr>
          <w:ins w:id="36" w:author="howard" w:date="2018-10-25T09:54:00Z"/>
          <w:rFonts w:eastAsiaTheme="minorEastAsia" w:hAnsi="Calibri"/>
          <w:color w:val="000000" w:themeColor="text1"/>
          <w:kern w:val="24"/>
        </w:rPr>
      </w:pPr>
    </w:p>
    <w:p w14:paraId="6DE090BB" w14:textId="738EA83C" w:rsidR="005E467A" w:rsidDel="00724071" w:rsidRDefault="00724071" w:rsidP="00724071">
      <w:pPr>
        <w:rPr>
          <w:del w:id="37" w:author="howard" w:date="2018-10-25T09:56:00Z"/>
        </w:rPr>
      </w:pPr>
      <w:ins w:id="38" w:author="howard" w:date="2018-10-25T09:54:00Z">
        <w:r>
          <w:rPr>
            <w:rFonts w:eastAsiaTheme="minorEastAsia" w:hAnsi="Calibri"/>
            <w:color w:val="000000" w:themeColor="text1"/>
            <w:kern w:val="24"/>
          </w:rPr>
          <w:t xml:space="preserve">Over the last several years, the emergence of small </w:t>
        </w:r>
        <w:r>
          <w:t xml:space="preserve">highly precise </w:t>
        </w:r>
        <w:r>
          <w:t xml:space="preserve">microcontrollers </w:t>
        </w:r>
      </w:ins>
      <w:ins w:id="39" w:author="howard" w:date="2018-10-25T09:55:00Z">
        <w:r>
          <w:t>for use by hobbyists have gained traction across a variety of scientific fields (cite</w:t>
        </w:r>
        <w:proofErr w:type="gramStart"/>
        <w:r>
          <w:t xml:space="preserve">)  </w:t>
        </w:r>
      </w:ins>
      <w:proofErr w:type="gramEnd"/>
      <w:del w:id="40" w:author="howard" w:date="2018-10-25T09:54:00Z">
        <w:r w:rsidR="005E467A" w:rsidDel="00724071">
          <w:delText>Using microcontrollers can address this issue</w:delText>
        </w:r>
      </w:del>
      <w:r w:rsidR="005E467A">
        <w:t>.</w:t>
      </w:r>
      <w:ins w:id="41" w:author="howard" w:date="2018-10-25T09:56:00Z">
        <w:r>
          <w:t xml:space="preserve">These microcontrollers </w:t>
        </w:r>
        <w:proofErr w:type="spellStart"/>
        <w:r>
          <w:t>a</w:t>
        </w:r>
      </w:ins>
      <w:ins w:id="42" w:author="howard" w:date="2018-10-25T09:57:00Z">
        <w:r>
          <w:t>re</w:t>
        </w:r>
      </w:ins>
    </w:p>
    <w:p w14:paraId="2E78120D" w14:textId="5A7DB306" w:rsidR="00550B53" w:rsidRDefault="003213CF" w:rsidP="00724071">
      <w:del w:id="43" w:author="howard" w:date="2018-10-25T09:56:00Z">
        <w:r w:rsidDel="00724071">
          <w:delText>S</w:delText>
        </w:r>
      </w:del>
      <w:proofErr w:type="gramStart"/>
      <w:ins w:id="44" w:author="howard" w:date="2018-10-25T09:57:00Z">
        <w:r w:rsidR="00724071">
          <w:t>s</w:t>
        </w:r>
      </w:ins>
      <w:r>
        <w:t>mall</w:t>
      </w:r>
      <w:proofErr w:type="spellEnd"/>
      <w:proofErr w:type="gramEnd"/>
      <w:r>
        <w:t>, affordable, open-source</w:t>
      </w:r>
      <w:ins w:id="45" w:author="howard" w:date="2018-10-25T09:57:00Z">
        <w:r w:rsidR="00724071">
          <w:t xml:space="preserve"> and while </w:t>
        </w:r>
        <w:r w:rsidR="00724071">
          <w:rPr>
            <w:rFonts w:eastAsiaTheme="minorEastAsia" w:hAnsi="Calibri"/>
            <w:color w:val="000000" w:themeColor="text1"/>
            <w:kern w:val="24"/>
          </w:rPr>
          <w:t>still precise, allow</w:t>
        </w:r>
        <w:r w:rsidR="00724071" w:rsidRPr="00684C83">
          <w:rPr>
            <w:rFonts w:eastAsiaTheme="minorEastAsia" w:hAnsi="Calibri"/>
            <w:color w:val="000000" w:themeColor="text1"/>
            <w:kern w:val="24"/>
          </w:rPr>
          <w:t xml:space="preserve"> for customization and easy implementation with a low initial cost. Such</w:t>
        </w:r>
        <w:r w:rsidR="00724071">
          <w:rPr>
            <w:rFonts w:eastAsiaTheme="minorEastAsia" w:hAnsi="Calibri"/>
            <w:color w:val="000000" w:themeColor="text1"/>
            <w:kern w:val="24"/>
          </w:rPr>
          <w:t xml:space="preserve"> a </w:t>
        </w:r>
        <w:r w:rsidR="00724071" w:rsidRPr="00684C83">
          <w:rPr>
            <w:rFonts w:eastAsiaTheme="minorEastAsia" w:hAnsi="Calibri"/>
            <w:color w:val="000000" w:themeColor="text1"/>
            <w:kern w:val="24"/>
          </w:rPr>
          <w:t xml:space="preserve">system would allow many individuals to explore scientific questions with low barriers to entry. </w:t>
        </w:r>
        <w:r w:rsidR="00724071" w:rsidRPr="00684C83">
          <w:t xml:space="preserve"> </w:t>
        </w:r>
      </w:ins>
      <w:r>
        <w:t xml:space="preserve"> </w:t>
      </w:r>
      <w:ins w:id="46" w:author="howard" w:date="2018-10-25T09:57:00Z">
        <w:r w:rsidR="00724071">
          <w:t xml:space="preserve">Two such </w:t>
        </w:r>
      </w:ins>
      <w:r>
        <w:t>m</w:t>
      </w:r>
      <w:r w:rsidR="00D20DB3">
        <w:t>icrocontrollers</w:t>
      </w:r>
      <w:r>
        <w:t xml:space="preserve"> </w:t>
      </w:r>
      <w:ins w:id="47" w:author="howard" w:date="2018-10-25T09:58:00Z">
        <w:r w:rsidR="00724071">
          <w:t>(</w:t>
        </w:r>
      </w:ins>
      <w:del w:id="48" w:author="howard" w:date="2018-10-25T09:58:00Z">
        <w:r w:rsidR="00D20DB3" w:rsidDel="00724071">
          <w:delText xml:space="preserve">such as </w:delText>
        </w:r>
      </w:del>
      <w:r w:rsidR="00D20DB3">
        <w:t>the Teensy 3.2 or Arduino UNO</w:t>
      </w:r>
      <w:ins w:id="49" w:author="howard" w:date="2018-10-25T09:58:00Z">
        <w:r w:rsidR="00724071">
          <w:t>)</w:t>
        </w:r>
      </w:ins>
      <w:r w:rsidR="00D20DB3">
        <w:t xml:space="preserve"> are capable of delivering </w:t>
      </w:r>
      <w:r>
        <w:t xml:space="preserve">precisely timed pulses with </w:t>
      </w:r>
      <w:r w:rsidR="007469B4">
        <w:t>microsecond-level</w:t>
      </w:r>
      <w:r>
        <w:t xml:space="preserve"> resolution</w:t>
      </w:r>
      <w:r w:rsidR="007469B4">
        <w:t xml:space="preserve"> using user-friendly functions</w:t>
      </w:r>
      <w:r w:rsidR="001F2BCE">
        <w:t>, which can be used to coordinate experiments</w:t>
      </w:r>
      <w:r w:rsidR="007469B4">
        <w:t>.</w:t>
      </w:r>
      <w:r w:rsidR="00EB40DF">
        <w:t xml:space="preserve"> While more expensive equipment is commonly used for </w:t>
      </w:r>
      <w:r w:rsidR="00550B53">
        <w:t xml:space="preserve">data acquisition and experimental control, these microcontrollers are far less expensive, </w:t>
      </w:r>
      <w:r w:rsidR="00940082">
        <w:t xml:space="preserve">are </w:t>
      </w:r>
      <w:r w:rsidR="00550B53">
        <w:t>sufficient for the majority of experimental needs, and</w:t>
      </w:r>
      <w:r w:rsidR="00F43D50">
        <w:t xml:space="preserve"> </w:t>
      </w:r>
      <w:r w:rsidR="00550B53">
        <w:t xml:space="preserve">leverage open-source software and </w:t>
      </w:r>
      <w:r w:rsidR="00E5249F">
        <w:t>intuitive programming languages</w:t>
      </w:r>
      <w:r w:rsidR="004A292D">
        <w:t xml:space="preserve"> </w:t>
      </w:r>
      <w:sdt>
        <w:sdtPr>
          <w:id w:val="1047725158"/>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The Arduino programming environment, which </w:t>
      </w:r>
      <w:r w:rsidR="00AB576C">
        <w:t xml:space="preserve">the </w:t>
      </w:r>
      <w:r w:rsidR="00550B53">
        <w:t xml:space="preserve">Teensy utilizes, is simple to learn for anyone with any programming background, and </w:t>
      </w:r>
      <w:r w:rsidR="00E5249F">
        <w:t xml:space="preserve">utilizing this type of microcontroller </w:t>
      </w:r>
      <w:r w:rsidR="00550B53">
        <w:t xml:space="preserve">doesn’t require much experience in the realm of electronics, as explained in depth previously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In addition to the standard features that the Arduino UNO, for example</w:t>
      </w:r>
      <w:del w:id="50" w:author="howard" w:date="2018-10-25T10:21:00Z">
        <w:r w:rsidR="00550B53" w:rsidDel="00E222CD">
          <w:delText>, offers</w:delText>
        </w:r>
      </w:del>
      <w:r w:rsidR="00550B53">
        <w:t xml:space="preserve">, the Teensy 3.2 </w:t>
      </w:r>
      <w:ins w:id="51" w:author="howard" w:date="2018-10-25T10:21:00Z">
        <w:r w:rsidR="00E222CD">
          <w:t xml:space="preserve">also </w:t>
        </w:r>
      </w:ins>
      <w:r w:rsidR="00550B53">
        <w:t>delivers true analog output</w:t>
      </w:r>
      <w:r w:rsidR="000E6853">
        <w:t>, which the Arduino UNO lacks</w:t>
      </w:r>
      <w:r w:rsidR="00550B53">
        <w:t>. A</w:t>
      </w:r>
      <w:ins w:id="52" w:author="howard" w:date="2018-10-25T10:21:00Z">
        <w:r w:rsidR="00E222CD">
          <w:t>n open source</w:t>
        </w:r>
      </w:ins>
      <w:r w:rsidR="00550B53">
        <w:t xml:space="preserve"> </w:t>
      </w:r>
      <w:ins w:id="53" w:author="howard" w:date="2018-10-25T10:22:00Z">
        <w:r w:rsidR="00E222CD">
          <w:t>Audio</w:t>
        </w:r>
        <w:r w:rsidR="00E222CD">
          <w:t xml:space="preserve"> </w:t>
        </w:r>
      </w:ins>
      <w:r w:rsidR="00550B53">
        <w:t>library available only for the Teensy</w:t>
      </w:r>
      <w:proofErr w:type="gramStart"/>
      <w:r w:rsidR="00550B53">
        <w:t xml:space="preserve">, </w:t>
      </w:r>
      <w:proofErr w:type="gramEnd"/>
      <w:del w:id="54" w:author="howard" w:date="2018-10-25T10:22:00Z">
        <w:r w:rsidR="00550B53" w:rsidDel="00E222CD">
          <w:delText>the Audio library</w:delText>
        </w:r>
      </w:del>
      <w:r w:rsidR="00550B53">
        <w:t xml:space="preserve">, </w:t>
      </w:r>
      <w:del w:id="55" w:author="howard" w:date="2018-10-25T10:22:00Z">
        <w:r w:rsidR="00550B53" w:rsidDel="00E222CD">
          <w:delText>makes use of this</w:delText>
        </w:r>
      </w:del>
      <w:ins w:id="56" w:author="howard" w:date="2018-10-25T10:22:00Z">
        <w:r w:rsidR="00E222CD">
          <w:t xml:space="preserve">adds more functionality </w:t>
        </w:r>
      </w:ins>
      <w:r w:rsidR="000E6853">
        <w:t xml:space="preserve"> </w:t>
      </w:r>
      <w:del w:id="57" w:author="howard" w:date="2018-10-25T10:22:00Z">
        <w:r w:rsidR="000E6853" w:rsidDel="00E222CD">
          <w:delText>additional feature</w:delText>
        </w:r>
        <w:r w:rsidR="00550B53" w:rsidDel="00E222CD">
          <w:delText xml:space="preserve"> </w:delText>
        </w:r>
      </w:del>
      <w:r w:rsidR="00550B53">
        <w:t xml:space="preserve">by providing a simple way to create and/or play sounds directly from the </w:t>
      </w:r>
      <w:del w:id="58" w:author="howard" w:date="2018-10-25T10:22:00Z">
        <w:r w:rsidR="00550B53" w:rsidDel="00E222CD">
          <w:delText>Teensy</w:delText>
        </w:r>
      </w:del>
      <w:ins w:id="59" w:author="howard" w:date="2018-10-25T10:22:00Z">
        <w:r w:rsidR="00E222CD">
          <w:t>device</w:t>
        </w:r>
      </w:ins>
      <w:r w:rsidR="00550B53">
        <w:t>. Therefore, operant conditioning experiments that utilize sound do</w:t>
      </w:r>
      <w:ins w:id="60" w:author="howard" w:date="2018-10-25T10:22:00Z">
        <w:r w:rsidR="00E222CD">
          <w:t xml:space="preserve"> </w:t>
        </w:r>
        <w:proofErr w:type="spellStart"/>
        <w:r w:rsidR="00E222CD">
          <w:t>not</w:t>
        </w:r>
      </w:ins>
      <w:del w:id="61" w:author="howard" w:date="2018-10-25T10:22:00Z">
        <w:r w:rsidR="00550B53" w:rsidDel="00E222CD">
          <w:delText>n’</w:delText>
        </w:r>
      </w:del>
      <w:r w:rsidR="00550B53">
        <w:t>t</w:t>
      </w:r>
      <w:proofErr w:type="spellEnd"/>
      <w:r w:rsidR="00550B53">
        <w:t xml:space="preserve"> necessitate additional </w:t>
      </w:r>
      <w:ins w:id="62" w:author="howard" w:date="2018-10-25T10:22:00Z">
        <w:r w:rsidR="00E222CD">
          <w:t xml:space="preserve">audio </w:t>
        </w:r>
      </w:ins>
      <w:r w:rsidR="00550B53">
        <w:t xml:space="preserve">equipment or knowledge of electrical circuits, aside from an inexpensive </w:t>
      </w:r>
      <w:ins w:id="63" w:author="howard" w:date="2018-10-25T10:23:00Z">
        <w:r w:rsidR="00E222CD">
          <w:t xml:space="preserve">direct plug-in </w:t>
        </w:r>
      </w:ins>
      <w:r w:rsidR="00550B53">
        <w:t xml:space="preserve">amplifier for </w:t>
      </w:r>
      <w:ins w:id="64" w:author="howard" w:date="2018-10-25T10:23:00Z">
        <w:r w:rsidR="00E222CD">
          <w:t xml:space="preserve">the </w:t>
        </w:r>
      </w:ins>
      <w:r w:rsidR="00550B53">
        <w:t>microcontroller</w:t>
      </w:r>
      <w:del w:id="65" w:author="howard" w:date="2018-10-25T10:23:00Z">
        <w:r w:rsidR="00550B53" w:rsidDel="00E222CD">
          <w:delText>s</w:delText>
        </w:r>
      </w:del>
      <w:r w:rsidR="00550B53">
        <w:t xml:space="preserve"> and a speaker.</w:t>
      </w:r>
    </w:p>
    <w:p w14:paraId="06F6489A" w14:textId="0D3C6C68" w:rsidR="00F3299C" w:rsidRDefault="00E222CD" w:rsidP="009F6C06">
      <w:pPr>
        <w:ind w:firstLine="360"/>
      </w:pPr>
      <w:ins w:id="66" w:author="howard" w:date="2018-10-25T10:25:00Z">
        <w:r>
          <w:t>Camera control</w:t>
        </w:r>
        <w:r>
          <w:t xml:space="preserve"> </w:t>
        </w:r>
        <w:r>
          <w:t xml:space="preserve">via an Arduino device </w:t>
        </w:r>
      </w:ins>
      <w:ins w:id="67" w:author="howard" w:date="2018-10-25T10:26:00Z">
        <w:r>
          <w:t>that initiates</w:t>
        </w:r>
        <w:r>
          <w:t xml:space="preserve"> only the start of an imaging sequence</w:t>
        </w:r>
        <w:r>
          <w:t xml:space="preserve"> </w:t>
        </w:r>
      </w:ins>
      <w:ins w:id="68" w:author="howard" w:date="2018-10-25T10:25:00Z">
        <w:r>
          <w:t xml:space="preserve">has been previously shown </w:t>
        </w:r>
      </w:ins>
      <w:customXmlInsRangeStart w:id="69" w:author="howard" w:date="2018-10-25T10:25:00Z"/>
      <w:sdt>
        <w:sdtPr>
          <w:id w:val="1035160559"/>
          <w:citation/>
        </w:sdtPr>
        <w:sdtContent>
          <w:customXmlInsRangeEnd w:id="69"/>
          <w:ins w:id="70" w:author="howard" w:date="2018-10-25T10:25:00Z">
            <w:r>
              <w:fldChar w:fldCharType="begin"/>
            </w:r>
            <w:r>
              <w:instrText xml:space="preserve">CITATION Mic17 \l 1033 </w:instrText>
            </w:r>
            <w:r>
              <w:fldChar w:fldCharType="separate"/>
            </w:r>
            <w:r>
              <w:rPr>
                <w:noProof/>
              </w:rPr>
              <w:t>(Micallef, Takahashi, Larkum, &amp; Palmer, 2017)</w:t>
            </w:r>
            <w:r>
              <w:fldChar w:fldCharType="end"/>
            </w:r>
          </w:ins>
          <w:customXmlInsRangeStart w:id="71" w:author="howard" w:date="2018-10-25T10:25:00Z"/>
        </w:sdtContent>
      </w:sdt>
      <w:customXmlInsRangeEnd w:id="71"/>
      <w:ins w:id="72" w:author="howard" w:date="2018-10-25T10:25:00Z">
        <w:r>
          <w:t>.</w:t>
        </w:r>
        <w:r>
          <w:t xml:space="preserve"> </w:t>
        </w:r>
      </w:ins>
      <w:moveToRangeStart w:id="73" w:author="howard" w:date="2018-10-25T10:25:00Z" w:name="move528226466"/>
      <w:moveTo w:id="74" w:author="howard" w:date="2018-10-25T10:25:00Z">
        <w:r>
          <w:t>However, a limitation of this approach is that it is necessary to synchronize frame timing with behavioral data after the experiment is complete, which is inexact and may necessitate interpolation.</w:t>
        </w:r>
      </w:moveTo>
      <w:moveToRangeEnd w:id="73"/>
      <w:ins w:id="75" w:author="howard" w:date="2018-10-25T10:27:00Z">
        <w:r>
          <w:t xml:space="preserve"> However, </w:t>
        </w:r>
      </w:ins>
      <w:del w:id="76" w:author="howard" w:date="2018-10-25T10:27:00Z">
        <w:r w:rsidR="00AB576C" w:rsidDel="00E222CD">
          <w:delText>In addition,</w:delText>
        </w:r>
      </w:del>
      <w:r w:rsidR="00AB576C">
        <w:t xml:space="preserve"> </w:t>
      </w:r>
      <w:r w:rsidR="000E6853">
        <w:t>Arduino and Teensy devices</w:t>
      </w:r>
      <w:r w:rsidR="00AB576C">
        <w:t xml:space="preserve"> can </w:t>
      </w:r>
      <w:ins w:id="77" w:author="howard" w:date="2018-10-25T10:27:00Z">
        <w:r>
          <w:t xml:space="preserve">instead </w:t>
        </w:r>
      </w:ins>
      <w:r w:rsidR="00AB576C">
        <w:t xml:space="preserve">be </w:t>
      </w:r>
      <w:del w:id="78" w:author="howard" w:date="2018-10-25T10:27:00Z">
        <w:r w:rsidR="00AB576C" w:rsidDel="00E222CD">
          <w:delText xml:space="preserve">useful </w:delText>
        </w:r>
      </w:del>
      <w:ins w:id="79" w:author="howard" w:date="2018-10-25T10:27:00Z">
        <w:r>
          <w:t>use</w:t>
        </w:r>
        <w:r>
          <w:t>d</w:t>
        </w:r>
        <w:r>
          <w:t xml:space="preserve"> </w:t>
        </w:r>
      </w:ins>
      <w:r w:rsidR="00AB576C">
        <w:t>to precisely time imaging</w:t>
      </w:r>
      <w:ins w:id="80" w:author="howard" w:date="2018-10-25T10:27:00Z">
        <w:r>
          <w:t xml:space="preserve"> capture for each frame</w:t>
        </w:r>
      </w:ins>
      <w:r w:rsidR="00AB576C">
        <w:t xml:space="preserve">. </w:t>
      </w:r>
      <w:r w:rsidR="00CE1AFC">
        <w:t xml:space="preserve">A common </w:t>
      </w:r>
      <w:del w:id="81" w:author="howard" w:date="2018-10-25T10:33:00Z">
        <w:r w:rsidR="00CE1AFC" w:rsidDel="009F6C06">
          <w:delText xml:space="preserve">imaging </w:delText>
        </w:r>
      </w:del>
      <w:r w:rsidR="00CE1AFC">
        <w:t xml:space="preserve">technique </w:t>
      </w:r>
      <w:ins w:id="82" w:author="howard" w:date="2018-10-25T10:34:00Z">
        <w:r w:rsidR="009F6C06">
          <w:t xml:space="preserve">in laboratory studies using more expensive AD converters </w:t>
        </w:r>
      </w:ins>
      <w:r w:rsidR="00CE1AFC">
        <w:t>is to set up an imaging device to utilize an “external trigger”, where the rising phase of a digital pulse or TTL pulse either initiates a sequence of internally clocked image capture</w:t>
      </w:r>
      <w:ins w:id="83" w:author="howard" w:date="2018-10-25T10:33:00Z">
        <w:r w:rsidR="009F6C06">
          <w:t>s</w:t>
        </w:r>
      </w:ins>
      <w:del w:id="84" w:author="howard" w:date="2018-10-25T10:33:00Z">
        <w:r w:rsidR="00CE1AFC" w:rsidDel="009F6C06">
          <w:delText>s</w:delText>
        </w:r>
      </w:del>
      <w:customXmlDelRangeStart w:id="85" w:author="howard" w:date="2018-10-25T10:33:00Z"/>
      <w:sdt>
        <w:sdtPr>
          <w:id w:val="-81371563"/>
          <w:citation/>
        </w:sdtPr>
        <w:sdtEndPr/>
        <w:sdtContent>
          <w:customXmlDelRangeEnd w:id="85"/>
          <w:del w:id="86" w:author="howard" w:date="2018-10-25T10:33:00Z">
            <w:r w:rsidR="00CE1AFC" w:rsidDel="009F6C06">
              <w:fldChar w:fldCharType="begin"/>
            </w:r>
            <w:r w:rsidR="00CE1AFC" w:rsidDel="009F6C06">
              <w:delInstrText xml:space="preserve">CITATION Mic17 \l 1033 </w:delInstrText>
            </w:r>
            <w:r w:rsidR="00CE1AFC" w:rsidDel="009F6C06">
              <w:fldChar w:fldCharType="separate"/>
            </w:r>
            <w:r w:rsidR="00CE1AFC" w:rsidDel="009F6C06">
              <w:rPr>
                <w:noProof/>
              </w:rPr>
              <w:delText xml:space="preserve"> (Micallef, Takahashi, Larkum, &amp; Palmer, 2017)</w:delText>
            </w:r>
            <w:r w:rsidR="00CE1AFC" w:rsidDel="009F6C06">
              <w:fldChar w:fldCharType="end"/>
            </w:r>
          </w:del>
          <w:customXmlDelRangeStart w:id="87" w:author="howard" w:date="2018-10-25T10:33:00Z"/>
        </w:sdtContent>
      </w:sdt>
      <w:customXmlDelRangeEnd w:id="87"/>
      <w:del w:id="88" w:author="howard" w:date="2018-10-25T10:32:00Z">
        <w:r w:rsidR="00CE1AFC" w:rsidDel="009F6C06">
          <w:delText xml:space="preserve"> </w:delText>
        </w:r>
      </w:del>
      <w:del w:id="89" w:author="howard" w:date="2018-10-25T10:28:00Z">
        <w:r w:rsidR="00CE1AFC" w:rsidDel="00E222CD">
          <w:delText xml:space="preserve">or </w:delText>
        </w:r>
      </w:del>
      <w:del w:id="90" w:author="howard" w:date="2018-10-25T10:32:00Z">
        <w:r w:rsidR="00CE1AFC" w:rsidDel="009F6C06">
          <w:delText>initiat</w:delText>
        </w:r>
      </w:del>
      <w:del w:id="91" w:author="howard" w:date="2018-10-25T10:28:00Z">
        <w:r w:rsidR="00CE1AFC" w:rsidDel="00E222CD">
          <w:delText>es</w:delText>
        </w:r>
      </w:del>
      <w:del w:id="92" w:author="howard" w:date="2018-10-25T10:32:00Z">
        <w:r w:rsidR="00CE1AFC" w:rsidDel="009F6C06">
          <w:delText xml:space="preserve"> frame capture once for every pulse</w:delText>
        </w:r>
      </w:del>
      <w:r w:rsidR="00CE1AFC">
        <w:t>.</w:t>
      </w:r>
      <w:ins w:id="93" w:author="howard" w:date="2018-10-25T10:24:00Z">
        <w:r>
          <w:t xml:space="preserve"> </w:t>
        </w:r>
      </w:ins>
      <w:del w:id="94" w:author="howard" w:date="2018-10-25T10:23:00Z">
        <w:r w:rsidR="00CE1AFC" w:rsidDel="00E222CD">
          <w:delText xml:space="preserve"> </w:delText>
        </w:r>
      </w:del>
      <w:del w:id="95" w:author="howard" w:date="2018-10-25T10:26:00Z">
        <w:r w:rsidR="00550B53" w:rsidDel="00E222CD">
          <w:delText>I</w:delText>
        </w:r>
        <w:r w:rsidR="00D20DB3" w:rsidDel="00E222CD">
          <w:delText xml:space="preserve">nitiating </w:delText>
        </w:r>
        <w:r w:rsidR="008E78F8" w:rsidDel="00E222CD">
          <w:delText xml:space="preserve">only </w:delText>
        </w:r>
        <w:r w:rsidR="00D20DB3" w:rsidDel="00E222CD">
          <w:delText xml:space="preserve">the start of an imaging sequence </w:delText>
        </w:r>
      </w:del>
      <w:del w:id="96" w:author="howard" w:date="2018-10-25T10:25:00Z">
        <w:r w:rsidR="00D20DB3" w:rsidDel="00E222CD">
          <w:delText xml:space="preserve">via </w:delText>
        </w:r>
        <w:r w:rsidR="00D55A6C" w:rsidDel="00E222CD">
          <w:delText xml:space="preserve">an Arduino device </w:delText>
        </w:r>
        <w:r w:rsidR="00D20DB3" w:rsidDel="00E222CD">
          <w:delText xml:space="preserve">has been previously shown </w:delText>
        </w:r>
      </w:del>
      <w:customXmlDelRangeStart w:id="97" w:author="howard" w:date="2018-10-25T10:25:00Z"/>
      <w:sdt>
        <w:sdtPr>
          <w:id w:val="2032451839"/>
          <w:citation/>
        </w:sdtPr>
        <w:sdtEndPr/>
        <w:sdtContent>
          <w:customXmlDelRangeEnd w:id="97"/>
          <w:del w:id="98" w:author="howard" w:date="2018-10-25T10:25:00Z">
            <w:r w:rsidR="00D55A6C" w:rsidDel="00E222CD">
              <w:fldChar w:fldCharType="begin"/>
            </w:r>
            <w:r w:rsidR="00CF2C1C" w:rsidDel="00E222CD">
              <w:delInstrText xml:space="preserve">CITATION Mic17 \l 1033 </w:delInstrText>
            </w:r>
            <w:r w:rsidR="00D55A6C" w:rsidDel="00E222CD">
              <w:fldChar w:fldCharType="separate"/>
            </w:r>
            <w:r w:rsidR="00CD5081" w:rsidDel="00E222CD">
              <w:rPr>
                <w:noProof/>
              </w:rPr>
              <w:delText>(Micallef, Takahashi, Larkum, &amp; Palmer, 2017)</w:delText>
            </w:r>
            <w:r w:rsidR="00D55A6C" w:rsidDel="00E222CD">
              <w:fldChar w:fldCharType="end"/>
            </w:r>
          </w:del>
          <w:customXmlDelRangeStart w:id="99" w:author="howard" w:date="2018-10-25T10:25:00Z"/>
        </w:sdtContent>
      </w:sdt>
      <w:customXmlDelRangeEnd w:id="99"/>
      <w:del w:id="100" w:author="howard" w:date="2018-10-25T10:25:00Z">
        <w:r w:rsidR="00D20DB3" w:rsidDel="00E222CD">
          <w:delText xml:space="preserve">. </w:delText>
        </w:r>
      </w:del>
      <w:moveFromRangeStart w:id="101" w:author="howard" w:date="2018-10-25T10:25:00Z" w:name="move528226466"/>
      <w:moveFrom w:id="102" w:author="howard" w:date="2018-10-25T10:25:00Z">
        <w:r w:rsidR="00D20DB3" w:rsidDel="00E222CD">
          <w:t>However, a limitation of this approach is that i</w:t>
        </w:r>
        <w:r w:rsidR="00D55A6C" w:rsidDel="00E222CD">
          <w:t xml:space="preserve">t is necessary to synchronize frame timing with </w:t>
        </w:r>
        <w:r w:rsidR="007F085D" w:rsidDel="00E222CD">
          <w:t>behavioral data</w:t>
        </w:r>
        <w:r w:rsidR="00D55A6C" w:rsidDel="00E222CD">
          <w:t xml:space="preserve"> after the experiment is complete, which is inexact and may necessitate interpolation. </w:t>
        </w:r>
      </w:moveFrom>
      <w:moveFromRangeEnd w:id="101"/>
      <w:ins w:id="103" w:author="howard" w:date="2018-10-25T10:34:00Z">
        <w:r w:rsidR="009F6C06">
          <w:t xml:space="preserve">One possibly concern with this approach is that </w:t>
        </w:r>
      </w:ins>
      <w:ins w:id="104" w:author="howard" w:date="2018-10-25T10:35:00Z">
        <w:r w:rsidR="009F6C06">
          <w:t>imprecise</w:t>
        </w:r>
      </w:ins>
      <w:ins w:id="105" w:author="howard" w:date="2018-10-25T10:34:00Z">
        <w:r w:rsidR="009F6C06">
          <w:t xml:space="preserve"> triggering </w:t>
        </w:r>
      </w:ins>
      <w:del w:id="106" w:author="howard" w:date="2018-10-25T10:35:00Z">
        <w:r w:rsidR="00397C93" w:rsidDel="009F6C06">
          <w:delText>Alternatively, i</w:delText>
        </w:r>
        <w:r w:rsidR="00D20DB3" w:rsidDel="009F6C06">
          <w:delText xml:space="preserve">f one were to trigger </w:delText>
        </w:r>
      </w:del>
      <w:ins w:id="107" w:author="howard" w:date="2018-10-25T10:35:00Z">
        <w:r w:rsidR="009F6C06">
          <w:t xml:space="preserve">of </w:t>
        </w:r>
      </w:ins>
      <w:r w:rsidR="00D20DB3">
        <w:t>each frame based on a different digital pulse</w:t>
      </w:r>
      <w:del w:id="108" w:author="howard" w:date="2018-10-25T10:35:00Z">
        <w:r w:rsidR="00D55A6C" w:rsidDel="009F6C06">
          <w:delText xml:space="preserve">, </w:delText>
        </w:r>
      </w:del>
      <w:ins w:id="109" w:author="howard" w:date="2018-10-25T10:35:00Z">
        <w:r w:rsidR="009F6C06">
          <w:t xml:space="preserve">s could </w:t>
        </w:r>
        <w:proofErr w:type="spellStart"/>
        <w:r w:rsidR="009F6C06">
          <w:t>introduce</w:t>
        </w:r>
      </w:ins>
      <w:del w:id="110" w:author="howard" w:date="2018-10-25T10:35:00Z">
        <w:r w:rsidR="00D55A6C" w:rsidDel="009F6C06">
          <w:delText xml:space="preserve">substantial </w:delText>
        </w:r>
      </w:del>
      <w:r w:rsidR="00D55A6C">
        <w:t>jitter</w:t>
      </w:r>
      <w:proofErr w:type="spellEnd"/>
      <w:r w:rsidR="00D55A6C">
        <w:t xml:space="preserve"> in digital pulse delivery </w:t>
      </w:r>
      <w:del w:id="111" w:author="howard" w:date="2018-10-25T10:36:00Z">
        <w:r w:rsidR="00BE18F0" w:rsidDel="009F6C06">
          <w:delText>could</w:delText>
        </w:r>
        <w:r w:rsidR="00D55A6C" w:rsidDel="009F6C06">
          <w:delText xml:space="preserve"> cause</w:delText>
        </w:r>
      </w:del>
      <w:ins w:id="112" w:author="howard" w:date="2018-10-25T10:36:00Z">
        <w:r w:rsidR="009F6C06">
          <w:t>causing</w:t>
        </w:r>
      </w:ins>
      <w:r w:rsidR="00D55A6C">
        <w:t xml:space="preserve"> frame loss and can also necessitate interpolation for many statistical </w:t>
      </w:r>
      <w:r w:rsidR="0031439B">
        <w:t>analyses</w:t>
      </w:r>
      <w:r w:rsidR="00D55A6C">
        <w:t>.</w:t>
      </w:r>
      <w:r w:rsidR="00397C93">
        <w:t xml:space="preserve"> </w:t>
      </w:r>
      <w:ins w:id="113" w:author="howard" w:date="2018-10-25T10:29:00Z">
        <w:r>
          <w:t xml:space="preserve">In particular, behavioral data must be precisely aligned to imaging data in experiments that utilize imaging. </w:t>
        </w:r>
      </w:ins>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397C93">
        <w:t xml:space="preserve">. The </w:t>
      </w:r>
    </w:p>
    <w:p w14:paraId="1ED3CF6F" w14:textId="0A3D4DC5" w:rsidR="00F3299C" w:rsidRDefault="002309C6" w:rsidP="00D91E60">
      <w:pPr>
        <w:ind w:firstLine="360"/>
      </w:pPr>
      <w:r>
        <w:lastRenderedPageBreak/>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xml:space="preserve">, and one that utilizes the </w:t>
      </w:r>
      <w:proofErr w:type="spellStart"/>
      <w:r w:rsidR="00844BFC">
        <w:t>Teensy’s</w:t>
      </w:r>
      <w:proofErr w:type="spellEnd"/>
      <w:r w:rsidR="00844BFC">
        <w:t xml:space="preserve">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w:t>
      </w:r>
      <w:proofErr w:type="gramStart"/>
      <w:r w:rsidR="00E85BA4">
        <w:t xml:space="preserve">3.2 </w:t>
      </w:r>
      <w:r w:rsidR="008C2BE3">
        <w:t xml:space="preserve"> </w:t>
      </w:r>
      <w:r w:rsidR="00066C51">
        <w:t>via</w:t>
      </w:r>
      <w:proofErr w:type="gramEnd"/>
      <w:r w:rsidR="00066C51">
        <w:t xml:space="preserve">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w:t>
      </w:r>
      <w:proofErr w:type="spellStart"/>
      <w:r w:rsidR="005A37B5">
        <w:t>microUSB</w:t>
      </w:r>
      <w:proofErr w:type="spellEnd"/>
      <w:r w:rsidR="005A37B5">
        <w:t xml:space="preserve">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w:t>
      </w:r>
      <w:proofErr w:type="spellStart"/>
      <w:r>
        <w:t>Github</w:t>
      </w:r>
      <w:proofErr w:type="spellEnd"/>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10"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utilized the “</w:t>
      </w:r>
      <w:proofErr w:type="spellStart"/>
      <w:r w:rsidR="003C2D4A">
        <w:t>IntervalTimer</w:t>
      </w:r>
      <w:proofErr w:type="spellEnd"/>
      <w:r w:rsidR="003C2D4A">
        <w:t xml:space="preserve">” function available in the standard </w:t>
      </w:r>
      <w:proofErr w:type="gramStart"/>
      <w:r w:rsidR="003C2D4A">
        <w:t>Teensy</w:t>
      </w:r>
      <w:proofErr w:type="gramEnd"/>
      <w:r w:rsidR="003C2D4A">
        <w:t xml:space="preserve">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w:t>
      </w:r>
      <w:proofErr w:type="spellStart"/>
      <w:r w:rsidR="003C2D4A">
        <w:t>ellapsedMicros</w:t>
      </w:r>
      <w:proofErr w:type="spellEnd"/>
      <w:r w:rsidR="003C2D4A">
        <w:t>” and “</w:t>
      </w:r>
      <w:proofErr w:type="spellStart"/>
      <w:r w:rsidR="003C2D4A">
        <w:t>ellapsedMillis</w:t>
      </w:r>
      <w:proofErr w:type="spellEnd"/>
      <w:r w:rsidR="003C2D4A">
        <w:t xml:space="preserve">” libraries built in to the </w:t>
      </w:r>
      <w:proofErr w:type="spellStart"/>
      <w:r w:rsidR="003C2D4A">
        <w:t>Teensyduino</w:t>
      </w:r>
      <w:proofErr w:type="spellEnd"/>
      <w:r w:rsidR="003C2D4A">
        <w:t xml:space="preserve"> </w:t>
      </w:r>
      <w:proofErr w:type="gramStart"/>
      <w:r w:rsidR="003C2D4A">
        <w:t>library, which, to microsecond or millisecond accuracy, respectively, act</w:t>
      </w:r>
      <w:proofErr w:type="gramEnd"/>
      <w:r w:rsidR="003C2D4A">
        <w:t xml:space="preserve"> as time accumulators. These can also be used for precisely timing events</w:t>
      </w:r>
      <w:r w:rsidR="00F16851">
        <w:t xml:space="preserve"> as well</w:t>
      </w:r>
      <w:r w:rsidR="003C2D4A">
        <w:t xml:space="preserve">. Though these can be downloaded separately for the Arduino, they come preinstalled in the </w:t>
      </w:r>
      <w:proofErr w:type="spellStart"/>
      <w:r w:rsidR="003C2D4A">
        <w:t>Teensyduino</w:t>
      </w:r>
      <w:proofErr w:type="spellEnd"/>
      <w:r w:rsidR="003C2D4A">
        <w:t xml:space="preserve"> library.</w:t>
      </w:r>
    </w:p>
    <w:p w14:paraId="0F7EC92F" w14:textId="33E8DDE0" w:rsidR="00AA307E" w:rsidRDefault="006E59E3" w:rsidP="00066C51">
      <w:pPr>
        <w:ind w:firstLine="720"/>
      </w:pPr>
      <w:r>
        <w:lastRenderedPageBreak/>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w:t>
      </w:r>
      <w:proofErr w:type="spellStart"/>
      <w:proofErr w:type="gramStart"/>
      <w:r w:rsidR="00523BEB">
        <w:t>ms</w:t>
      </w:r>
      <w:proofErr w:type="spellEnd"/>
      <w:proofErr w:type="gramEnd"/>
      <w:r w:rsidR="0081038E">
        <w:t xml:space="preserve"> is sent out of a digital pin using the </w:t>
      </w:r>
      <w:proofErr w:type="spellStart"/>
      <w:r w:rsidR="0081038E">
        <w:t>DigitalIO</w:t>
      </w:r>
      <w:proofErr w:type="spellEnd"/>
      <w:r w:rsidR="0081038E">
        <w:t xml:space="preserve"> library (</w:t>
      </w:r>
      <w:hyperlink r:id="rId11"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w:t>
      </w:r>
      <w:proofErr w:type="spellStart"/>
      <w:r w:rsidR="0081038E">
        <w:t>fastPinMode</w:t>
      </w:r>
      <w:proofErr w:type="spellEnd"/>
      <w:r w:rsidR="0081038E">
        <w:t>” and “</w:t>
      </w:r>
      <w:proofErr w:type="spellStart"/>
      <w:r w:rsidR="0081038E">
        <w:t>fastDigitalWrite</w:t>
      </w:r>
      <w:proofErr w:type="spellEnd"/>
      <w:r w:rsidR="0081038E">
        <w:t>’,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 xml:space="preserve">Instead of using the default Arduino programming environment to upload our code to the Teensy, we used </w:t>
      </w:r>
      <w:proofErr w:type="spellStart"/>
      <w:r w:rsidR="00597A57">
        <w:t>PlatformIO</w:t>
      </w:r>
      <w:proofErr w:type="spellEnd"/>
      <w:r w:rsidR="00597A57">
        <w:t xml:space="preserve">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 xml:space="preserve">directional </w:t>
      </w:r>
      <w:proofErr w:type="spellStart"/>
      <w:r w:rsidR="00EA4A2D">
        <w:t>microUSB</w:t>
      </w:r>
      <w:proofErr w:type="spellEnd"/>
      <w:r w:rsidR="00EA4A2D">
        <w:t>-USB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 xml:space="preserve">Where </w:t>
      </w:r>
      <w:proofErr w:type="spellStart"/>
      <w:r>
        <w:rPr>
          <w:rFonts w:eastAsiaTheme="minorEastAsia"/>
        </w:rPr>
        <w:t>y</w:t>
      </w:r>
      <w:r w:rsidRPr="003B084E">
        <w:rPr>
          <w:rFonts w:eastAsiaTheme="minorEastAsia"/>
          <w:vertAlign w:val="subscript"/>
        </w:rPr>
        <w:t>R</w:t>
      </w:r>
      <w:proofErr w:type="spellEnd"/>
      <w:r>
        <w:rPr>
          <w:rFonts w:eastAsiaTheme="minorEastAsia"/>
        </w:rPr>
        <w:t xml:space="preserve"> and </w:t>
      </w:r>
      <w:proofErr w:type="spellStart"/>
      <w:r>
        <w:rPr>
          <w:rFonts w:eastAsiaTheme="minorEastAsia"/>
        </w:rPr>
        <w:t>y</w:t>
      </w:r>
      <w:r>
        <w:rPr>
          <w:rFonts w:eastAsiaTheme="minorEastAsia"/>
          <w:vertAlign w:val="subscript"/>
        </w:rPr>
        <w:t>L</w:t>
      </w:r>
      <w:proofErr w:type="spellEnd"/>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w:t>
      </w:r>
      <w:proofErr w:type="spellStart"/>
      <w:proofErr w:type="gramStart"/>
      <w:r w:rsidR="009E4E72">
        <w:rPr>
          <w:rFonts w:eastAsiaTheme="minorEastAsia"/>
        </w:rPr>
        <w:t>delayMicroseconds</w:t>
      </w:r>
      <w:proofErr w:type="spellEnd"/>
      <w:r w:rsidR="009E4E72">
        <w:rPr>
          <w:rFonts w:eastAsiaTheme="minorEastAsia"/>
        </w:rPr>
        <w:t>(</w:t>
      </w:r>
      <w:proofErr w:type="gramEnd"/>
      <w:r w:rsidR="009E4E72">
        <w:rPr>
          <w:rFonts w:eastAsiaTheme="minorEastAsia"/>
        </w:rPr>
        <w:t>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w:t>
      </w:r>
      <w:r w:rsidR="00A71B51">
        <w:lastRenderedPageBreak/>
        <w:t>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0E6A921F" w:rsidR="00547A3D" w:rsidRDefault="004439B4" w:rsidP="004439B4">
      <w:pPr>
        <w:ind w:firstLine="720"/>
      </w:pPr>
      <w:r>
        <w:t>Again, we utilized a</w:t>
      </w:r>
      <w:r w:rsidR="001D1A06">
        <w:t xml:space="preserve">n </w:t>
      </w:r>
      <w:r w:rsidR="000E62FE">
        <w:t>“</w:t>
      </w:r>
      <w:proofErr w:type="spellStart"/>
      <w:r w:rsidR="000E62FE">
        <w:t>IntervalTimer</w:t>
      </w:r>
      <w:proofErr w:type="spellEnd"/>
      <w:r w:rsidR="000E62FE">
        <w:t xml:space="preserve">” in order to reliably </w:t>
      </w:r>
      <w:r>
        <w:t xml:space="preserve">time all of the experimental events. Every 50 </w:t>
      </w:r>
      <w:proofErr w:type="spellStart"/>
      <w:r>
        <w:t>ms</w:t>
      </w:r>
      <w:proofErr w:type="spellEnd"/>
      <w:r>
        <w:t xml:space="preserve">, this interval timer 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proofErr w:type="gramStart"/>
      <w:r w:rsidR="00A8750D">
        <w:t>Also, at the termination of a trial, this function incremented the trial number.</w:t>
      </w:r>
      <w:proofErr w:type="gramEnd"/>
      <w:r w:rsidR="00A8750D">
        <w:t xml:space="preserve"> </w:t>
      </w:r>
      <w:r w:rsidR="00C37AE3">
        <w:t xml:space="preserve">Finally, a 1 </w:t>
      </w:r>
      <w:proofErr w:type="spellStart"/>
      <w:r w:rsidR="00C37AE3">
        <w:t>ms</w:t>
      </w:r>
      <w:proofErr w:type="spellEnd"/>
      <w:r w:rsidR="00C37AE3">
        <w:t xml:space="preserve">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w:t>
      </w:r>
      <w:proofErr w:type="spellStart"/>
      <w:r w:rsidR="00835A0D">
        <w:t>PlatformIO</w:t>
      </w:r>
      <w:proofErr w:type="spellEnd"/>
      <w:r w:rsidR="00835A0D">
        <w:t xml:space="preserve"> on top of Atom) was utilized, and functions such as “</w:t>
      </w:r>
      <w:proofErr w:type="spellStart"/>
      <w:r w:rsidR="00835A0D">
        <w:t>fastPinMode</w:t>
      </w:r>
      <w:proofErr w:type="spellEnd"/>
      <w:r w:rsidR="00835A0D">
        <w:t>” and “</w:t>
      </w:r>
      <w:proofErr w:type="spellStart"/>
      <w:r w:rsidR="00835A0D">
        <w:t>fastDigitalWrite</w:t>
      </w:r>
      <w:proofErr w:type="spellEnd"/>
      <w:r w:rsidR="00835A0D">
        <w:t>”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xml:space="preserve">, and the experimental and trial times (in milliseconds) at the beginning of each </w:t>
      </w:r>
      <w:proofErr w:type="spellStart"/>
      <w:r>
        <w:t>IntervalTimer</w:t>
      </w:r>
      <w:proofErr w:type="spellEnd"/>
      <w:r>
        <w:t xml:space="preserve"> function call</w:t>
      </w:r>
      <w:r w:rsidR="000000FD">
        <w:t>.</w:t>
      </w:r>
    </w:p>
    <w:p w14:paraId="2523C3C2" w14:textId="528FDC83" w:rsidR="000000FD" w:rsidRDefault="005E0341" w:rsidP="000000FD">
      <w:pPr>
        <w:ind w:firstLine="720"/>
        <w:rPr>
          <w:rFonts w:eastAsiaTheme="minorEastAsia"/>
        </w:rPr>
      </w:pPr>
      <w:r>
        <w:t xml:space="preserve">In our proof-of-concept experiment (Figure 3), the puff, light,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w:t>
      </w:r>
      <w:proofErr w:type="spellStart"/>
      <w:r w:rsidR="00163E37">
        <w:t>ms</w:t>
      </w:r>
      <w:proofErr w:type="spellEnd"/>
      <w:r w:rsidR="00163E37">
        <w:t>,</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w:t>
      </w:r>
      <w:proofErr w:type="spellStart"/>
      <w:r w:rsidR="00163E37">
        <w:t>ms</w:t>
      </w:r>
      <w:r w:rsidR="00BF64F5">
        <w:t>.</w:t>
      </w:r>
      <w:proofErr w:type="spellEnd"/>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w:t>
      </w:r>
      <w:proofErr w:type="spellStart"/>
      <w:r>
        <w:rPr>
          <w:rFonts w:eastAsiaTheme="minorEastAsia"/>
        </w:rPr>
        <w:t>fitlm</w:t>
      </w:r>
      <w:proofErr w:type="spellEnd"/>
      <w:r>
        <w:rPr>
          <w:rFonts w:eastAsiaTheme="minorEastAsia"/>
        </w:rPr>
        <w:t>”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7DF380C5" w:rsidR="003B059D" w:rsidRDefault="00D356F4" w:rsidP="00CB65BE">
      <w:pPr>
        <w:ind w:firstLine="360"/>
      </w:pPr>
      <w:r>
        <w:t>Microcontrollers</w:t>
      </w:r>
      <w:r w:rsidR="00B272FF">
        <w:t xml:space="preserve"> such as Arduino</w:t>
      </w:r>
      <w:r w:rsidR="003B059D">
        <w:t xml:space="preserve"> UNO</w:t>
      </w:r>
      <w:r w:rsidR="00D96CCE">
        <w:t>s, with their</w:t>
      </w:r>
      <w:r w:rsidR="00B16927">
        <w:t xml:space="preserve"> user-</w:t>
      </w:r>
      <w:r w:rsidR="00B272FF">
        <w:t>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w:t>
      </w:r>
      <w:proofErr w:type="spellStart"/>
      <w:r w:rsidR="003B059D">
        <w:t>IntervalTimer</w:t>
      </w:r>
      <w:proofErr w:type="spellEnd"/>
      <w:r w:rsidR="003B059D">
        <w:t xml:space="preserve">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r w:rsidR="007F04E9">
        <w:t xml:space="preserve">This function takes as input a </w:t>
      </w:r>
      <w:r w:rsidR="0065118B">
        <w:t xml:space="preserve">single main </w:t>
      </w:r>
      <w:r w:rsidR="007F04E9">
        <w:t xml:space="preserve">function and the time, in microseconds, desired between calls to this function. </w:t>
      </w:r>
      <w:r w:rsidR="003B059D">
        <w:t xml:space="preserve">The Teensy 3.2 </w:t>
      </w:r>
      <w:r w:rsidR="00B272FF">
        <w:t>(</w:t>
      </w:r>
      <w:hyperlink r:id="rId15"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167B46">
        <w:t xml:space="preserve"> comprehensive A</w:t>
      </w:r>
      <w:r w:rsidR="007E0C8B">
        <w:t>udio library, but a</w:t>
      </w:r>
      <w:r w:rsidR="002C09CF">
        <w:t>lso has the capability to use the</w:t>
      </w:r>
      <w:r w:rsidR="007E0C8B">
        <w:t xml:space="preserve"> </w:t>
      </w:r>
      <w:proofErr w:type="spellStart"/>
      <w:r w:rsidR="007E0C8B">
        <w:t>IntervalTimer</w:t>
      </w:r>
      <w:proofErr w:type="spellEnd"/>
      <w:r w:rsidR="002C09CF">
        <w:t xml:space="preserve"> function</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2D91F9F6" w:rsidR="005A73AA" w:rsidRDefault="005A73AA" w:rsidP="005A73AA">
      <w:pPr>
        <w:tabs>
          <w:tab w:val="left" w:pos="5271"/>
        </w:tabs>
      </w:pPr>
      <w:r w:rsidRPr="00D63281">
        <w:rPr>
          <w:i/>
        </w:rPr>
        <w:t>Motion tracking using ADNS-9800</w:t>
      </w:r>
      <w:r w:rsidR="004E22A9">
        <w:rPr>
          <w:i/>
        </w:rPr>
        <w:t xml:space="preserve"> sensors</w:t>
      </w:r>
    </w:p>
    <w:p w14:paraId="6658B66B" w14:textId="0BA4553F" w:rsidR="00E75691" w:rsidRDefault="0041782D" w:rsidP="00574F13">
      <w:pPr>
        <w:ind w:firstLine="360"/>
      </w:pPr>
      <w:r>
        <w:t>To demonstrate the flexibility of this device for both experimental control and data acquisition</w:t>
      </w:r>
      <w:r w:rsidR="005A73AA">
        <w:t xml:space="preserve"> in conjunction with</w:t>
      </w:r>
      <w:r w:rsidR="005F117A">
        <w:t xml:space="preserve"> frame-wise</w:t>
      </w:r>
      <w:r w:rsidR="005A73AA">
        <w:t xml:space="preserve"> image </w:t>
      </w:r>
      <w:r w:rsidR="00FF0E6A">
        <w:t>triggering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ins w:id="114" w:author="howard" w:date="2018-10-25T11:04:00Z">
        <w:r w:rsidR="005F6A7E">
          <w:t>1</w:t>
        </w:r>
      </w:ins>
      <w:del w:id="115" w:author="howard" w:date="2018-10-25T11:06:00Z">
        <w:r w:rsidR="006A13DB" w:rsidDel="005F6A7E">
          <w:delText>2</w:delText>
        </w:r>
      </w:del>
      <w:r w:rsidR="00B40A0C">
        <w:t>, the cost of specialty components for this experimental design is quite low</w:t>
      </w:r>
      <w:r w:rsidR="006A13DB">
        <w:t>, totaling less than $80</w:t>
      </w:r>
      <w:r w:rsidR="00B40A0C">
        <w:t xml:space="preserve">. Other commonly used components such as </w:t>
      </w:r>
      <w:del w:id="116" w:author="howard" w:date="2018-10-25T11:04:00Z">
        <w:r w:rsidR="00B40A0C" w:rsidDel="005F6A7E">
          <w:delText>wiring</w:delText>
        </w:r>
      </w:del>
      <w:ins w:id="117" w:author="howard" w:date="2018-10-25T11:04:00Z">
        <w:r w:rsidR="005F6A7E">
          <w:t>wi</w:t>
        </w:r>
        <w:r w:rsidR="005F6A7E">
          <w:t>re</w:t>
        </w:r>
      </w:ins>
      <w:r w:rsidR="00B40A0C">
        <w:t>, solder</w:t>
      </w:r>
      <w:ins w:id="118" w:author="howard" w:date="2018-10-25T11:05:00Z">
        <w:r w:rsidR="005F6A7E">
          <w:t>,</w:t>
        </w:r>
      </w:ins>
      <w:r w:rsidR="00B40A0C">
        <w:t xml:space="preserve"> and </w:t>
      </w:r>
      <w:del w:id="119" w:author="howard" w:date="2018-10-25T11:02:00Z">
        <w:r w:rsidR="00B40A0C" w:rsidDel="005F6A7E">
          <w:delText>wire strippers and crimpers</w:delText>
        </w:r>
      </w:del>
      <w:ins w:id="120" w:author="howard" w:date="2018-10-25T11:02:00Z">
        <w:r w:rsidR="005F6A7E">
          <w:t>tools</w:t>
        </w:r>
      </w:ins>
      <w:r w:rsidR="00B40A0C">
        <w:t xml:space="preserve"> are </w:t>
      </w:r>
      <w:del w:id="121" w:author="howard" w:date="2018-10-25T11:03:00Z">
        <w:r w:rsidR="00B40A0C" w:rsidDel="005F6A7E">
          <w:delText>also needed</w:delText>
        </w:r>
        <w:r w:rsidR="00976EC3" w:rsidDel="005F6A7E">
          <w:delText xml:space="preserve"> on a case-by-case basis</w:delText>
        </w:r>
        <w:r w:rsidR="00322DA8" w:rsidDel="005F6A7E">
          <w:delText xml:space="preserve"> and</w:delText>
        </w:r>
      </w:del>
      <w:ins w:id="122" w:author="howard" w:date="2018-10-25T11:03:00Z">
        <w:r w:rsidR="005F6A7E">
          <w:t xml:space="preserve">common in most </w:t>
        </w:r>
        <w:proofErr w:type="gramStart"/>
        <w:r w:rsidR="005F6A7E">
          <w:t xml:space="preserve">labs </w:t>
        </w:r>
      </w:ins>
      <w:proofErr w:type="gramEnd"/>
      <w:del w:id="123" w:author="howard" w:date="2018-10-25T11:03:00Z">
        <w:r w:rsidR="00322DA8" w:rsidDel="005F6A7E">
          <w:delText xml:space="preserve"> are</w:delText>
        </w:r>
      </w:del>
      <w:del w:id="124" w:author="howard" w:date="2018-10-25T11:10:00Z">
        <w:r w:rsidR="00322DA8" w:rsidDel="005F6A7E">
          <w:delText xml:space="preserve"> listed in</w:delText>
        </w:r>
      </w:del>
      <w:del w:id="125" w:author="howard" w:date="2018-10-25T11:09:00Z">
        <w:r w:rsidR="00322DA8" w:rsidDel="005F6A7E">
          <w:delText xml:space="preserve"> Table 3</w:delText>
        </w:r>
      </w:del>
      <w:r w:rsidR="00B40A0C">
        <w:t>, but are widely availa</w:t>
      </w:r>
      <w:r w:rsidR="00E732B9">
        <w:t>b</w:t>
      </w:r>
      <w:r w:rsidR="00B40A0C">
        <w:t>le.</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utilizes </w:t>
      </w:r>
      <w:r w:rsidR="00C420B8">
        <w:t>two</w:t>
      </w:r>
      <w:r w:rsidR="00E6089C">
        <w:t xml:space="preserve"> ADNS-9800 laser motion sensor</w:t>
      </w:r>
      <w:r w:rsidR="002E6EA9">
        <w:t xml:space="preserve"> board</w:t>
      </w:r>
      <w:r w:rsidR="00E6089C">
        <w:t>s</w:t>
      </w:r>
      <w:r w:rsidR="00753856">
        <w:t>, which are</w:t>
      </w:r>
      <w:r w:rsidR="00376B02">
        <w:t xml:space="preserve"> also</w:t>
      </w:r>
      <w:r w:rsidR="003238CA">
        <w:t xml:space="preserve"> </w:t>
      </w:r>
      <w:r w:rsidR="00753856">
        <w:t xml:space="preserve">very affordable components </w:t>
      </w:r>
      <w:r w:rsidR="00D9051D">
        <w:t>(</w:t>
      </w:r>
      <w:r w:rsidR="00753856">
        <w:t>as shown in Table 1</w:t>
      </w:r>
      <w:r w:rsidR="00D9051D">
        <w:t>)</w:t>
      </w:r>
      <w:r w:rsidR="00AB7304">
        <w:t xml:space="preserve"> and will be explained in depth</w:t>
      </w:r>
      <w:ins w:id="126" w:author="howard" w:date="2018-10-25T11:06:00Z">
        <w:r w:rsidR="005F6A7E">
          <w:t xml:space="preserve"> below</w:t>
        </w:r>
      </w:ins>
      <w:r w:rsidR="00753856">
        <w:t>.</w:t>
      </w:r>
    </w:p>
    <w:p w14:paraId="5FDFB525" w14:textId="67311AD7" w:rsidR="00A86942" w:rsidRDefault="009A5293" w:rsidP="00A86942">
      <w:pPr>
        <w:ind w:firstLine="360"/>
      </w:pPr>
      <w:r>
        <w:t>To measure motion, we constructed</w:t>
      </w:r>
      <w:r w:rsidR="00A86942">
        <w:t xml:space="preserve"> a “three-dimensional treadmill” setup, initially proposed by </w:t>
      </w:r>
      <w:r w:rsidR="00A86942">
        <w:rPr>
          <w:noProof/>
        </w:rPr>
        <w:t>Dombeck, Khabbaz, Collman, Adelman, &amp; Tank (2007)</w:t>
      </w:r>
      <w:r w:rsidR="00A86942">
        <w:t xml:space="preserve"> and utilized elsewhere</w:t>
      </w:r>
      <w:sdt>
        <w:sdtPr>
          <w:id w:val="110864166"/>
          <w:citation/>
        </w:sdtPr>
        <w:sdtEndPr/>
        <w:sdtContent>
          <w:r w:rsidR="00A86942">
            <w:fldChar w:fldCharType="begin"/>
          </w:r>
          <w:r w:rsidR="00A86942">
            <w:instrText xml:space="preserve"> CITATION Ara14 \l 1033 </w:instrText>
          </w:r>
          <w:r w:rsidR="00A86942">
            <w:fldChar w:fldCharType="separate"/>
          </w:r>
          <w:r w:rsidR="00CD5081">
            <w:rPr>
              <w:noProof/>
            </w:rPr>
            <w:t xml:space="preserve"> (Aranov &amp; Tank, 2014)</w:t>
          </w:r>
          <w:r w:rsidR="00A86942">
            <w:fldChar w:fldCharType="end"/>
          </w:r>
        </w:sdtContent>
      </w:sdt>
      <w:r w:rsidR="00A86942">
        <w:t>. In this setting, the mouse is fitted with a head plate and imaging window, and is suspended atop a Styrofoam ball that is supported by compressed air (Figure 1</w:t>
      </w:r>
      <w:ins w:id="127" w:author="howard" w:date="2018-10-25T11:07:00Z">
        <w:r w:rsidR="005F6A7E">
          <w:t>Aii</w:t>
        </w:r>
      </w:ins>
      <w:r w:rsidR="00A86942">
        <w:t>). T</w:t>
      </w:r>
      <w:r w:rsidR="00EC1EF0">
        <w:t xml:space="preserve">his type of imaging offers easily correctable in-plane </w:t>
      </w:r>
      <w:r w:rsidR="00A86942">
        <w:t>jitter</w:t>
      </w:r>
      <w:r w:rsidR="00EC1EF0">
        <w:t>, as well as</w:t>
      </w:r>
      <w:r w:rsidR="00A86942">
        <w:t xml:space="preserve"> a setting in which mouse must apply similar forces to begin or to terminate a motor sequence as it would in a freely-moving setting</w:t>
      </w:r>
      <w:sdt>
        <w:sdtPr>
          <w:id w:val="-182517935"/>
          <w:citation/>
        </w:sdtPr>
        <w:sdtEndPr/>
        <w:sdtContent>
          <w:r w:rsidR="00A86942">
            <w:fldChar w:fldCharType="begin"/>
          </w:r>
          <w:r w:rsidR="00A86942">
            <w:instrText xml:space="preserve"> CITATION Dom07 \l 1033 </w:instrText>
          </w:r>
          <w:r w:rsidR="00A86942">
            <w:fldChar w:fldCharType="separate"/>
          </w:r>
          <w:r w:rsidR="00CD5081">
            <w:rPr>
              <w:noProof/>
            </w:rPr>
            <w:t xml:space="preserve"> (Dombeck, Khabbaz, Collman, Adelman, &amp; Tank, 2007)</w:t>
          </w:r>
          <w:r w:rsidR="00A86942">
            <w:fldChar w:fldCharType="end"/>
          </w:r>
        </w:sdtContent>
      </w:sdt>
      <w:r w:rsidR="00A86942">
        <w:t xml:space="preserve">. Generally, two </w:t>
      </w:r>
      <w:del w:id="128" w:author="howard" w:date="2018-10-25T11:08:00Z">
        <w:r w:rsidR="00A86942" w:rsidDel="005F6A7E">
          <w:delText>computer mice</w:delText>
        </w:r>
      </w:del>
      <w:ins w:id="129" w:author="howard" w:date="2018-10-25T11:08:00Z">
        <w:r w:rsidR="005F6A7E">
          <w:t>LED motion sensors</w:t>
        </w:r>
      </w:ins>
      <w:r w:rsidR="00A86942">
        <w:t xml:space="preserve"> are fit at the equator of the </w:t>
      </w:r>
      <w:r w:rsidR="00BE67A6">
        <w:t>Styrofoam</w:t>
      </w:r>
      <w:r w:rsidR="00A86942">
        <w:t xml:space="preserve"> ball at an angle of 90 degrees, which provides the experimenter with linear movement in the X-Y plane, as well as rotational information. </w:t>
      </w:r>
      <w:r w:rsidR="000E1CFF">
        <w:t>Such</w:t>
      </w:r>
      <w:r w:rsidR="00A86942">
        <w:t xml:space="preserve"> </w:t>
      </w:r>
      <w:r w:rsidR="00F9602E">
        <w:t xml:space="preserve">designs </w:t>
      </w:r>
      <w:r w:rsidR="000E1CFF">
        <w:t xml:space="preserve">can </w:t>
      </w:r>
      <w:r w:rsidR="0020046A">
        <w:t xml:space="preserve">obtain motor information </w:t>
      </w:r>
      <w:r w:rsidR="009E5A92">
        <w:t>from</w:t>
      </w:r>
      <w:r w:rsidR="00A86942">
        <w:t xml:space="preserve"> readings from the </w:t>
      </w:r>
      <w:del w:id="130" w:author="howard" w:date="2018-10-25T11:08:00Z">
        <w:r w:rsidR="00A86942" w:rsidDel="005F6A7E">
          <w:delText>computer mice</w:delText>
        </w:r>
      </w:del>
      <w:ins w:id="131" w:author="howard" w:date="2018-10-25T11:08:00Z">
        <w:r w:rsidR="005F6A7E">
          <w:t>LED sensors</w:t>
        </w:r>
      </w:ins>
      <w:r w:rsidR="00A86942">
        <w:t xml:space="preserve"> via </w:t>
      </w:r>
      <w:proofErr w:type="spellStart"/>
      <w:r w:rsidR="00A86942">
        <w:t>LabView</w:t>
      </w:r>
      <w:proofErr w:type="spellEnd"/>
      <w:r w:rsidR="00A86942">
        <w:t xml:space="preserve"> </w:t>
      </w:r>
      <w:sdt>
        <w:sdtPr>
          <w:id w:val="-315489026"/>
          <w:citation/>
        </w:sdtPr>
        <w:sdtEndPr/>
        <w:sdtContent>
          <w:r w:rsidR="00A86942">
            <w:fldChar w:fldCharType="begin"/>
          </w:r>
          <w:r w:rsidR="00A86942">
            <w:instrText xml:space="preserve"> CITATION Ara14 \l 1033  \m Dom07</w:instrText>
          </w:r>
          <w:r w:rsidR="00A86942">
            <w:fldChar w:fldCharType="separate"/>
          </w:r>
          <w:r w:rsidR="00CD5081">
            <w:rPr>
              <w:noProof/>
            </w:rPr>
            <w:t>(Aranov &amp; Tank, 2014; Dombeck, Khabbaz, Collman, Adelman, &amp; Tank, 2007)</w:t>
          </w:r>
          <w:r w:rsidR="00A86942">
            <w:fldChar w:fldCharType="end"/>
          </w:r>
        </w:sdtContent>
      </w:sdt>
      <w:r w:rsidR="00A86942">
        <w:t xml:space="preserve"> which, though a comprehensive </w:t>
      </w:r>
      <w:r w:rsidR="0000168D">
        <w:t xml:space="preserve">and intuitive </w:t>
      </w:r>
      <w:r w:rsidR="00A86942">
        <w:t>pie</w:t>
      </w:r>
      <w:r w:rsidR="004840ED">
        <w:t>ce of software, is expensive</w:t>
      </w:r>
      <w:r w:rsidR="00A86942">
        <w:t>.</w:t>
      </w:r>
    </w:p>
    <w:p w14:paraId="6C7E90BD" w14:textId="3A66FB19" w:rsidR="00A86942" w:rsidRDefault="00A86942" w:rsidP="00A86942">
      <w:pPr>
        <w:ind w:firstLine="360"/>
      </w:pPr>
      <w:r>
        <w:t xml:space="preserve">We </w:t>
      </w:r>
      <w:r w:rsidR="00C97E5E">
        <w:t>reconstructed</w:t>
      </w:r>
      <w:r>
        <w:t xml:space="preserve"> </w:t>
      </w:r>
      <w:r w:rsidR="00AB6B79">
        <w:t>this three-dimensional treadmill</w:t>
      </w:r>
      <w:r w:rsidR="00A62EC6">
        <w:t xml:space="preserve"> design utilizing a Teensy</w:t>
      </w:r>
      <w:r>
        <w:t>.</w:t>
      </w:r>
      <w:r w:rsidR="00E5682B">
        <w:t xml:space="preserve"> </w:t>
      </w:r>
      <w:r w:rsidR="00F31A8D">
        <w:t>Using a microcontroller</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and </w:t>
      </w:r>
      <w:r w:rsidR="002E6EA9">
        <w:t xml:space="preserve">the sensors themselves </w:t>
      </w:r>
      <w:r>
        <w:t>are an improvement in many aspects over</w:t>
      </w:r>
      <w:r w:rsidR="002E6EA9">
        <w:t xml:space="preserve"> the sensors </w:t>
      </w:r>
      <w:ins w:id="132" w:author="howard" w:date="2018-10-25T11:08:00Z">
        <w:r w:rsidR="005F6A7E">
          <w:t xml:space="preserve">present </w:t>
        </w:r>
      </w:ins>
      <w:r w:rsidR="002E6EA9">
        <w:t>in</w:t>
      </w:r>
      <w:r>
        <w:t xml:space="preserve"> </w:t>
      </w:r>
      <w:r w:rsidR="002E6EA9">
        <w:t>standard</w:t>
      </w:r>
      <w:r>
        <w:t xml:space="preserve"> computer mice</w:t>
      </w:r>
      <w:ins w:id="133" w:author="howard" w:date="2018-10-25T11:09:00Z">
        <w:r w:rsidR="005F6A7E">
          <w:t xml:space="preserve"> which were used in the previous studies </w:t>
        </w:r>
      </w:ins>
      <w:customXmlInsRangeStart w:id="134" w:author="howard" w:date="2018-10-25T11:09:00Z"/>
      <w:sdt>
        <w:sdtPr>
          <w:id w:val="-183448644"/>
          <w:citation/>
        </w:sdtPr>
        <w:sdtContent>
          <w:customXmlInsRangeEnd w:id="134"/>
          <w:ins w:id="135" w:author="howard" w:date="2018-10-25T11:09:00Z">
            <w:r w:rsidR="005F6A7E">
              <w:fldChar w:fldCharType="begin"/>
            </w:r>
            <w:r w:rsidR="005F6A7E">
              <w:instrText xml:space="preserve"> CITATION Ara14 \l 1033  \m Dom07</w:instrText>
            </w:r>
            <w:r w:rsidR="005F6A7E">
              <w:fldChar w:fldCharType="separate"/>
            </w:r>
            <w:r w:rsidR="005F6A7E">
              <w:rPr>
                <w:noProof/>
              </w:rPr>
              <w:t>(Aranov &amp; Tank, 2014; Dombeck, Khabbaz, Collman, Adelman, &amp; Tank, 2007)</w:t>
            </w:r>
            <w:r w:rsidR="005F6A7E">
              <w:fldChar w:fldCharType="end"/>
            </w:r>
          </w:ins>
          <w:customXmlInsRangeStart w:id="136" w:author="howard" w:date="2018-10-25T11:09:00Z"/>
        </w:sdtContent>
      </w:sdt>
      <w:customXmlInsRangeEnd w:id="136"/>
      <w:r>
        <w:t xml:space="preserve">. For example, they are highly sensitive and have high maximum sampling rates, with a maximum read rate of 12000 frames per second (thus </w:t>
      </w:r>
      <w:r>
        <w:lastRenderedPageBreak/>
        <w:t>accommodating the temporal requirements of faster imaging environments), and maximum resolution of 8200 counts per inch (</w:t>
      </w:r>
      <w:hyperlink r:id="rId16"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rsidR="00A85FD1">
        <w:t xml:space="preserve"> 8 bits.</w:t>
      </w:r>
    </w:p>
    <w:p w14:paraId="48A637B4" w14:textId="13EFA22C" w:rsidR="0053564F" w:rsidRDefault="00A86942" w:rsidP="0053564F">
      <w:pPr>
        <w:ind w:firstLine="360"/>
      </w:pPr>
      <w:r>
        <w:t xml:space="preserve"> In order to use these motion-sensors, we utilized a class-based ADNS-9800 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p>
    <w:p w14:paraId="78B5FC13" w14:textId="468E913A"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knowledge of electrical circuits is necessary; this does not require any external capacitors or resistors, for example.</w:t>
      </w:r>
    </w:p>
    <w:p w14:paraId="129C9FA0" w14:textId="5F83EE0B" w:rsidR="009E4E72" w:rsidRDefault="00EB7CDA" w:rsidP="00A86942">
      <w:pPr>
        <w:ind w:firstLine="360"/>
      </w:pPr>
      <w:r>
        <w:t>This system offers a</w:t>
      </w:r>
      <w:r w:rsidR="0086500A">
        <w:t xml:space="preserve"> simple and</w:t>
      </w:r>
      <w:r>
        <w:t xml:space="preserve"> </w:t>
      </w:r>
      <w:r w:rsidR="002E6EA9">
        <w:t>inexpensive</w:t>
      </w:r>
      <w:r>
        <w:t xml:space="preserve"> method of tracking mo</w:t>
      </w:r>
      <w:r w:rsidR="00D668B1">
        <w:t>use movement with high fidelity and</w:t>
      </w:r>
      <w:r>
        <w:t xml:space="preserve"> temporal accuracy</w:t>
      </w:r>
      <w:r w:rsidR="00FF3487">
        <w:t xml:space="preserve"> while maintaining alignment with imaging data</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 xml:space="preserve">we also see that digital pulses administered at 50 </w:t>
      </w:r>
      <w:proofErr w:type="spellStart"/>
      <w:r w:rsidR="00847DEC">
        <w:t>ms</w:t>
      </w:r>
      <w:proofErr w:type="spellEnd"/>
      <w:r w:rsidR="00847DEC">
        <w:t xml:space="preserve">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t xml:space="preserve">To verify that this bias in slope was not due to the frequency of the </w:t>
      </w:r>
      <w:proofErr w:type="spellStart"/>
      <w:r>
        <w:t>IntervalTimer</w:t>
      </w:r>
      <w:proofErr w:type="spellEnd"/>
      <w:r>
        <w:t>,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w:t>
      </w:r>
      <w:proofErr w:type="spellStart"/>
      <w:r w:rsidR="00D246B4">
        <w:t>ms</w:t>
      </w:r>
      <w:proofErr w:type="spellEnd"/>
      <w:r w:rsidR="00D246B4">
        <w:t xml:space="preserve"> long TTL pulses with 100 </w:t>
      </w:r>
      <w:proofErr w:type="spellStart"/>
      <w:r w:rsidR="00D246B4">
        <w:t>ms</w:t>
      </w:r>
      <w:proofErr w:type="spellEnd"/>
      <w:r w:rsidR="00D246B4">
        <w:t xml:space="preserve">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w:t>
      </w:r>
      <w:proofErr w:type="spellStart"/>
      <w:r w:rsidR="00923910">
        <w:t>IntervalTimer</w:t>
      </w:r>
      <w:proofErr w:type="spellEnd"/>
      <w:r w:rsidR="00923910">
        <w:t xml:space="preserve">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73740DAD" w:rsidR="00322DA8" w:rsidRDefault="00B40A0C" w:rsidP="00B40A0C">
      <w:pPr>
        <w:ind w:firstLine="720"/>
      </w:pPr>
      <w:r>
        <w:lastRenderedPageBreak/>
        <w:t>In the second experiment (</w:t>
      </w:r>
      <w:commentRangeStart w:id="137"/>
      <w:r>
        <w:t xml:space="preserve">Figure 1B and </w:t>
      </w:r>
      <w:del w:id="138" w:author="howard" w:date="2018-10-25T11:13:00Z">
        <w:r w:rsidDel="00177690">
          <w:delText>2B</w:delText>
        </w:r>
      </w:del>
      <w:ins w:id="139" w:author="howard" w:date="2018-10-25T11:13:00Z">
        <w:r w:rsidR="00177690">
          <w:t>2</w:t>
        </w:r>
        <w:r w:rsidR="00177690">
          <w:t>A</w:t>
        </w:r>
      </w:ins>
      <w:commentRangeEnd w:id="137"/>
      <w:ins w:id="140" w:author="howard" w:date="2018-10-25T11:14:00Z">
        <w:r w:rsidR="00177690">
          <w:rPr>
            <w:rStyle w:val="CommentReference"/>
          </w:rPr>
          <w:commentReference w:id="137"/>
        </w:r>
      </w:ins>
      <w:r>
        <w:t xml:space="preserve">), we constructed a device capable of running a simple </w:t>
      </w:r>
      <w:r w:rsidR="00C97E5E">
        <w:t>trace</w:t>
      </w:r>
      <w:r>
        <w:t xml:space="preserve"> conditioning experiment, where </w:t>
      </w:r>
      <w:del w:id="141" w:author="howard" w:date="2018-10-25T11:15:00Z">
        <w:r w:rsidR="00902D3F" w:rsidDel="00177690">
          <w:delText>one</w:delText>
        </w:r>
        <w:r w:rsidDel="00177690">
          <w:delText xml:space="preserve"> trai</w:delText>
        </w:r>
        <w:r w:rsidR="009A5293" w:rsidDel="00177690">
          <w:delText>ns</w:delText>
        </w:r>
      </w:del>
      <w:ins w:id="142" w:author="howard" w:date="2018-10-25T11:15:00Z">
        <w:r w:rsidR="00177690">
          <w:t>an experimenter trains</w:t>
        </w:r>
      </w:ins>
      <w:r>
        <w:t xml:space="preserve"> a mouse to </w:t>
      </w:r>
      <w:del w:id="143" w:author="howard" w:date="2018-10-25T11:15:00Z">
        <w:r w:rsidDel="00177690">
          <w:delText>blink i</w:delText>
        </w:r>
        <w:r w:rsidR="00BD4D5E" w:rsidDel="00177690">
          <w:delText>n response to simultaneous</w:delText>
        </w:r>
      </w:del>
      <w:ins w:id="144" w:author="howard" w:date="2018-10-25T11:15:00Z">
        <w:r w:rsidR="00177690">
          <w:t>associate a predictive</w:t>
        </w:r>
      </w:ins>
      <w:r w:rsidR="00BD4D5E">
        <w:t xml:space="preserve"> </w:t>
      </w:r>
      <w:proofErr w:type="spellStart"/>
      <w:r w:rsidR="00BD4D5E">
        <w:t>tone</w:t>
      </w:r>
      <w:del w:id="145" w:author="howard" w:date="2018-10-25T11:17:00Z">
        <w:r w:rsidR="00BD4D5E" w:rsidDel="00177690">
          <w:delText xml:space="preserve"> </w:delText>
        </w:r>
      </w:del>
      <w:r w:rsidR="00BD4D5E">
        <w:t>and</w:t>
      </w:r>
      <w:proofErr w:type="spellEnd"/>
      <w:ins w:id="146" w:author="howard" w:date="2018-10-25T11:15:00Z">
        <w:r w:rsidR="00177690">
          <w:t>/or</w:t>
        </w:r>
      </w:ins>
      <w:r w:rsidR="00BD4D5E">
        <w:t xml:space="preserve"> light </w:t>
      </w:r>
      <w:del w:id="147" w:author="howard" w:date="2018-10-25T11:15:00Z">
        <w:r w:rsidDel="00177690">
          <w:delText>exposure</w:delText>
        </w:r>
        <w:r w:rsidR="00BD4D5E" w:rsidDel="00177690">
          <w:delText xml:space="preserve"> </w:delText>
        </w:r>
      </w:del>
      <w:ins w:id="148" w:author="howard" w:date="2018-10-25T11:15:00Z">
        <w:r w:rsidR="00177690">
          <w:t>to a subsequent</w:t>
        </w:r>
        <w:r w:rsidR="00177690">
          <w:t xml:space="preserve"> </w:t>
        </w:r>
      </w:ins>
      <w:del w:id="149" w:author="howard" w:date="2018-10-25T11:15:00Z">
        <w:r w:rsidR="00BD4D5E" w:rsidDel="00177690">
          <w:delText>by</w:delText>
        </w:r>
        <w:r w:rsidDel="00177690">
          <w:delText xml:space="preserve"> using a </w:delText>
        </w:r>
      </w:del>
      <w:r>
        <w:t>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xml:space="preserve">. </w:t>
      </w:r>
      <w:del w:id="150" w:author="howard" w:date="2018-10-25T11:16:00Z">
        <w:r w:rsidR="00E77148" w:rsidDel="00177690">
          <w:delText>Typically</w:delText>
        </w:r>
        <w:r w:rsidR="00CD1149" w:rsidDel="00177690">
          <w:delText xml:space="preserve"> </w:delText>
        </w:r>
        <w:r w:rsidR="00E77148" w:rsidDel="00177690">
          <w:delText xml:space="preserve">in this experimental setup, </w:delText>
        </w:r>
        <w:r w:rsidR="00CD1149" w:rsidDel="00177690">
          <w:delText>a mouse is gradually trained to blink after seeing a light and hearing a sound, via a “puff” that is consistently delivered following exposure to</w:delText>
        </w:r>
        <w:r w:rsidR="00BD4D5E" w:rsidDel="00177690">
          <w:delText xml:space="preserve"> both light and a 9500 Hz tone.</w:delText>
        </w:r>
        <w:r w:rsidR="005E6F56" w:rsidDel="00177690">
          <w:delText xml:space="preserve"> </w:delText>
        </w:r>
      </w:del>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xml:space="preserve">: a </w:t>
      </w:r>
      <w:ins w:id="151" w:author="howard" w:date="2018-10-25T11:18:00Z">
        <w:r w:rsidR="00177690">
          <w:t xml:space="preserve">plug and play </w:t>
        </w:r>
      </w:ins>
      <w:ins w:id="152" w:author="howard" w:date="2018-10-25T11:17:00Z">
        <w:r w:rsidR="00177690">
          <w:t xml:space="preserve">hardware </w:t>
        </w:r>
      </w:ins>
      <w:del w:id="153" w:author="howard" w:date="2018-10-25T11:18:00Z">
        <w:r w:rsidR="00322DA8" w:rsidDel="00177690">
          <w:delText xml:space="preserve">prop shield to amplify </w:delText>
        </w:r>
      </w:del>
      <w:ins w:id="154" w:author="howard" w:date="2018-10-25T11:18:00Z">
        <w:r w:rsidR="00177690">
          <w:t>amplif</w:t>
        </w:r>
        <w:r w:rsidR="00177690">
          <w:t>ier (prop shield) to amplify</w:t>
        </w:r>
        <w:r w:rsidR="00177690">
          <w:t xml:space="preserve"> </w:t>
        </w:r>
      </w:ins>
      <w:r w:rsidR="00322DA8">
        <w:t>the analog output from the Teensy 3.2, which can then drive speakers</w:t>
      </w:r>
      <w:r w:rsidR="003130C4">
        <w:t xml:space="preserve"> of both 4 and 8 ohms, and three</w:t>
      </w:r>
      <w:r w:rsidR="00322DA8">
        <w:t xml:space="preserve"> sets of 14x1 double insulated pins for connecting the Teensy to the prop shield. In total, this setup costs approximately $40, excluding general equipment.</w:t>
      </w:r>
    </w:p>
    <w:p w14:paraId="7AFFEDDD" w14:textId="65229651"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proofErr w:type="spellStart"/>
      <w:r w:rsidR="007F0DA0">
        <w:t>interstimulus</w:t>
      </w:r>
      <w:proofErr w:type="spellEnd"/>
      <w:r w:rsidR="007F0DA0">
        <w:t xml:space="preserve"> length, and puff length in</w:t>
      </w:r>
      <w:r w:rsidR="009C7571">
        <w:t xml:space="preserve"> Figure 4B as well.</w:t>
      </w:r>
      <w:r>
        <w:t xml:space="preserve"> </w:t>
      </w:r>
      <w:commentRangeStart w:id="155"/>
      <w:r>
        <w:t xml:space="preserve">All were </w:t>
      </w:r>
      <w:r w:rsidR="007F0DA0">
        <w:t>very consistent over the 50 trials, with standard deviations</w:t>
      </w:r>
      <w:r w:rsidR="00A5333F">
        <w:t xml:space="preserve"> </w:t>
      </w:r>
      <w:proofErr w:type="gramStart"/>
      <w:r w:rsidR="00A5333F">
        <w:t>well under 1 milliseconds</w:t>
      </w:r>
      <w:r w:rsidR="00BD4D5E">
        <w:t>, showing that</w:t>
      </w:r>
      <w:r w:rsidR="00042945">
        <w:t xml:space="preserve"> even with</w:t>
      </w:r>
      <w:r w:rsidR="00BD4D5E">
        <w:t xml:space="preserve"> including a continuous audio output</w:t>
      </w:r>
      <w:r w:rsidR="00042945">
        <w:t>, it</w:t>
      </w:r>
      <w:r w:rsidR="00BD4D5E">
        <w:t xml:space="preserve"> doesn’t alter the accuracy or increase </w:t>
      </w:r>
      <w:r w:rsidR="000D31D6">
        <w:t>the bias of</w:t>
      </w:r>
      <w:r w:rsidR="00BD4D5E">
        <w:t xml:space="preserve"> experimentation</w:t>
      </w:r>
      <w:r w:rsidR="000D31D6">
        <w:t xml:space="preserve"> with a Teensy</w:t>
      </w:r>
      <w:proofErr w:type="gramEnd"/>
      <w:r w:rsidR="00EC7054">
        <w:t>.</w:t>
      </w:r>
      <w:commentRangeEnd w:id="155"/>
      <w:r w:rsidR="00177690">
        <w:rPr>
          <w:rStyle w:val="CommentReference"/>
        </w:rPr>
        <w:commentReference w:id="155"/>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2DDFF1A8" w14:textId="3D5938F2" w:rsidR="007D5C1E" w:rsidRDefault="00491129" w:rsidP="007D5C1E">
      <w:pPr>
        <w:ind w:firstLine="720"/>
      </w:pPr>
      <w:r>
        <w:t xml:space="preserve">We </w:t>
      </w:r>
      <w:r w:rsidR="00DF7CEF">
        <w:t>introduce</w:t>
      </w:r>
      <w:r w:rsidR="00E542A5">
        <w:t xml:space="preserve"> two inexpensive and highly accurate e</w:t>
      </w:r>
      <w:bookmarkStart w:id="156" w:name="_GoBack"/>
      <w:bookmarkEnd w:id="156"/>
      <w:r w:rsidR="00E542A5">
        <w:t xml:space="preserv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 xml:space="preserve">Teensy is capable of </w:t>
      </w:r>
      <w:r w:rsidR="0053564F">
        <w:t xml:space="preserve">utilizing these sensors and </w:t>
      </w:r>
      <w:r w:rsidR="006D5BCC">
        <w:t>reporting movement measurements</w:t>
      </w:r>
      <w:r w:rsidR="00E542A5">
        <w:t xml:space="preserve"> while </w:t>
      </w:r>
      <w:r w:rsidR="00D73C96">
        <w:t>sending</w:t>
      </w:r>
      <w:r w:rsidR="00E542A5">
        <w:t xml:space="preserve"> </w:t>
      </w:r>
      <w:proofErr w:type="gramStart"/>
      <w:r w:rsidR="0020512C">
        <w:t>aligned,</w:t>
      </w:r>
      <w:proofErr w:type="gramEnd"/>
      <w:r w:rsidR="0020512C">
        <w:t xml:space="preserve">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w:t>
      </w:r>
      <w:del w:id="157" w:author="howard" w:date="2018-10-25T10:31:00Z">
        <w:r w:rsidR="00E210D3" w:rsidDel="009F6C06">
          <w:delText xml:space="preserve">motor </w:delText>
        </w:r>
      </w:del>
      <w:r w:rsidR="00E210D3">
        <w:t xml:space="preserve">output </w:t>
      </w:r>
      <w:ins w:id="158" w:author="howard" w:date="2018-10-25T10:31:00Z">
        <w:r w:rsidR="009F6C06">
          <w:t xml:space="preserve">associated with movement </w:t>
        </w:r>
      </w:ins>
      <w:r w:rsidR="00E210D3">
        <w:t>simultaneously</w:t>
      </w:r>
      <w:r w:rsidR="00B451ED">
        <w:t xml:space="preserve"> </w:t>
      </w:r>
      <w:del w:id="159" w:author="howard" w:date="2018-10-25T10:31:00Z">
        <w:r w:rsidR="00B451ED" w:rsidDel="009F6C06">
          <w:delText>w</w:delText>
        </w:r>
        <w:r w:rsidR="007D5C1E" w:rsidDel="009F6C06">
          <w:delText xml:space="preserve">ith </w:delText>
        </w:r>
      </w:del>
      <w:ins w:id="160" w:author="howard" w:date="2018-10-25T10:31:00Z">
        <w:r w:rsidR="009F6C06">
          <w:t>paired with</w:t>
        </w:r>
        <w:r w:rsidR="009F6C06">
          <w:t xml:space="preserve"> </w:t>
        </w:r>
      </w:ins>
      <w:r w:rsidR="007D5C1E">
        <w:t xml:space="preserve">accurate camera trigger. This experiment also highlights the benefits of </w:t>
      </w:r>
      <w:r w:rsidR="0053564F">
        <w:t xml:space="preserve">these </w:t>
      </w:r>
      <w:r w:rsidR="007D5C1E">
        <w:t>inexpensive microcontrollers: with such a large user-base</w:t>
      </w:r>
      <w:r w:rsidR="00F30F45">
        <w:t xml:space="preserve"> and </w:t>
      </w:r>
      <w:r w:rsidR="0053564F">
        <w:t xml:space="preserve">an </w:t>
      </w:r>
      <w:r w:rsidR="00F30F45">
        <w:t>intuitive programming language</w:t>
      </w:r>
      <w:r w:rsidR="007D5C1E">
        <w:t xml:space="preserve">, many novel </w:t>
      </w:r>
      <w:r w:rsidR="003856E9">
        <w:t xml:space="preserve">software </w:t>
      </w:r>
      <w:r w:rsidR="007D5C1E">
        <w:t xml:space="preserve">libraries are available </w:t>
      </w:r>
      <w:r w:rsidR="00F30F45">
        <w:t xml:space="preserve">for Arduino </w:t>
      </w:r>
      <w:r w:rsidR="007D5C1E">
        <w:t>that wouldn’t be otherwise.</w:t>
      </w:r>
      <w:r w:rsidR="00F30F45">
        <w:t xml:space="preserve"> The Teensy utilizes the same programming environment, thus benefitting from the ubiquitous use of Arduinos while adding </w:t>
      </w:r>
      <w:r w:rsidR="003856E9">
        <w:t>several</w:t>
      </w:r>
      <w:r w:rsidR="00F30F45">
        <w:t xml:space="preserve"> features.</w:t>
      </w:r>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w:t>
      </w:r>
      <w:r>
        <w:lastRenderedPageBreak/>
        <w:t>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ins w:id="161" w:author="howard" w:date="2018-10-25T10:44:00Z">
        <w:r w:rsidR="00F4653B">
          <w:t>paired hardware module (</w:t>
        </w:r>
      </w:ins>
      <w:r w:rsidR="00D73C96">
        <w:t>prop shield</w:t>
      </w:r>
      <w:ins w:id="162" w:author="howard" w:date="2018-10-25T10:44:00Z">
        <w:r w:rsidR="00F4653B">
          <w:t>)</w:t>
        </w:r>
      </w:ins>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ins w:id="163" w:author="howard" w:date="2018-10-25T10:45:00Z">
        <w:r w:rsidR="00F4653B">
          <w:t xml:space="preserve"> which is stereo quality</w:t>
        </w:r>
      </w:ins>
      <w:r w:rsidR="00491129">
        <w:t>.</w:t>
      </w:r>
    </w:p>
    <w:p w14:paraId="45F35392" w14:textId="2CA10F52" w:rsidR="00D953D8" w:rsidRDefault="002F36EF" w:rsidP="00D953D8">
      <w:pPr>
        <w:ind w:firstLine="720"/>
        <w:rPr>
          <w:ins w:id="164" w:author="howard" w:date="2018-10-25T10:54:00Z"/>
        </w:rPr>
      </w:pPr>
      <w:r>
        <w:t>A</w:t>
      </w:r>
      <w:ins w:id="165" w:author="howard" w:date="2018-10-25T10:51:00Z">
        <w:r w:rsidR="00F4653B">
          <w:t xml:space="preserve">n important </w:t>
        </w:r>
      </w:ins>
      <w:del w:id="166" w:author="howard" w:date="2018-10-25T10:51:00Z">
        <w:r w:rsidR="00D73C96" w:rsidDel="00F4653B">
          <w:delText xml:space="preserve"> potential </w:delText>
        </w:r>
        <w:r w:rsidR="00BD5F26" w:rsidDel="00F4653B">
          <w:delText>limitation</w:delText>
        </w:r>
        <w:r w:rsidR="00D73C96" w:rsidDel="00F4653B">
          <w:delText xml:space="preserve"> </w:delText>
        </w:r>
        <w:r w:rsidR="00D73C96" w:rsidDel="00D953D8">
          <w:delText>of</w:delText>
        </w:r>
      </w:del>
      <w:ins w:id="167" w:author="howard" w:date="2018-10-25T10:52:00Z">
        <w:r w:rsidR="00D953D8">
          <w:t xml:space="preserve">discovery during development </w:t>
        </w:r>
        <w:proofErr w:type="spellStart"/>
        <w:r w:rsidR="00D953D8">
          <w:t>of</w:t>
        </w:r>
      </w:ins>
      <w:del w:id="168" w:author="howard" w:date="2018-10-25T10:52:00Z">
        <w:r w:rsidR="00D73C96" w:rsidDel="00D953D8">
          <w:delText xml:space="preserve"> </w:delText>
        </w:r>
      </w:del>
      <w:r w:rsidR="00677FA6">
        <w:t>this</w:t>
      </w:r>
      <w:proofErr w:type="spellEnd"/>
      <w:r w:rsidR="00D73C96">
        <w:t xml:space="preserve"> system </w:t>
      </w:r>
      <w:del w:id="169" w:author="howard" w:date="2018-10-25T10:51:00Z">
        <w:r w:rsidR="00D73C96" w:rsidDel="00D953D8">
          <w:delText>that we saw</w:delText>
        </w:r>
      </w:del>
      <w:ins w:id="170" w:author="howard" w:date="2018-10-25T10:51:00Z">
        <w:r w:rsidR="00D953D8">
          <w:t xml:space="preserve">is that </w:t>
        </w:r>
      </w:ins>
      <w:ins w:id="171" w:author="howard" w:date="2018-10-25T10:52:00Z">
        <w:r w:rsidR="00D953D8">
          <w:t xml:space="preserve">realization </w:t>
        </w:r>
      </w:ins>
      <w:del w:id="172" w:author="howard" w:date="2018-10-25T10:52:00Z">
        <w:r w:rsidR="00D73C96" w:rsidDel="00D953D8">
          <w:delText xml:space="preserve"> </w:delText>
        </w:r>
      </w:del>
      <w:ins w:id="173" w:author="howard" w:date="2018-10-25T10:53:00Z">
        <w:r w:rsidR="00D953D8">
          <w:t>of</w:t>
        </w:r>
      </w:ins>
      <w:ins w:id="174" w:author="howard" w:date="2018-10-25T10:45:00Z">
        <w:r w:rsidR="00F4653B">
          <w:t xml:space="preserve"> </w:t>
        </w:r>
      </w:ins>
      <w:ins w:id="175" w:author="howard" w:date="2018-10-25T10:53:00Z">
        <w:r w:rsidR="00D953D8">
          <w:t xml:space="preserve">a </w:t>
        </w:r>
      </w:ins>
      <w:ins w:id="176" w:author="howard" w:date="2018-10-25T10:45:00Z">
        <w:r w:rsidR="00F4653B">
          <w:t xml:space="preserve">slight </w:t>
        </w:r>
        <w:r w:rsidR="00F4653B">
          <w:t>linear</w:t>
        </w:r>
        <w:r w:rsidR="00F4653B">
          <w:t xml:space="preserve"> </w:t>
        </w:r>
      </w:ins>
      <w:del w:id="177" w:author="howard" w:date="2018-10-25T10:45:00Z">
        <w:r w:rsidR="00D73C96" w:rsidDel="00F4653B">
          <w:delText>was the sl</w:delText>
        </w:r>
        <w:r w:rsidR="00E210D3" w:rsidDel="00F4653B">
          <w:delText xml:space="preserve">ight timing </w:delText>
        </w:r>
      </w:del>
      <w:r w:rsidR="00E210D3">
        <w:t>drift of the Teensy</w:t>
      </w:r>
      <w:ins w:id="178" w:author="howard" w:date="2018-10-25T10:46:00Z">
        <w:r w:rsidR="00F4653B">
          <w:t xml:space="preserve"> processing clock</w:t>
        </w:r>
      </w:ins>
      <w:r w:rsidR="00E210D3">
        <w:t>.</w:t>
      </w:r>
      <w:r w:rsidR="00D73C96">
        <w:t xml:space="preserve"> This drift </w:t>
      </w:r>
      <w:r w:rsidR="005C472C">
        <w:t>is</w:t>
      </w:r>
      <w:r w:rsidR="00D73C96">
        <w:t xml:space="preserve"> linear in nature</w:t>
      </w:r>
      <w:del w:id="179" w:author="howard" w:date="2018-10-25T10:46:00Z">
        <w:r w:rsidR="00D73C96" w:rsidDel="00F4653B">
          <w:delText>,</w:delText>
        </w:r>
      </w:del>
      <w:ins w:id="180" w:author="howard" w:date="2018-10-25T10:46:00Z">
        <w:r w:rsidR="00F4653B" w:rsidDel="00F4653B">
          <w:t xml:space="preserve"> </w:t>
        </w:r>
      </w:ins>
      <w:del w:id="181" w:author="howard" w:date="2018-10-25T10:46:00Z">
        <w:r w:rsidR="00D73C96" w:rsidDel="00F4653B">
          <w:delText xml:space="preserve"> however</w:delText>
        </w:r>
      </w:del>
      <w:r w:rsidR="00D73C96">
        <w:t xml:space="preserve">, </w:t>
      </w:r>
      <w:r w:rsidR="00491129">
        <w:t>which makes it simple to</w:t>
      </w:r>
      <w:r w:rsidR="00D73C96">
        <w:t xml:space="preserve"> calibrate o</w:t>
      </w:r>
      <w:r w:rsidR="00DB58F7">
        <w:t>ut</w:t>
      </w:r>
      <w:ins w:id="182" w:author="howard" w:date="2018-10-25T10:46:00Z">
        <w:r w:rsidR="00F4653B">
          <w:t xml:space="preserve"> if actual </w:t>
        </w:r>
      </w:ins>
      <w:ins w:id="183" w:author="howard" w:date="2018-10-25T10:47:00Z">
        <w:r w:rsidR="00F4653B">
          <w:t xml:space="preserve">(sub-µs precision </w:t>
        </w:r>
      </w:ins>
      <w:ins w:id="184" w:author="howard" w:date="2018-10-25T10:53:00Z">
        <w:r w:rsidR="00D953D8">
          <w:t>to real world timing is essential</w:t>
        </w:r>
      </w:ins>
      <w:ins w:id="185" w:author="howard" w:date="2018-10-25T10:47:00Z">
        <w:r w:rsidR="00F4653B">
          <w:t>)</w:t>
        </w:r>
      </w:ins>
      <w:r w:rsidR="00DB58F7">
        <w:t>.</w:t>
      </w:r>
      <w:r w:rsidR="00E210D3">
        <w:t xml:space="preserve"> Further, it </w:t>
      </w:r>
      <w:r w:rsidR="00CC5552">
        <w:t xml:space="preserve">actually </w:t>
      </w:r>
      <w:r w:rsidR="00E210D3">
        <w:t xml:space="preserve">underscores the </w:t>
      </w:r>
      <w:del w:id="186" w:author="howard" w:date="2018-10-25T10:50:00Z">
        <w:r w:rsidR="00E210D3" w:rsidDel="00F4653B">
          <w:delText xml:space="preserve">desirability </w:delText>
        </w:r>
      </w:del>
      <w:proofErr w:type="spellStart"/>
      <w:ins w:id="187" w:author="howard" w:date="2018-10-25T10:53:00Z">
        <w:r w:rsidR="00D953D8">
          <w:t>the</w:t>
        </w:r>
        <w:proofErr w:type="spellEnd"/>
        <w:r w:rsidR="00D953D8">
          <w:t xml:space="preserve"> </w:t>
        </w:r>
      </w:ins>
      <w:ins w:id="188" w:author="howard" w:date="2018-10-25T10:50:00Z">
        <w:r w:rsidR="00F4653B">
          <w:t xml:space="preserve">necessity of a central controller for precise acquisition </w:t>
        </w:r>
      </w:ins>
      <w:del w:id="189" w:author="howard" w:date="2018-10-25T10:50:00Z">
        <w:r w:rsidR="00E210D3" w:rsidDel="00F4653B">
          <w:delText>of using a Teensy</w:delText>
        </w:r>
        <w:r w:rsidR="00CC5552" w:rsidDel="00F4653B">
          <w:delText xml:space="preserve"> 3.2</w:delText>
        </w:r>
        <w:r w:rsidR="00E210D3" w:rsidDel="00F4653B">
          <w:delText xml:space="preserve"> for </w:delText>
        </w:r>
      </w:del>
      <w:ins w:id="190" w:author="howard" w:date="2018-10-25T10:50:00Z">
        <w:r w:rsidR="00F4653B">
          <w:t xml:space="preserve"> and </w:t>
        </w:r>
      </w:ins>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 xml:space="preserve">Initiating experimental events from a high-level source, such as directly from a PC, can introduce timing jitter due to the multitude of tasks that a PC must attend to at any given point in time. </w:t>
      </w:r>
      <w:commentRangeStart w:id="191"/>
      <w:ins w:id="192" w:author="howard" w:date="2018-10-25T10:54:00Z">
        <w:r w:rsidR="00D953D8">
          <w:t xml:space="preserve">For example, a recent calcium imaging study in the striatum finds additional neurological structure related to motor activity on very short timescales, suggesting that poor timing resolution could potentially lead to incorrect inferences </w:t>
        </w:r>
      </w:ins>
      <w:customXmlInsRangeStart w:id="193" w:author="howard" w:date="2018-10-25T10:54:00Z"/>
      <w:sdt>
        <w:sdtPr>
          <w:id w:val="-639345187"/>
          <w:citation/>
        </w:sdtPr>
        <w:sdtContent>
          <w:customXmlInsRangeEnd w:id="193"/>
          <w:ins w:id="194" w:author="howard" w:date="2018-10-25T10:54:00Z">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ins>
          <w:customXmlInsRangeStart w:id="195" w:author="howard" w:date="2018-10-25T10:54:00Z"/>
        </w:sdtContent>
      </w:sdt>
      <w:customXmlInsRangeEnd w:id="195"/>
      <w:ins w:id="196" w:author="howard" w:date="2018-10-25T10:54:00Z">
        <w:r w:rsidR="00D953D8">
          <w:t>.</w:t>
        </w:r>
        <w:commentRangeEnd w:id="191"/>
        <w:r w:rsidR="00D953D8">
          <w:rPr>
            <w:rStyle w:val="CommentReference"/>
          </w:rPr>
          <w:commentReference w:id="191"/>
        </w:r>
      </w:ins>
    </w:p>
    <w:p w14:paraId="2A8EDE8F" w14:textId="77777777" w:rsidR="00D953D8" w:rsidRDefault="00DB58F7" w:rsidP="00D73C96">
      <w:pPr>
        <w:ind w:firstLine="720"/>
        <w:rPr>
          <w:ins w:id="197" w:author="howard" w:date="2018-10-25T10:57:00Z"/>
        </w:rPr>
      </w:pPr>
      <w:del w:id="198" w:author="howard" w:date="2018-10-25T10:55:00Z">
        <w:r w:rsidDel="00D953D8">
          <w:delText xml:space="preserve">We note </w:delText>
        </w:r>
        <w:r w:rsidR="006C36D7" w:rsidDel="00D953D8">
          <w:delText xml:space="preserve">as well </w:delText>
        </w:r>
        <w:r w:rsidDel="00D953D8">
          <w:delText xml:space="preserve">that </w:delText>
        </w:r>
        <w:r w:rsidR="004B38B6" w:rsidDel="00D953D8">
          <w:delText xml:space="preserve">the </w:delText>
        </w:r>
        <w:r w:rsidDel="00D953D8">
          <w:delText>standard error</w:delText>
        </w:r>
        <w:r w:rsidR="004B38B6" w:rsidDel="00D953D8">
          <w:delText>s</w:delText>
        </w:r>
        <w:r w:rsidDel="00D953D8">
          <w:delText xml:space="preserve"> of </w:delText>
        </w:r>
        <w:r w:rsidR="00FA2709" w:rsidDel="00D953D8">
          <w:delText xml:space="preserve">our </w:delText>
        </w:r>
        <w:r w:rsidR="001F1746" w:rsidDel="00D953D8">
          <w:delText xml:space="preserve">measurements across </w:delText>
        </w:r>
        <w:r w:rsidR="00835B7E" w:rsidDel="00D953D8">
          <w:delText>both</w:delText>
        </w:r>
        <w:r w:rsidR="001F1746" w:rsidDel="00D953D8">
          <w:delText xml:space="preserve"> linear models were</w:delText>
        </w:r>
        <w:r w:rsidR="00FA2709" w:rsidDel="00D953D8">
          <w:delText xml:space="preserve"> </w:delText>
        </w:r>
        <w:r w:rsidR="00927AFB" w:rsidDel="00D953D8">
          <w:delText xml:space="preserve">very small: </w:delText>
        </w:r>
        <w:r w:rsidR="00FA2709" w:rsidDel="00D953D8">
          <w:delText xml:space="preserve">on the order of </w:delText>
        </w:r>
        <w:r w:rsidR="001F1746" w:rsidDel="00D953D8">
          <w:delText xml:space="preserve">tens </w:delText>
        </w:r>
        <w:r w:rsidR="00835B7E" w:rsidDel="00D953D8">
          <w:delText>of nanoseconds</w:delText>
        </w:r>
        <w:r w:rsidR="00A87CAC" w:rsidDel="00D953D8">
          <w:delText xml:space="preserve">. </w:delText>
        </w:r>
      </w:del>
      <w:r w:rsidR="00D953D8">
        <w:t xml:space="preserve">Further, with concomitant imaging, one must also align tasks to imaging data after the fact, or face substantial variability in frame spacing. As explained previously </w:t>
      </w:r>
      <w:sdt>
        <w:sdtPr>
          <w:id w:val="971557675"/>
          <w:citation/>
        </w:sdtPr>
        <w:sdtContent>
          <w:r w:rsidR="00D953D8">
            <w:fldChar w:fldCharType="begin"/>
          </w:r>
          <w:r w:rsidR="00D953D8">
            <w:instrText xml:space="preserve">CITATION DAu12 \m Sol18 \l 1033 </w:instrText>
          </w:r>
          <w:r w:rsidR="00D953D8">
            <w:fldChar w:fldCharType="separate"/>
          </w:r>
          <w:r w:rsidR="00D953D8">
            <w:rPr>
              <w:noProof/>
            </w:rPr>
            <w:t>(D'Ausilio, 2012; Solari, Sviatkó, Laszlovsky, Hegedüs, &amp; Hangya, 2018)</w:t>
          </w:r>
          <w:r w:rsidR="00D953D8">
            <w:fldChar w:fldCharType="end"/>
          </w:r>
        </w:sdtContent>
      </w:sdt>
      <w:r w:rsidR="00D953D8">
        <w:t>, using a microcontroller such as an Arduino or Teensy 3.2 circumvents the issue of imprecise timing of behavioral events. We note that in addition, synchronizing camera triggers with experimental events circumvents the need of post-hoc image alignment.</w:t>
      </w:r>
    </w:p>
    <w:p w14:paraId="0FC43A6E" w14:textId="1C858932" w:rsidR="00D953D8" w:rsidDel="00D953D8" w:rsidRDefault="002C083C" w:rsidP="00D953D8">
      <w:pPr>
        <w:ind w:firstLine="360"/>
        <w:rPr>
          <w:del w:id="199" w:author="howard" w:date="2018-10-25T10:58:00Z"/>
        </w:rPr>
      </w:pPr>
      <w:r>
        <w:t>In conc</w:t>
      </w:r>
      <w:r w:rsidR="007A4FE2">
        <w:t xml:space="preserve">lusion, </w:t>
      </w:r>
      <w:r w:rsidR="00D953D8">
        <w:t>Arduino UNO and the Teensy 3.2 both potentially fulfill these requirements, though an additional timing function, the “</w:t>
      </w:r>
      <w:proofErr w:type="spellStart"/>
      <w:r w:rsidR="00D953D8">
        <w:t>IntervalTimer</w:t>
      </w:r>
      <w:proofErr w:type="spellEnd"/>
      <w:r w:rsidR="00D953D8">
        <w:t>”, makes the Teensy 3.2 better suited for the particular task of delivering the equally spaced, regular digital pulses needed for triggering image capture</w:t>
      </w:r>
      <w:ins w:id="200" w:author="howard" w:date="2018-10-25T10:58:00Z">
        <w:r w:rsidR="00D953D8">
          <w:t xml:space="preserve">. </w:t>
        </w:r>
      </w:ins>
      <w:proofErr w:type="spellStart"/>
      <w:ins w:id="201" w:author="howard" w:date="2018-10-25T10:59:00Z">
        <w:r w:rsidR="00D953D8">
          <w:t>Finally</w:t>
        </w:r>
      </w:ins>
    </w:p>
    <w:p w14:paraId="2FED0225" w14:textId="45FCD30A" w:rsidR="003B6EFD" w:rsidRDefault="007A4FE2" w:rsidP="00D953D8">
      <w:r>
        <w:t>t</w:t>
      </w:r>
      <w:r w:rsidR="006C36D7">
        <w:t>he</w:t>
      </w:r>
      <w:proofErr w:type="spellEnd"/>
      <w:r w:rsidR="006C36D7">
        <w:t xml:space="preserve"> precision and utility of the Teensy microcontroller, in conjunction with </w:t>
      </w:r>
      <w:r w:rsidR="007D1E23">
        <w:t>an available A</w:t>
      </w:r>
      <w:r w:rsidR="00E210D3">
        <w:t xml:space="preserve">udio </w:t>
      </w:r>
      <w:r w:rsidR="007747C8">
        <w:t>library</w:t>
      </w:r>
      <w:r w:rsidR="009A05F4">
        <w:t xml:space="preserve"> and</w:t>
      </w:r>
      <w:r w:rsidR="007D1E23">
        <w:t xml:space="preserve"> the </w:t>
      </w:r>
      <w:proofErr w:type="spellStart"/>
      <w:r w:rsidR="007D1E23">
        <w:t>IntervalTimer</w:t>
      </w:r>
      <w:proofErr w:type="spellEnd"/>
      <w:r w:rsidR="007D1E23">
        <w:t xml:space="preserve"> function</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04D32BCE" w14:textId="70000BBE" w:rsidR="009F6C06" w:rsidRDefault="009F6C06" w:rsidP="009F6C06">
      <w:pPr>
        <w:ind w:firstLine="360"/>
      </w:pPr>
    </w:p>
    <w:p w14:paraId="1FD2877F" w14:textId="6D98B98C" w:rsidR="00586A58" w:rsidRPr="00CD1149" w:rsidDel="00D953D8" w:rsidRDefault="00586A58" w:rsidP="00D73C96">
      <w:pPr>
        <w:ind w:firstLine="720"/>
        <w:rPr>
          <w:del w:id="202" w:author="howard" w:date="2018-10-25T10:54:00Z"/>
        </w:rPr>
      </w:pPr>
    </w:p>
    <w:p w14:paraId="719AF582" w14:textId="7FF06568" w:rsidR="002D3FD9" w:rsidRPr="00C51ED9" w:rsidRDefault="00C51ED9">
      <w:pPr>
        <w:rPr>
          <w:b/>
        </w:rPr>
      </w:pPr>
      <w:r w:rsidRPr="00C51ED9">
        <w:rPr>
          <w:b/>
        </w:rPr>
        <w:t>Figures</w:t>
      </w:r>
    </w:p>
    <w:p w14:paraId="2A503563" w14:textId="2725D49C" w:rsidR="002D3FD9" w:rsidRDefault="002D3FD9">
      <w:proofErr w:type="gramStart"/>
      <w:r w:rsidRPr="003F0C7A">
        <w:rPr>
          <w:b/>
        </w:rPr>
        <w:t>Figure 1.</w:t>
      </w:r>
      <w:proofErr w:type="gramEnd"/>
      <w:r w:rsidR="003F0C7A">
        <w:t xml:space="preserve"> </w:t>
      </w:r>
      <w:proofErr w:type="gramStart"/>
      <w:r w:rsidR="003F0C7A">
        <w:t xml:space="preserve">Diagrams of the two experimental device setups, a floating, 3D treadmill with two sensors for recording motor output (A) and a tone/light and puff </w:t>
      </w:r>
      <w:r w:rsidR="00A5138B">
        <w:t>classical</w:t>
      </w:r>
      <w:r w:rsidR="003F0C7A">
        <w:t xml:space="preserve"> conditioning setup.</w:t>
      </w:r>
      <w:proofErr w:type="gramEnd"/>
      <w:r w:rsidR="003F0C7A">
        <w:t xml:space="preserve"> </w:t>
      </w:r>
      <w:proofErr w:type="gramStart"/>
      <w:r w:rsidR="00CC708F">
        <w:rPr>
          <w:b/>
        </w:rPr>
        <w:t>A</w:t>
      </w:r>
      <w:r w:rsidR="003F0C7A">
        <w:t xml:space="preserve"> This</w:t>
      </w:r>
      <w:proofErr w:type="gramEnd"/>
      <w:r w:rsidR="003F0C7A">
        <w:t xml:space="preserve"> experimental design consists of a Teensy 3.2 connected to two ADNS-9800 sensors and a CMOS camera, via serial-peripheral interfaces and a coaxial cable via SMA connectors, respectively. Every 50 milliseconds, a </w:t>
      </w:r>
      <w:r w:rsidR="003F0C7A">
        <w:lastRenderedPageBreak/>
        <w:t xml:space="preserve">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proofErr w:type="gramStart"/>
      <w:r w:rsidRPr="00E00679">
        <w:rPr>
          <w:b/>
        </w:rPr>
        <w:t>Figure 2.</w:t>
      </w:r>
      <w:proofErr w:type="gramEnd"/>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proofErr w:type="gramStart"/>
      <w:r>
        <w:rPr>
          <w:b/>
        </w:rPr>
        <w:t>Figure 3.</w:t>
      </w:r>
      <w:proofErr w:type="gramEnd"/>
      <w:r w:rsidR="00E15B75">
        <w:t xml:space="preserve"> </w:t>
      </w:r>
      <w:r w:rsidR="00CA50EE">
        <w:rPr>
          <w:b/>
        </w:rPr>
        <w:t xml:space="preserve">A. </w:t>
      </w:r>
      <w:r w:rsidR="00CA50EE">
        <w:t xml:space="preserve">Part of a sample 10 minute recording session during which a head-fixed animal was allowed to run on the three-dimensional treadmill. </w:t>
      </w:r>
      <w:proofErr w:type="gramStart"/>
      <w:r w:rsidR="00CA50EE">
        <w:t xml:space="preserve">Shown in </w:t>
      </w:r>
      <w:r w:rsidR="00CA50EE">
        <w:rPr>
          <w:b/>
        </w:rPr>
        <w:t>Figure 1A</w:t>
      </w:r>
      <w:r w:rsidR="00AA64EA">
        <w:t>.</w:t>
      </w:r>
      <w:proofErr w:type="gramEnd"/>
      <w:r w:rsidR="00AA64EA">
        <w:t xml:space="preserve">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w:t>
      </w:r>
      <w:proofErr w:type="gramStart"/>
      <w:r w:rsidR="00BF129A">
        <w:t>t(</w:t>
      </w:r>
      <w:proofErr w:type="gramEnd"/>
      <w:r w:rsidR="00BF129A">
        <w: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proofErr w:type="gramStart"/>
      <w:r w:rsidRPr="006E668F">
        <w:rPr>
          <w:b/>
        </w:rPr>
        <w:t>Figure 4.</w:t>
      </w:r>
      <w:proofErr w:type="gramEnd"/>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xml:space="preserve">, </w:t>
      </w:r>
      <w:proofErr w:type="gramStart"/>
      <w:r w:rsidR="009F6104" w:rsidRPr="007C4672">
        <w:t>t(</w:t>
      </w:r>
      <w:proofErr w:type="gramEnd"/>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w:t>
      </w:r>
      <w:proofErr w:type="spellStart"/>
      <w:r w:rsidR="00046444" w:rsidRPr="007C4672">
        <w:t>i</w:t>
      </w:r>
      <w:proofErr w:type="spellEnd"/>
      <w:r w:rsidR="00046444" w:rsidRPr="007C4672">
        <w:t>)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w:t>
      </w:r>
      <w:proofErr w:type="spellStart"/>
      <w:r w:rsidR="00046444" w:rsidRPr="007C4672">
        <w:t>i</w:t>
      </w:r>
      <w:proofErr w:type="spellEnd"/>
      <w:r w:rsidR="00046444" w:rsidRPr="007C4672">
        <w:t>)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w:t>
      </w:r>
      <w:proofErr w:type="gramStart"/>
      <w:r w:rsidR="00DE4081" w:rsidRPr="007C4672">
        <w:t>all</w:t>
      </w:r>
      <w:proofErr w:type="gramEnd"/>
      <w:r w:rsidR="00DE4081" w:rsidRPr="007C4672">
        <w:t xml:space="preserve"> </w:t>
      </w:r>
      <w:r w:rsidR="00DE4081" w:rsidRPr="007C4672">
        <w:rPr>
          <w:u w:val="single"/>
        </w:rPr>
        <w:t>+</w:t>
      </w:r>
      <w:r w:rsidR="00DE4081" w:rsidRPr="007C4672">
        <w:t xml:space="preserve"> </w:t>
      </w:r>
      <w:proofErr w:type="spellStart"/>
      <w:r w:rsidR="00DE4081" w:rsidRPr="007C4672">
        <w:t>std</w:t>
      </w:r>
      <w:proofErr w:type="spellEnd"/>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proofErr w:type="gramStart"/>
      <w:r>
        <w:t xml:space="preserve">Table </w:t>
      </w:r>
      <w:r w:rsidR="00C84691">
        <w:t>1</w:t>
      </w:r>
      <w:r w:rsidR="001D2BBD">
        <w:rPr>
          <w:noProof/>
        </w:rPr>
        <w:t>.</w:t>
      </w:r>
      <w:proofErr w:type="gramEnd"/>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17"/>
        <w:gridCol w:w="5793"/>
        <w:gridCol w:w="1174"/>
        <w:gridCol w:w="1036"/>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lastRenderedPageBreak/>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proofErr w:type="gramStart"/>
      <w:r>
        <w:t>Table 2.</w:t>
      </w:r>
      <w:proofErr w:type="gramEnd"/>
      <w:r>
        <w:t xml:space="preserve"> </w:t>
      </w:r>
      <w:proofErr w:type="gramStart"/>
      <w:r>
        <w:t>Specialty components necessary to build a tone/light-puff system.</w:t>
      </w:r>
      <w:proofErr w:type="gram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22"/>
        <w:gridCol w:w="4285"/>
        <w:gridCol w:w="1695"/>
        <w:gridCol w:w="1218"/>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lastRenderedPageBreak/>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oward" w:date="2018-10-25T11:20:00Z" w:initials="h">
    <w:p w14:paraId="20FD8AFF" w14:textId="2707EACA" w:rsidR="000759CA" w:rsidRDefault="000759CA">
      <w:pPr>
        <w:pStyle w:val="CommentText"/>
      </w:pPr>
      <w:r>
        <w:rPr>
          <w:rStyle w:val="CommentReference"/>
        </w:rPr>
        <w:annotationRef/>
      </w:r>
      <w:r>
        <w:t xml:space="preserve">I think in this manuscript we need to somehow assess how good </w:t>
      </w:r>
      <w:proofErr w:type="spellStart"/>
      <w:r>
        <w:t>LAbview</w:t>
      </w:r>
      <w:proofErr w:type="spellEnd"/>
      <w:r>
        <w:t xml:space="preserve"> is at doing this. You want to be able to say with this open platform I can achieve a quality that rivals a 5500.00 hardware card and a 600.00 software license.</w:t>
      </w:r>
    </w:p>
  </w:comment>
  <w:comment w:id="1" w:author="Michael Romano" w:date="2018-10-25T11:20:00Z" w:initials="c">
    <w:p w14:paraId="0AF3DA97" w14:textId="1FECBCFF" w:rsidR="00317692" w:rsidRDefault="00317692">
      <w:pPr>
        <w:pStyle w:val="CommentText"/>
      </w:pPr>
      <w:r>
        <w:rPr>
          <w:rStyle w:val="CommentReference"/>
        </w:rPr>
        <w:annotationRef/>
      </w:r>
      <w:r>
        <w:t xml:space="preserve">Yes, that’s a great idea, I’ve been trying to write around that because I don’t have any idea what </w:t>
      </w:r>
      <w:proofErr w:type="spellStart"/>
      <w:r>
        <w:t>labview</w:t>
      </w:r>
      <w:proofErr w:type="spellEnd"/>
      <w:r>
        <w:t xml:space="preserve"> can do</w:t>
      </w:r>
    </w:p>
  </w:comment>
  <w:comment w:id="137" w:author="howard" w:date="2018-10-25T11:20:00Z" w:initials="h">
    <w:p w14:paraId="50ECA5E4" w14:textId="304F4B55" w:rsidR="00177690" w:rsidRDefault="00177690">
      <w:pPr>
        <w:pStyle w:val="CommentText"/>
      </w:pPr>
      <w:r>
        <w:rPr>
          <w:rStyle w:val="CommentReference"/>
        </w:rPr>
        <w:annotationRef/>
      </w:r>
      <w:r>
        <w:t>Check figures</w:t>
      </w:r>
    </w:p>
  </w:comment>
  <w:comment w:id="155" w:author="howard" w:date="2018-10-25T11:20:00Z" w:initials="h">
    <w:p w14:paraId="463DA201" w14:textId="63F6FC96" w:rsidR="00177690" w:rsidRDefault="00177690">
      <w:pPr>
        <w:pStyle w:val="CommentText"/>
      </w:pPr>
      <w:r>
        <w:rPr>
          <w:rStyle w:val="CommentReference"/>
        </w:rPr>
        <w:annotationRef/>
      </w:r>
      <w:r>
        <w:t xml:space="preserve">This might be an example of discussing a med associates or </w:t>
      </w:r>
      <w:proofErr w:type="spellStart"/>
      <w:r>
        <w:t>colburn</w:t>
      </w:r>
      <w:proofErr w:type="spellEnd"/>
      <w:r>
        <w:t xml:space="preserve"> system that has up to 10ms precision making the teensy a viable alternative to more custom operant software commercially available.</w:t>
      </w:r>
    </w:p>
  </w:comment>
  <w:comment w:id="191" w:author="howard" w:date="2018-10-25T11:20:00Z" w:initials="h">
    <w:p w14:paraId="677894B5" w14:textId="42C276B4" w:rsidR="00D953D8" w:rsidRDefault="00D953D8">
      <w:pPr>
        <w:pStyle w:val="CommentText"/>
      </w:pPr>
      <w:r>
        <w:rPr>
          <w:rStyle w:val="CommentReference"/>
        </w:rPr>
        <w:annotationRef/>
      </w:r>
      <w:r>
        <w:t>Here is where I would expand on this. Talk about their conclusion and how it could be interpreted as jitter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D8AFF" w15:done="0"/>
  <w15:commentEx w15:paraId="0AF3DA97" w15:paraIdParent="20FD8AFF" w15:done="0"/>
  <w15:commentEx w15:paraId="6B613677" w15:done="0"/>
  <w15:commentEx w15:paraId="2FEAB267" w15:paraIdParent="6B6136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65C54" w14:textId="77777777" w:rsidR="00891D44" w:rsidRDefault="00891D44" w:rsidP="00E85F45">
      <w:pPr>
        <w:spacing w:after="0" w:line="240" w:lineRule="auto"/>
      </w:pPr>
      <w:r>
        <w:separator/>
      </w:r>
    </w:p>
  </w:endnote>
  <w:endnote w:type="continuationSeparator" w:id="0">
    <w:p w14:paraId="7A988E32" w14:textId="77777777" w:rsidR="00891D44" w:rsidRDefault="00891D44"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BED3A" w14:textId="77777777" w:rsidR="00891D44" w:rsidRDefault="00891D44" w:rsidP="00E85F45">
      <w:pPr>
        <w:spacing w:after="0" w:line="240" w:lineRule="auto"/>
      </w:pPr>
      <w:r>
        <w:separator/>
      </w:r>
    </w:p>
  </w:footnote>
  <w:footnote w:type="continuationSeparator" w:id="0">
    <w:p w14:paraId="7F58A4C2" w14:textId="77777777" w:rsidR="00891D44" w:rsidRDefault="00891D44"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77"/>
    <w:rsid w:val="000000FD"/>
    <w:rsid w:val="0000168D"/>
    <w:rsid w:val="00007F57"/>
    <w:rsid w:val="000107A8"/>
    <w:rsid w:val="0001168F"/>
    <w:rsid w:val="00035703"/>
    <w:rsid w:val="00035F64"/>
    <w:rsid w:val="00042503"/>
    <w:rsid w:val="00042945"/>
    <w:rsid w:val="00046444"/>
    <w:rsid w:val="00055825"/>
    <w:rsid w:val="000571C7"/>
    <w:rsid w:val="00060ABF"/>
    <w:rsid w:val="00061989"/>
    <w:rsid w:val="00066006"/>
    <w:rsid w:val="00066C51"/>
    <w:rsid w:val="000759CA"/>
    <w:rsid w:val="00076608"/>
    <w:rsid w:val="00076A6F"/>
    <w:rsid w:val="00076EE1"/>
    <w:rsid w:val="00080E80"/>
    <w:rsid w:val="00095FC2"/>
    <w:rsid w:val="000A03EE"/>
    <w:rsid w:val="000A2598"/>
    <w:rsid w:val="000B5F69"/>
    <w:rsid w:val="000B6A1B"/>
    <w:rsid w:val="000B6BA5"/>
    <w:rsid w:val="000C07CF"/>
    <w:rsid w:val="000C4672"/>
    <w:rsid w:val="000C569F"/>
    <w:rsid w:val="000C5973"/>
    <w:rsid w:val="000D31D6"/>
    <w:rsid w:val="000E0E97"/>
    <w:rsid w:val="000E1CFF"/>
    <w:rsid w:val="000E62FE"/>
    <w:rsid w:val="000E6853"/>
    <w:rsid w:val="000E6B58"/>
    <w:rsid w:val="000F2CD7"/>
    <w:rsid w:val="000F57D7"/>
    <w:rsid w:val="0010469A"/>
    <w:rsid w:val="00104FEF"/>
    <w:rsid w:val="00106173"/>
    <w:rsid w:val="00106659"/>
    <w:rsid w:val="001165AB"/>
    <w:rsid w:val="001166DD"/>
    <w:rsid w:val="00120B6F"/>
    <w:rsid w:val="00122E7A"/>
    <w:rsid w:val="001255F4"/>
    <w:rsid w:val="00126651"/>
    <w:rsid w:val="00126E26"/>
    <w:rsid w:val="00136DC5"/>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E48DB"/>
    <w:rsid w:val="001E4A19"/>
    <w:rsid w:val="001E578E"/>
    <w:rsid w:val="001F0D9F"/>
    <w:rsid w:val="001F1746"/>
    <w:rsid w:val="001F2BCE"/>
    <w:rsid w:val="001F488F"/>
    <w:rsid w:val="001F6CDA"/>
    <w:rsid w:val="00200360"/>
    <w:rsid w:val="0020046A"/>
    <w:rsid w:val="00204839"/>
    <w:rsid w:val="0020512C"/>
    <w:rsid w:val="00217294"/>
    <w:rsid w:val="00230316"/>
    <w:rsid w:val="002309C6"/>
    <w:rsid w:val="00237253"/>
    <w:rsid w:val="00250A90"/>
    <w:rsid w:val="00251C21"/>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46111"/>
    <w:rsid w:val="00351D09"/>
    <w:rsid w:val="00352E6D"/>
    <w:rsid w:val="0035320F"/>
    <w:rsid w:val="00360A67"/>
    <w:rsid w:val="00361ED9"/>
    <w:rsid w:val="00364F95"/>
    <w:rsid w:val="00376B02"/>
    <w:rsid w:val="00384D79"/>
    <w:rsid w:val="003856E9"/>
    <w:rsid w:val="00386A21"/>
    <w:rsid w:val="003931E1"/>
    <w:rsid w:val="00397C93"/>
    <w:rsid w:val="003A1553"/>
    <w:rsid w:val="003B059D"/>
    <w:rsid w:val="003B084E"/>
    <w:rsid w:val="003B08F9"/>
    <w:rsid w:val="003B1817"/>
    <w:rsid w:val="003B42D2"/>
    <w:rsid w:val="003B6EFD"/>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2AA8"/>
    <w:rsid w:val="003F3083"/>
    <w:rsid w:val="00400592"/>
    <w:rsid w:val="00403EA9"/>
    <w:rsid w:val="0040660C"/>
    <w:rsid w:val="0041721B"/>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840ED"/>
    <w:rsid w:val="00490DC7"/>
    <w:rsid w:val="00491129"/>
    <w:rsid w:val="00491B23"/>
    <w:rsid w:val="00492143"/>
    <w:rsid w:val="004926EA"/>
    <w:rsid w:val="004A24B7"/>
    <w:rsid w:val="004A292D"/>
    <w:rsid w:val="004A7A01"/>
    <w:rsid w:val="004B36CD"/>
    <w:rsid w:val="004B38B6"/>
    <w:rsid w:val="004B4536"/>
    <w:rsid w:val="004B4DF6"/>
    <w:rsid w:val="004B7477"/>
    <w:rsid w:val="004C56DC"/>
    <w:rsid w:val="004C6271"/>
    <w:rsid w:val="004D090D"/>
    <w:rsid w:val="004D0E98"/>
    <w:rsid w:val="004D7D21"/>
    <w:rsid w:val="004E22A9"/>
    <w:rsid w:val="004E4D61"/>
    <w:rsid w:val="004E5DD5"/>
    <w:rsid w:val="004E5EFE"/>
    <w:rsid w:val="004F131D"/>
    <w:rsid w:val="004F48F8"/>
    <w:rsid w:val="0050344A"/>
    <w:rsid w:val="00511A3E"/>
    <w:rsid w:val="005123B7"/>
    <w:rsid w:val="0052014E"/>
    <w:rsid w:val="00523BEB"/>
    <w:rsid w:val="005257B7"/>
    <w:rsid w:val="00532DCA"/>
    <w:rsid w:val="0053564F"/>
    <w:rsid w:val="005373E4"/>
    <w:rsid w:val="00543505"/>
    <w:rsid w:val="00547A3D"/>
    <w:rsid w:val="00550B53"/>
    <w:rsid w:val="00552949"/>
    <w:rsid w:val="0056510D"/>
    <w:rsid w:val="00567A99"/>
    <w:rsid w:val="00571660"/>
    <w:rsid w:val="00571EBC"/>
    <w:rsid w:val="00574F13"/>
    <w:rsid w:val="00577032"/>
    <w:rsid w:val="00585ECF"/>
    <w:rsid w:val="00586A58"/>
    <w:rsid w:val="00597A57"/>
    <w:rsid w:val="005A3277"/>
    <w:rsid w:val="005A37B5"/>
    <w:rsid w:val="005A5872"/>
    <w:rsid w:val="005A73AA"/>
    <w:rsid w:val="005A7514"/>
    <w:rsid w:val="005C35B4"/>
    <w:rsid w:val="005C472C"/>
    <w:rsid w:val="005C4EDE"/>
    <w:rsid w:val="005D063D"/>
    <w:rsid w:val="005E0341"/>
    <w:rsid w:val="005E400E"/>
    <w:rsid w:val="005E467A"/>
    <w:rsid w:val="005E4BF7"/>
    <w:rsid w:val="005E6F56"/>
    <w:rsid w:val="005F117A"/>
    <w:rsid w:val="005F36D5"/>
    <w:rsid w:val="005F6A7E"/>
    <w:rsid w:val="00602044"/>
    <w:rsid w:val="0060266F"/>
    <w:rsid w:val="00605EF0"/>
    <w:rsid w:val="00612E3B"/>
    <w:rsid w:val="00615B68"/>
    <w:rsid w:val="00617F0D"/>
    <w:rsid w:val="0062001E"/>
    <w:rsid w:val="00620AC6"/>
    <w:rsid w:val="00627AA4"/>
    <w:rsid w:val="00627AF0"/>
    <w:rsid w:val="00630712"/>
    <w:rsid w:val="00633AD2"/>
    <w:rsid w:val="00636FF5"/>
    <w:rsid w:val="0065118B"/>
    <w:rsid w:val="00655867"/>
    <w:rsid w:val="006604E8"/>
    <w:rsid w:val="00677FA6"/>
    <w:rsid w:val="006824AC"/>
    <w:rsid w:val="00684C83"/>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706377"/>
    <w:rsid w:val="00707789"/>
    <w:rsid w:val="007117C3"/>
    <w:rsid w:val="0071777F"/>
    <w:rsid w:val="00722316"/>
    <w:rsid w:val="00724071"/>
    <w:rsid w:val="00734733"/>
    <w:rsid w:val="0073797A"/>
    <w:rsid w:val="007469B4"/>
    <w:rsid w:val="00751423"/>
    <w:rsid w:val="00752F82"/>
    <w:rsid w:val="00753856"/>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7E9C"/>
    <w:rsid w:val="007F04E9"/>
    <w:rsid w:val="007F085D"/>
    <w:rsid w:val="007F0DA0"/>
    <w:rsid w:val="007F1B79"/>
    <w:rsid w:val="007F5AC9"/>
    <w:rsid w:val="008037DC"/>
    <w:rsid w:val="0081038E"/>
    <w:rsid w:val="00814823"/>
    <w:rsid w:val="0083552F"/>
    <w:rsid w:val="00835A0D"/>
    <w:rsid w:val="00835B7E"/>
    <w:rsid w:val="00844984"/>
    <w:rsid w:val="00844BFC"/>
    <w:rsid w:val="00845AEC"/>
    <w:rsid w:val="00847DEC"/>
    <w:rsid w:val="00850506"/>
    <w:rsid w:val="008614FB"/>
    <w:rsid w:val="008632F2"/>
    <w:rsid w:val="0086500A"/>
    <w:rsid w:val="00866B24"/>
    <w:rsid w:val="00867027"/>
    <w:rsid w:val="0087186C"/>
    <w:rsid w:val="0088572F"/>
    <w:rsid w:val="0089082A"/>
    <w:rsid w:val="00890AA6"/>
    <w:rsid w:val="00891D44"/>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2317"/>
    <w:rsid w:val="00917B7F"/>
    <w:rsid w:val="0092175A"/>
    <w:rsid w:val="0092278A"/>
    <w:rsid w:val="00923910"/>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CB4"/>
    <w:rsid w:val="00992F98"/>
    <w:rsid w:val="00996B1A"/>
    <w:rsid w:val="009A05F4"/>
    <w:rsid w:val="009A26AE"/>
    <w:rsid w:val="009A5293"/>
    <w:rsid w:val="009B1457"/>
    <w:rsid w:val="009B668E"/>
    <w:rsid w:val="009B73B3"/>
    <w:rsid w:val="009C66FD"/>
    <w:rsid w:val="009C7571"/>
    <w:rsid w:val="009C7937"/>
    <w:rsid w:val="009D5D4F"/>
    <w:rsid w:val="009E0775"/>
    <w:rsid w:val="009E0AC3"/>
    <w:rsid w:val="009E452B"/>
    <w:rsid w:val="009E4E72"/>
    <w:rsid w:val="009E5A92"/>
    <w:rsid w:val="009F6104"/>
    <w:rsid w:val="009F6C06"/>
    <w:rsid w:val="009F7F4D"/>
    <w:rsid w:val="00A120CF"/>
    <w:rsid w:val="00A133D1"/>
    <w:rsid w:val="00A22EE3"/>
    <w:rsid w:val="00A3203F"/>
    <w:rsid w:val="00A326BA"/>
    <w:rsid w:val="00A3364B"/>
    <w:rsid w:val="00A35324"/>
    <w:rsid w:val="00A368E4"/>
    <w:rsid w:val="00A5138B"/>
    <w:rsid w:val="00A5333F"/>
    <w:rsid w:val="00A57CF6"/>
    <w:rsid w:val="00A61422"/>
    <w:rsid w:val="00A62EC6"/>
    <w:rsid w:val="00A631C5"/>
    <w:rsid w:val="00A671B4"/>
    <w:rsid w:val="00A71B51"/>
    <w:rsid w:val="00A73E08"/>
    <w:rsid w:val="00A8194A"/>
    <w:rsid w:val="00A85FD1"/>
    <w:rsid w:val="00A86942"/>
    <w:rsid w:val="00A8750D"/>
    <w:rsid w:val="00A87CAC"/>
    <w:rsid w:val="00A9065D"/>
    <w:rsid w:val="00A914C8"/>
    <w:rsid w:val="00A92174"/>
    <w:rsid w:val="00A971F7"/>
    <w:rsid w:val="00AA307E"/>
    <w:rsid w:val="00AA5F80"/>
    <w:rsid w:val="00AA64EA"/>
    <w:rsid w:val="00AB550D"/>
    <w:rsid w:val="00AB576C"/>
    <w:rsid w:val="00AB6B79"/>
    <w:rsid w:val="00AB7304"/>
    <w:rsid w:val="00AC123B"/>
    <w:rsid w:val="00AC4201"/>
    <w:rsid w:val="00AD1B16"/>
    <w:rsid w:val="00AD364C"/>
    <w:rsid w:val="00AD3E99"/>
    <w:rsid w:val="00AD3F71"/>
    <w:rsid w:val="00AD3F7B"/>
    <w:rsid w:val="00AE5C94"/>
    <w:rsid w:val="00AF24D6"/>
    <w:rsid w:val="00AF372B"/>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40A0C"/>
    <w:rsid w:val="00B451ED"/>
    <w:rsid w:val="00B4587A"/>
    <w:rsid w:val="00B53984"/>
    <w:rsid w:val="00B55864"/>
    <w:rsid w:val="00B653B8"/>
    <w:rsid w:val="00B6704B"/>
    <w:rsid w:val="00B77BB5"/>
    <w:rsid w:val="00BA0D16"/>
    <w:rsid w:val="00BA57F6"/>
    <w:rsid w:val="00BB20FF"/>
    <w:rsid w:val="00BB635C"/>
    <w:rsid w:val="00BC31B9"/>
    <w:rsid w:val="00BC65A8"/>
    <w:rsid w:val="00BD03E5"/>
    <w:rsid w:val="00BD2225"/>
    <w:rsid w:val="00BD4D5E"/>
    <w:rsid w:val="00BD5F26"/>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7AE3"/>
    <w:rsid w:val="00C420B8"/>
    <w:rsid w:val="00C51ED9"/>
    <w:rsid w:val="00C57026"/>
    <w:rsid w:val="00C604FA"/>
    <w:rsid w:val="00C72597"/>
    <w:rsid w:val="00C82704"/>
    <w:rsid w:val="00C84691"/>
    <w:rsid w:val="00C96AB1"/>
    <w:rsid w:val="00C97BFA"/>
    <w:rsid w:val="00C97E5E"/>
    <w:rsid w:val="00CA1605"/>
    <w:rsid w:val="00CA4E62"/>
    <w:rsid w:val="00CA50EE"/>
    <w:rsid w:val="00CA7550"/>
    <w:rsid w:val="00CB1BE5"/>
    <w:rsid w:val="00CB5890"/>
    <w:rsid w:val="00CB65BE"/>
    <w:rsid w:val="00CB7963"/>
    <w:rsid w:val="00CB7BFD"/>
    <w:rsid w:val="00CC3C4C"/>
    <w:rsid w:val="00CC5552"/>
    <w:rsid w:val="00CC708F"/>
    <w:rsid w:val="00CC7844"/>
    <w:rsid w:val="00CD063D"/>
    <w:rsid w:val="00CD1149"/>
    <w:rsid w:val="00CD5081"/>
    <w:rsid w:val="00CD6AE9"/>
    <w:rsid w:val="00CE07F3"/>
    <w:rsid w:val="00CE1AFC"/>
    <w:rsid w:val="00CE3BEE"/>
    <w:rsid w:val="00CE792B"/>
    <w:rsid w:val="00CF040E"/>
    <w:rsid w:val="00CF2865"/>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557FA"/>
    <w:rsid w:val="00D55A6C"/>
    <w:rsid w:val="00D63281"/>
    <w:rsid w:val="00D64BCE"/>
    <w:rsid w:val="00D668B1"/>
    <w:rsid w:val="00D70814"/>
    <w:rsid w:val="00D70D6F"/>
    <w:rsid w:val="00D7347B"/>
    <w:rsid w:val="00D73C96"/>
    <w:rsid w:val="00D74F63"/>
    <w:rsid w:val="00D76A34"/>
    <w:rsid w:val="00D8470E"/>
    <w:rsid w:val="00D863F6"/>
    <w:rsid w:val="00D9051D"/>
    <w:rsid w:val="00D91E60"/>
    <w:rsid w:val="00D9232B"/>
    <w:rsid w:val="00D94CF3"/>
    <w:rsid w:val="00D953D8"/>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479E"/>
    <w:rsid w:val="00E34F2A"/>
    <w:rsid w:val="00E41B7C"/>
    <w:rsid w:val="00E43909"/>
    <w:rsid w:val="00E4721B"/>
    <w:rsid w:val="00E5249F"/>
    <w:rsid w:val="00E542A5"/>
    <w:rsid w:val="00E5682B"/>
    <w:rsid w:val="00E569E9"/>
    <w:rsid w:val="00E56F15"/>
    <w:rsid w:val="00E57284"/>
    <w:rsid w:val="00E6089C"/>
    <w:rsid w:val="00E66901"/>
    <w:rsid w:val="00E66E72"/>
    <w:rsid w:val="00E71F37"/>
    <w:rsid w:val="00E732B9"/>
    <w:rsid w:val="00E75691"/>
    <w:rsid w:val="00E76857"/>
    <w:rsid w:val="00E77148"/>
    <w:rsid w:val="00E77743"/>
    <w:rsid w:val="00E85BA4"/>
    <w:rsid w:val="00E85F45"/>
    <w:rsid w:val="00E86B2E"/>
    <w:rsid w:val="00EA4A2D"/>
    <w:rsid w:val="00EA5D1F"/>
    <w:rsid w:val="00EB0384"/>
    <w:rsid w:val="00EB12CB"/>
    <w:rsid w:val="00EB2F58"/>
    <w:rsid w:val="00EB40DF"/>
    <w:rsid w:val="00EB469F"/>
    <w:rsid w:val="00EB7CDA"/>
    <w:rsid w:val="00EC16BB"/>
    <w:rsid w:val="00EC1EF0"/>
    <w:rsid w:val="00EC7054"/>
    <w:rsid w:val="00ED01D5"/>
    <w:rsid w:val="00ED2A48"/>
    <w:rsid w:val="00ED552D"/>
    <w:rsid w:val="00EE39D4"/>
    <w:rsid w:val="00EF0407"/>
    <w:rsid w:val="00EF1FC3"/>
    <w:rsid w:val="00EF47A8"/>
    <w:rsid w:val="00F01DF8"/>
    <w:rsid w:val="00F02480"/>
    <w:rsid w:val="00F15A80"/>
    <w:rsid w:val="00F1625C"/>
    <w:rsid w:val="00F16851"/>
    <w:rsid w:val="00F16A59"/>
    <w:rsid w:val="00F23651"/>
    <w:rsid w:val="00F25F3E"/>
    <w:rsid w:val="00F25F9D"/>
    <w:rsid w:val="00F30F45"/>
    <w:rsid w:val="00F31A8D"/>
    <w:rsid w:val="00F31E3E"/>
    <w:rsid w:val="00F3299C"/>
    <w:rsid w:val="00F32DFD"/>
    <w:rsid w:val="00F36035"/>
    <w:rsid w:val="00F374BD"/>
    <w:rsid w:val="00F43D50"/>
    <w:rsid w:val="00F44388"/>
    <w:rsid w:val="00F45053"/>
    <w:rsid w:val="00F45257"/>
    <w:rsid w:val="00F4653B"/>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621A"/>
    <w:rsid w:val="00FB7CBF"/>
    <w:rsid w:val="00FC55BA"/>
    <w:rsid w:val="00FD2E33"/>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tom.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latformi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openxmlformats.org/officeDocument/2006/relationships/hyperlink" Target="https://www.pjrc.com/store/teensy32.html" TargetMode="External"/><Relationship Id="rId10" Type="http://schemas.openxmlformats.org/officeDocument/2006/relationships/hyperlink" Target="https://github.com/mrjohnk/ADNS-9800"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10</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s>
</file>

<file path=customXml/itemProps1.xml><?xml version="1.0" encoding="utf-8"?>
<ds:datastoreItem xmlns:ds="http://schemas.openxmlformats.org/officeDocument/2006/customXml" ds:itemID="{FD9A6316-3289-4DF3-B032-B83C1DE5E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6116</Words>
  <Characters>34190</Characters>
  <Application>Microsoft Office Word</Application>
  <DocSecurity>0</DocSecurity>
  <Lines>488</Lines>
  <Paragraphs>126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howard</cp:lastModifiedBy>
  <cp:revision>2</cp:revision>
  <dcterms:created xsi:type="dcterms:W3CDTF">2018-10-25T15:20:00Z</dcterms:created>
  <dcterms:modified xsi:type="dcterms:W3CDTF">2018-10-25T15:20:00Z</dcterms:modified>
</cp:coreProperties>
</file>