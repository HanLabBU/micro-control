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10AD0C5" w:rsidR="0035320F" w:rsidRDefault="00BA57F6">
      <w:r>
        <w:t xml:space="preserve">A </w:t>
      </w:r>
      <w:r w:rsidR="00E77743">
        <w:t xml:space="preserve">flexible </w:t>
      </w:r>
      <w:r w:rsidR="00F32DFD">
        <w:t xml:space="preserve">Teensy microcontroller based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40269A7F"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 commercial systems have been designed to meet</w:t>
      </w:r>
      <w:r w:rsidR="00DD174E">
        <w:t xml:space="preserve"> various</w:t>
      </w:r>
      <w:r>
        <w:t xml:space="preserve"> needs, they </w:t>
      </w:r>
      <w:r w:rsidR="00DD174E">
        <w:t xml:space="preserve">often </w:t>
      </w:r>
      <w:r>
        <w:t xml:space="preserve">fail to offer flexibility </w:t>
      </w:r>
      <w:r w:rsidR="00E77743">
        <w:t xml:space="preserve">that allows for integration across diverse </w:t>
      </w:r>
      <w:r w:rsidR="00632728">
        <w:t xml:space="preserve">or new </w:t>
      </w:r>
      <w:r w:rsidR="00E77743">
        <w:t>experimental designs</w:t>
      </w:r>
      <w:r w:rsidR="00632728">
        <w:t>.</w:t>
      </w:r>
      <w:r w:rsidR="00DD174E">
        <w:t xml:space="preserve"> </w:t>
      </w:r>
      <w:r>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precisely timed digital data acquisition</w:t>
      </w:r>
      <w:r w:rsidR="00E0604F">
        <w:t xml:space="preserve"> of behavioral data</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 xml:space="preserve">control of </w:t>
      </w:r>
      <w:r w:rsidR="00632728">
        <w:t>an imaging device</w:t>
      </w:r>
      <w:r w:rsidR="004918EB">
        <w:t xml:space="preserve"> for</w:t>
      </w:r>
      <w:r w:rsidR="003E64DD">
        <w:t xml:space="preserve"> high speed</w:t>
      </w:r>
      <w:r w:rsidR="004918EB">
        <w:t xml:space="preserve"> </w:t>
      </w:r>
      <w:r w:rsidR="00AD7A40">
        <w:t xml:space="preserve">integrated </w:t>
      </w:r>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32728">
        <w:t xml:space="preserve">a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r w:rsidR="00C201E1">
        <w:t xml:space="preserve"> provides an </w:t>
      </w:r>
      <w:r w:rsidR="00DD174E">
        <w:t xml:space="preserve">efficient and flexible platform 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output </w:t>
      </w:r>
      <w:r w:rsidR="00DD174E">
        <w:t>for systems neuroscience experiments</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0B8BFEC9" w:rsidR="00C52A80" w:rsidRDefault="006F7BBE" w:rsidP="007E596E">
      <w:pPr>
        <w:ind w:firstLine="360"/>
      </w:pPr>
      <w:r>
        <w:t>Recent advance</w:t>
      </w:r>
      <w:r w:rsidR="00703438">
        <w:t>s</w:t>
      </w:r>
      <w:r>
        <w:t xml:space="preserve"> in </w:t>
      </w:r>
      <w:r w:rsidR="00C52A80">
        <w:t xml:space="preserve">sCMOS cameras and genetically encoded </w:t>
      </w:r>
      <w:r>
        <w:t xml:space="preserve">calcium </w:t>
      </w:r>
      <w:r w:rsidR="00C52A80">
        <w:t>sensors enable</w:t>
      </w:r>
      <w:r>
        <w:t xml:space="preserve"> neuroscientists to </w:t>
      </w:r>
      <w:r w:rsidR="00C52A80">
        <w:t>perform fluorescence imaging o</w:t>
      </w:r>
      <w:r w:rsidR="00940A43">
        <w:t xml:space="preserve">f </w:t>
      </w:r>
      <w:r>
        <w:t xml:space="preserve">thousands of </w:t>
      </w:r>
      <w:r w:rsidR="00940A43">
        <w:t>individual cells</w:t>
      </w:r>
      <w:r w:rsidR="00C52A80">
        <w:t xml:space="preserve">’ activity, allowing the analysis of 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t xml:space="preserve">However, </w:t>
      </w:r>
      <w:r w:rsidR="009C14C0">
        <w:t>the integration of high speed sCMOS cameras with devices needed to monitor</w:t>
      </w:r>
      <w:r w:rsidR="00C52A80">
        <w:t xml:space="preserve"> and control</w:t>
      </w:r>
      <w:r w:rsidR="009C14C0">
        <w:t xml:space="preserve"> behavioral progress has been difficult. </w:t>
      </w:r>
      <w:r w:rsidR="005D732C">
        <w:t xml:space="preserve">In particular, it has been challenging to </w:t>
      </w:r>
      <w:r w:rsidR="00B8214B">
        <w:t xml:space="preserve">simply </w:t>
      </w:r>
      <w:r w:rsidR="005D732C">
        <w:t>design different experiments with precise and consistent imaging rates while synchronizing experimental event timing with frame capture.</w:t>
      </w:r>
    </w:p>
    <w:p w14:paraId="3CDF4EDC" w14:textId="67D2132F" w:rsidR="00724071" w:rsidRDefault="001F2BCE" w:rsidP="007E596E">
      <w:pPr>
        <w:ind w:firstLine="360"/>
        <w:rPr>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r w:rsidR="009C14C0">
        <w:t>There are many strategies to</w:t>
      </w:r>
      <w:r w:rsidR="00EC66B1">
        <w:t xml:space="preserve"> control the temporal precision of an experiment, where neural activities can be precisely aligned with behavioral progress, such as various </w:t>
      </w:r>
      <w:r w:rsidR="00EC66B1">
        <w:rPr>
          <w:rFonts w:eastAsiaTheme="minorEastAsia" w:hAnsi="Calibri"/>
          <w:color w:val="000000" w:themeColor="text1"/>
          <w:kern w:val="24"/>
        </w:rPr>
        <w:t>Analog/</w:t>
      </w:r>
      <w:r w:rsidR="00EC66B1" w:rsidRPr="00684C83">
        <w:rPr>
          <w:rFonts w:eastAsiaTheme="minorEastAsia" w:hAnsi="Calibri"/>
          <w:color w:val="000000" w:themeColor="text1"/>
          <w:kern w:val="24"/>
        </w:rPr>
        <w:t>Digital interface</w:t>
      </w:r>
      <w:r w:rsidR="00EC66B1">
        <w:rPr>
          <w:rFonts w:eastAsiaTheme="minorEastAsia" w:hAnsi="Calibri"/>
          <w:color w:val="000000" w:themeColor="text1"/>
          <w:kern w:val="24"/>
        </w:rPr>
        <w:t xml:space="preserve"> that can be precisely controlled by </w:t>
      </w:r>
      <w:r w:rsidR="00EC66B1">
        <w:t>Lab</w:t>
      </w:r>
      <w:r w:rsidR="00C22EC9">
        <w:t xml:space="preserve">VIEW </w:t>
      </w:r>
      <w:r w:rsidR="00EC66B1">
        <w:t>and Matlab.</w:t>
      </w:r>
      <w:r w:rsidR="0049322B">
        <w:t xml:space="preserve"> However, </w:t>
      </w:r>
      <w:r w:rsidR="00C22EC9">
        <w:rPr>
          <w:rFonts w:eastAsiaTheme="minorEastAsia" w:hAnsi="Calibri"/>
          <w:color w:val="000000" w:themeColor="text1"/>
          <w:kern w:val="24"/>
        </w:rPr>
        <w:t>depending on how the experiment is designed with these programs</w:t>
      </w:r>
      <w:r w:rsidR="00C22EC9">
        <w:t xml:space="preserve">, it </w:t>
      </w:r>
      <w:r w:rsidR="00D25FD7">
        <w:rPr>
          <w:rFonts w:eastAsiaTheme="minorEastAsia" w:hAnsi="Calibri"/>
          <w:color w:val="000000" w:themeColor="text1"/>
          <w:kern w:val="24"/>
        </w:rPr>
        <w:t>can lead to variability in experimental timing, including frame capture, data acquisition, or stimulation, and necessitate interpolation or other post-hoc methods to ali</w:t>
      </w:r>
      <w:r w:rsidR="00C22EC9">
        <w:rPr>
          <w:rFonts w:eastAsiaTheme="minorEastAsia" w:hAnsi="Calibri"/>
          <w:color w:val="000000" w:themeColor="text1"/>
          <w:kern w:val="24"/>
        </w:rPr>
        <w:t>gn imaging data with motor data</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This is due to </w:t>
      </w:r>
      <w:r w:rsidR="00C22EC9">
        <w:t>the fact that these</w:t>
      </w:r>
      <w:r w:rsidR="00C22EC9">
        <w:rPr>
          <w:rFonts w:eastAsiaTheme="minorEastAsia" w:hAnsi="Calibri"/>
          <w:color w:val="000000" w:themeColor="text1"/>
          <w:kern w:val="24"/>
        </w:rPr>
        <w:t xml:space="preserve"> computer programs utilize a full operating system that must balance </w:t>
      </w:r>
      <w:r w:rsidR="00C22EC9">
        <w:rPr>
          <w:rFonts w:eastAsiaTheme="minorEastAsia" w:hAnsi="Calibri"/>
          <w:color w:val="000000" w:themeColor="text1"/>
          <w:kern w:val="24"/>
        </w:rPr>
        <w:t>multiple operating system processes at once.</w:t>
      </w:r>
      <w:r w:rsidR="00B36460">
        <w:rPr>
          <w:rFonts w:eastAsiaTheme="minorEastAsia" w:hAnsi="Calibri"/>
          <w:color w:val="000000" w:themeColor="text1"/>
          <w:kern w:val="24"/>
        </w:rPr>
        <w:t xml:space="preserve"> One can potentially design an experiment with either one of these environment</w:t>
      </w:r>
      <w:r w:rsidR="00C22EC9">
        <w:rPr>
          <w:rFonts w:eastAsiaTheme="minorEastAsia" w:hAnsi="Calibri"/>
          <w:color w:val="000000" w:themeColor="text1"/>
          <w:kern w:val="24"/>
        </w:rPr>
        <w:t>s</w:t>
      </w:r>
      <w:r w:rsidR="00B36460">
        <w:rPr>
          <w:rFonts w:eastAsiaTheme="minorEastAsia" w:hAnsi="Calibri"/>
          <w:color w:val="000000" w:themeColor="text1"/>
          <w:kern w:val="24"/>
        </w:rPr>
        <w:t xml:space="preserve"> that operates in a highly precise </w:t>
      </w:r>
      <w:r w:rsidR="00B36460">
        <w:rPr>
          <w:rFonts w:eastAsiaTheme="minorEastAsia" w:hAnsi="Calibri"/>
          <w:color w:val="000000" w:themeColor="text1"/>
          <w:kern w:val="24"/>
        </w:rPr>
        <w:lastRenderedPageBreak/>
        <w:t>manner with low variance, but this can be more challenging. N</w:t>
      </w:r>
      <w:r w:rsidR="00192F92">
        <w:rPr>
          <w:rFonts w:eastAsiaTheme="minorEastAsia" w:hAnsi="Calibri"/>
          <w:color w:val="000000" w:themeColor="text1"/>
          <w:kern w:val="24"/>
        </w:rPr>
        <w:t xml:space="preserve">ew microcontrollers offer this </w:t>
      </w:r>
      <w:r w:rsidR="00B36460">
        <w:rPr>
          <w:rFonts w:eastAsiaTheme="minorEastAsia" w:hAnsi="Calibri"/>
          <w:color w:val="000000" w:themeColor="text1"/>
          <w:kern w:val="24"/>
        </w:rPr>
        <w:t>capabilit</w:t>
      </w:r>
      <w:r w:rsidR="00192F92">
        <w:rPr>
          <w:rFonts w:eastAsiaTheme="minorEastAsia" w:hAnsi="Calibri"/>
          <w:color w:val="000000" w:themeColor="text1"/>
          <w:kern w:val="24"/>
        </w:rPr>
        <w:t>y</w:t>
      </w:r>
      <w:r w:rsidR="00B36460">
        <w:rPr>
          <w:rFonts w:eastAsiaTheme="minorEastAsia" w:hAnsi="Calibri"/>
          <w:color w:val="000000" w:themeColor="text1"/>
          <w:kern w:val="24"/>
        </w:rPr>
        <w:t>, however, with a very low learning curve for programming.</w:t>
      </w:r>
    </w:p>
    <w:p w14:paraId="2E78120D" w14:textId="547D4BCA" w:rsidR="00550B53" w:rsidRDefault="00724071" w:rsidP="007441A3">
      <w:pPr>
        <w:ind w:firstLine="360"/>
      </w:pPr>
      <w:r>
        <w:rPr>
          <w:rFonts w:eastAsiaTheme="minorEastAsia" w:hAnsi="Calibri"/>
          <w:color w:val="000000" w:themeColor="text1"/>
          <w:kern w:val="24"/>
        </w:rPr>
        <w:t xml:space="preserve">Over the last several years, </w:t>
      </w:r>
      <w:r>
        <w:t xml:space="preserve">microcontrollers </w:t>
      </w:r>
      <w:r w:rsidR="00465656">
        <w:t xml:space="preserve">traditionally </w:t>
      </w:r>
      <w:r>
        <w:t>use</w:t>
      </w:r>
      <w:r w:rsidR="00465656">
        <w:t>d</w:t>
      </w:r>
      <w:r>
        <w:t xml:space="preserve"> by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327B8B">
        <w:t>s</w:t>
      </w:r>
      <w:r w:rsidR="000071EA">
        <w:t xml:space="preserve"> </w:t>
      </w:r>
      <w:r w:rsidR="00327B8B">
        <w:t>were</w:t>
      </w:r>
      <w:r w:rsidR="007441A3">
        <w:t xml:space="preserve"> </w:t>
      </w:r>
      <w:r w:rsidR="00327B8B">
        <w:t xml:space="preserve">one of </w:t>
      </w:r>
      <w:r w:rsidR="007441A3">
        <w:t xml:space="preserve">the first 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2470DB">
        <w:t>They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r w:rsidR="005D732C">
        <w:t xml:space="preserve">the </w:t>
      </w:r>
      <w:r w:rsidR="007441A3">
        <w:t xml:space="preserve">Teensy 3.2 </w:t>
      </w:r>
      <w:r w:rsidR="005D732C">
        <w:t xml:space="preserve">was developed, which has the </w:t>
      </w:r>
      <w:r w:rsidR="007441A3">
        <w:t xml:space="preserve">feature of delivering analog output in addition to the features of the </w:t>
      </w:r>
      <w:r w:rsidR="00C15C5A">
        <w:t xml:space="preserve">current version of the </w:t>
      </w:r>
      <w:r w:rsidR="007441A3">
        <w:t>Arduino UNO</w:t>
      </w:r>
      <w:r w:rsidR="006433B7">
        <w:t>, for example</w:t>
      </w:r>
      <w:r w:rsidR="007441A3">
        <w:t xml:space="preserve">. </w:t>
      </w:r>
      <w:r w:rsidR="00910EBA">
        <w:t>Te</w:t>
      </w:r>
      <w:r w:rsidR="007441A3">
        <w:t>ensy uses the</w:t>
      </w:r>
      <w:r w:rsidR="00C15C5A">
        <w:t xml:space="preserve"> same</w:t>
      </w:r>
      <w:r w:rsidR="00910EBA">
        <w:t xml:space="preserve"> software environment </w:t>
      </w:r>
      <w:r w:rsidR="007441A3">
        <w:t xml:space="preserve">as </w:t>
      </w:r>
      <w:r w:rsidR="00550B53">
        <w:t>Arduino</w:t>
      </w:r>
      <w:r w:rsidR="007441A3">
        <w:t xml:space="preserve">, which </w:t>
      </w:r>
      <w:r w:rsidR="00550B53">
        <w:t xml:space="preserve">is </w:t>
      </w:r>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7441A3">
        <w:t>Because these microcontrollers are low cost, they can be easily scaled for multiple experiments simultaneously. Since the software is open-source and the programming language is intuitive</w:t>
      </w:r>
      <w:r w:rsidR="005B7EF3" w:rsidRPr="005B7EF3">
        <w:t xml:space="preserve"> </w:t>
      </w:r>
      <w:sdt>
        <w:sdtPr>
          <w:id w:val="-1633930179"/>
          <w:citation/>
        </w:sdtPr>
        <w:sdtEndPr/>
        <w:sdtContent>
          <w:r w:rsidR="005B7EF3">
            <w:fldChar w:fldCharType="begin"/>
          </w:r>
          <w:r w:rsidR="005B7EF3">
            <w:instrText xml:space="preserve"> CITATION DAu12 \l 1033 </w:instrText>
          </w:r>
          <w:r w:rsidR="005B7EF3">
            <w:fldChar w:fldCharType="separate"/>
          </w:r>
          <w:r w:rsidR="005B7EF3">
            <w:rPr>
              <w:noProof/>
            </w:rPr>
            <w:t>(D'Ausilio, 2012)</w:t>
          </w:r>
          <w:r w:rsidR="005B7EF3">
            <w:fldChar w:fldCharType="end"/>
          </w:r>
        </w:sdtContent>
      </w:sdt>
      <w:r w:rsidR="007441A3">
        <w:t>, microcontrollers can be easily adapted to various experimental needs including the integration of newly developed instrument</w:t>
      </w:r>
      <w:r w:rsidR="005D732C">
        <w:t>s</w:t>
      </w:r>
      <w:r w:rsidR="007441A3">
        <w:t>.</w:t>
      </w:r>
    </w:p>
    <w:p w14:paraId="06F6489A" w14:textId="4BE5B431" w:rsidR="00F3299C" w:rsidRDefault="00E222CD" w:rsidP="009F6C06">
      <w:pPr>
        <w:ind w:firstLine="360"/>
      </w:pPr>
      <w:r>
        <w:t xml:space="preserve">Camera control via an Arduino device that initiates the start of an imaging sequence has been previously shown </w:t>
      </w:r>
      <w:sdt>
        <w:sdtPr>
          <w:id w:val="1035160559"/>
          <w:citation/>
        </w:sdtPr>
        <w:sdtEndPr/>
        <w:sdtContent>
          <w:r>
            <w:fldChar w:fldCharType="begin"/>
          </w:r>
          <w:r>
            <w:instrText xml:space="preserve">CITATION Mic17 \l 1033 </w:instrText>
          </w:r>
          <w:r>
            <w:fldChar w:fldCharType="separate"/>
          </w:r>
          <w:r>
            <w:rPr>
              <w:noProof/>
            </w:rPr>
            <w:t>(Micallef, Takahashi, Larkum, &amp; Palmer, 2017)</w:t>
          </w:r>
          <w:r>
            <w:fldChar w:fldCharType="end"/>
          </w:r>
        </w:sdtContent>
      </w:sdt>
      <w:r>
        <w:t xml:space="preserve">. </w:t>
      </w:r>
      <w:r w:rsidR="009C0D39">
        <w:t>H</w:t>
      </w:r>
      <w:r>
        <w:t xml:space="preserve">owever, a limitation of this approach is that it is necessary to synchronize frame timing with behavioral data after the experiment is complete, which is inexact and </w:t>
      </w:r>
      <w:r w:rsidR="00A116B6">
        <w:t>likely</w:t>
      </w:r>
      <w:r>
        <w:t xml:space="preserve"> necessitate</w:t>
      </w:r>
      <w:r w:rsidR="00A116B6">
        <w:t>s</w:t>
      </w:r>
      <w:r>
        <w:t xml:space="preserve"> interpolation. </w:t>
      </w:r>
      <w:r w:rsidR="000E6853">
        <w:t>Arduino and Teensy devices</w:t>
      </w:r>
      <w:r w:rsidR="00AB576C">
        <w:t xml:space="preserve"> can </w:t>
      </w:r>
      <w:r>
        <w:t xml:space="preserve">instead </w:t>
      </w:r>
      <w:r w:rsidR="00AB576C">
        <w:t xml:space="preserve">be </w:t>
      </w:r>
      <w:r>
        <w:t xml:space="preserve">used </w:t>
      </w:r>
      <w:r w:rsidR="00AB576C">
        <w:t>to precisely time imaging</w:t>
      </w:r>
      <w:r>
        <w:t xml:space="preserve"> capture for each frame</w:t>
      </w:r>
      <w:r w:rsidR="00AB576C">
        <w:t xml:space="preserve">. </w:t>
      </w:r>
      <w:r w:rsidR="00CE1AFC">
        <w:t xml:space="preserve">A common technique </w:t>
      </w:r>
      <w:r w:rsidR="009F6C06">
        <w:t xml:space="preserve">in laboratory studies using more expensive AD converters </w:t>
      </w:r>
      <w:r w:rsidR="00CE1AFC">
        <w:t>is to set up an imaging device to utilize an “external trigger”</w:t>
      </w:r>
      <w:r w:rsidR="00D5017B">
        <w:t xml:space="preserve"> </w:t>
      </w:r>
      <w:sdt>
        <w:sdtPr>
          <w:id w:val="1531603845"/>
          <w:citation/>
        </w:sdtPr>
        <w:sdtContent>
          <w:r w:rsidR="00D5017B">
            <w:fldChar w:fldCharType="begin"/>
          </w:r>
          <w:r w:rsidR="00D5017B">
            <w:instrText xml:space="preserve"> CITATION Mic17 \l 1033 </w:instrText>
          </w:r>
          <w:r w:rsidR="00D5017B">
            <w:fldChar w:fldCharType="separate"/>
          </w:r>
          <w:r w:rsidR="00D5017B">
            <w:rPr>
              <w:noProof/>
            </w:rPr>
            <w:t>(Micallef, Takahashi, Larkum, &amp; Palmer, 2017)</w:t>
          </w:r>
          <w:r w:rsidR="00D5017B">
            <w:fldChar w:fldCharType="end"/>
          </w:r>
        </w:sdtContent>
      </w:sdt>
      <w:r w:rsidR="00CE1AFC">
        <w:t>, where the rising phase of a digital pulse or TTL pulse either initiates a sequence of internally clocked image capture</w:t>
      </w:r>
      <w:r w:rsidR="009F6C06">
        <w:t>s</w:t>
      </w:r>
      <w:r w:rsidR="00CB13C0">
        <w:t xml:space="preserve"> or initiates each individual image capture</w:t>
      </w:r>
      <w:r w:rsidR="00CE1AFC">
        <w:t>.</w:t>
      </w:r>
      <w:r>
        <w:t xml:space="preserve"> </w:t>
      </w:r>
      <w:r w:rsidR="00192F92">
        <w:t>One possible</w:t>
      </w:r>
      <w:r w:rsidR="009F6C06">
        <w:t xml:space="preserve"> concern with </w:t>
      </w:r>
      <w:r w:rsidR="00654788">
        <w:t>the latter</w:t>
      </w:r>
      <w:r w:rsidR="009F6C06">
        <w:t xml:space="preserve"> approach is that imprecise triggering of </w:t>
      </w:r>
      <w:r w:rsidR="00D20DB3">
        <w:t>each frame based on a different digital pulse</w:t>
      </w:r>
      <w:r w:rsidR="009F6C06">
        <w:t xml:space="preserve">s </w:t>
      </w:r>
      <w:r w:rsidR="00E176A4">
        <w:t>can</w:t>
      </w:r>
      <w:r w:rsidR="009F6C06">
        <w:t xml:space="preserve"> introduce</w:t>
      </w:r>
      <w:r w:rsidR="005375A6">
        <w:t xml:space="preserve"> </w:t>
      </w:r>
      <w:r w:rsidR="00D55A6C">
        <w:t>j</w:t>
      </w:r>
      <w:r w:rsidR="00E176A4">
        <w:t xml:space="preserve">itter in digital pulse delivery, potentially </w:t>
      </w:r>
      <w:r w:rsidR="009F6C06">
        <w:t>causing</w:t>
      </w:r>
      <w:r w:rsidR="00D55A6C">
        <w:t xml:space="preserve"> frame loss and </w:t>
      </w:r>
      <w:r w:rsidR="00E176A4">
        <w:t>potentially necessitating</w:t>
      </w:r>
      <w:r w:rsidR="00D55A6C">
        <w:t xml:space="preserve"> interpolation for many statistical </w:t>
      </w:r>
      <w:r w:rsidR="0031439B">
        <w:t>analyses</w:t>
      </w:r>
      <w:r w:rsidR="00D55A6C">
        <w:t>.</w:t>
      </w:r>
      <w:r w:rsidR="00397C93">
        <w:t xml:space="preserve"> Thus, </w:t>
      </w:r>
      <w:r w:rsidR="003213CF">
        <w:t>there currently exists a need to engineer a</w:t>
      </w:r>
      <w:r w:rsidR="00397C93">
        <w:t xml:space="preserve"> device capable of delivering continuous, precisely timed digital pulses that can </w:t>
      </w:r>
      <w:r w:rsidR="00DB0F81">
        <w:t>be delivered synchronously with</w:t>
      </w:r>
      <w:r w:rsidR="00397C93">
        <w:t xml:space="preserve"> other experimental events with camera </w:t>
      </w:r>
      <w:r w:rsidR="003213CF">
        <w:t>control</w:t>
      </w:r>
      <w:r w:rsidR="002234AC">
        <w:t>.</w:t>
      </w:r>
    </w:p>
    <w:p w14:paraId="1ED3CF6F" w14:textId="6B6EE16C" w:rsidR="00F3299C" w:rsidRDefault="002309C6" w:rsidP="00D91E60">
      <w:pPr>
        <w:ind w:firstLine="360"/>
      </w:pPr>
      <w:r>
        <w:t xml:space="preserve">Here, we demonstrate in two simple experimental paradigms that highly accurate data acquisition, </w:t>
      </w:r>
      <w:r w:rsidR="00EC16BB">
        <w:t xml:space="preserve">and </w:t>
      </w:r>
      <w:r>
        <w:t xml:space="preserve">sound and stimulus delivery </w:t>
      </w:r>
      <w:r w:rsidR="00A020AF">
        <w:t xml:space="preserve">synchronized </w:t>
      </w:r>
      <w:r>
        <w:t>with image capture</w:t>
      </w:r>
      <w:r w:rsidR="00A020AF">
        <w:t xml:space="preserve"> is simple and achievable via a Teensy 3.2</w:t>
      </w:r>
      <w:r w:rsidR="00DC592F">
        <w:t xml:space="preserve"> and the two corresponding software </w:t>
      </w:r>
      <w:r w:rsidR="00A665F2">
        <w:t>implementations</w:t>
      </w:r>
      <w:r>
        <w:t>.</w:t>
      </w:r>
      <w:r w:rsidR="00FC55BA">
        <w:t xml:space="preserve"> </w:t>
      </w:r>
      <w:r w:rsidR="00574F13">
        <w:t>The Teensy 3.2</w:t>
      </w:r>
      <w:r w:rsidR="00FC55BA">
        <w:t xml:space="preserve"> is capable of keeping highly accurate and low-bias timing that allow it to reliably instantiate frame capture with regular intervals while delivering stimuli or recording experimental data </w:t>
      </w:r>
      <w:r w:rsidR="007117C3">
        <w:t>with microsecon</w:t>
      </w:r>
      <w:r w:rsidR="00D45D7D">
        <w:t>d-level precision,</w:t>
      </w:r>
      <w:r w:rsidR="00A020AF">
        <w:t xml:space="preserve"> which makes this an ideal design for frame-by-frame control and recording of imaging experiments</w:t>
      </w:r>
      <w:r w:rsidR="00D45D7D">
        <w:t>.</w:t>
      </w:r>
      <w:r w:rsidR="00A020AF">
        <w:t xml:space="preserve"> Further, this microcontroller offers analog output and easy-to-program environment, making it highly flexible and worthy of widespread utilization.</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1FDDEBD5" w14:textId="3CBBA11C" w:rsidR="001B14AB" w:rsidRDefault="00137A51" w:rsidP="001B14AB">
      <w:pPr>
        <w:ind w:firstLine="720"/>
      </w:pPr>
      <w:r>
        <w:t xml:space="preserve">Both experimental designs used in this paper are shown in Figure 1. In both cases, a Teensy is mounted on top of a prototyping printed circuit board via female pin headers (for example those found here: </w:t>
      </w:r>
      <w:hyperlink r:id="rId8" w:history="1">
        <w:r w:rsidRPr="002F7B9A">
          <w:rPr>
            <w:rStyle w:val="Hyperlink"/>
          </w:rPr>
          <w:t>https://www.amazon.com/Glarks-Straight-Connector-Assortment-Prototype/dp/B076GZXW3Z/</w:t>
        </w:r>
      </w:hyperlink>
      <w:r w:rsidR="00CA660C">
        <w:t>, ASIN=</w:t>
      </w:r>
      <w:r w:rsidR="00CA660C" w:rsidRPr="00CA660C">
        <w:t xml:space="preserve"> B076GZXW3Z/</w:t>
      </w:r>
      <w:r>
        <w:t xml:space="preserve">). In order to attach the female pin headers to the PCB, one needs solder wire (for </w:t>
      </w:r>
      <w:r>
        <w:lastRenderedPageBreak/>
        <w:t>exam</w:t>
      </w:r>
      <w:r w:rsidR="001B14AB">
        <w:t xml:space="preserve">ple, the solder wire sold here: </w:t>
      </w:r>
      <w:hyperlink r:id="rId9" w:history="1">
        <w:r w:rsidRPr="002F7B9A">
          <w:rPr>
            <w:rStyle w:val="Hyperlink"/>
          </w:rPr>
          <w:t>https://www.amazon.com/WYCTIN-Solder-Electrical-Soldering-0-11lbs/dp/B071G1J3W6/</w:t>
        </w:r>
      </w:hyperlink>
      <w:r w:rsidR="00CA660C">
        <w:t>, ASIN=</w:t>
      </w:r>
      <w:r w:rsidR="00CA660C" w:rsidRPr="00CA660C">
        <w:t>B071G1J3W6</w:t>
      </w:r>
      <w:r w:rsidR="00D61A70">
        <w:t xml:space="preserve">) and a soldering iron (for example, </w:t>
      </w:r>
      <w:hyperlink r:id="rId10" w:history="1">
        <w:r w:rsidR="00700648" w:rsidRPr="002F7B9A">
          <w:rPr>
            <w:rStyle w:val="Hyperlink"/>
          </w:rPr>
          <w:t>https://www.amazon.com/Weller-WESD51-Digital-Soldering-Station/dp/B000ARU9PO/</w:t>
        </w:r>
      </w:hyperlink>
      <w:r w:rsidR="00700648">
        <w:t>, ASIN=</w:t>
      </w:r>
      <w:r w:rsidR="00700648" w:rsidRPr="00700648">
        <w:t xml:space="preserve"> B000ARU9PO</w:t>
      </w:r>
      <w:r w:rsidR="00700648">
        <w:t>)</w:t>
      </w:r>
      <w:r w:rsidR="00D61A70">
        <w:t xml:space="preserve">. </w:t>
      </w:r>
      <w:r w:rsidR="001B14AB">
        <w:t>Output from the Teensy was directed from pins</w:t>
      </w:r>
      <w:r w:rsidR="001B14AB">
        <w:t xml:space="preserve"> via the female headers</w:t>
      </w:r>
      <w:r w:rsidR="001B14AB">
        <w:t xml:space="preserve"> to SMA connectors via 22 gauge wires</w:t>
      </w:r>
      <w:r w:rsidR="001B14AB">
        <w:t xml:space="preserve"> (for example, </w:t>
      </w:r>
      <w:hyperlink r:id="rId11" w:history="1">
        <w:r w:rsidR="001B14AB" w:rsidRPr="00833FB7">
          <w:rPr>
            <w:rStyle w:val="Hyperlink"/>
          </w:rPr>
          <w:t>https://www.amazon.com/Elenco-Hook-Up-Colors-dispenser-WK-106/dp/B008L3QJAS/</w:t>
        </w:r>
      </w:hyperlink>
      <w:r w:rsidR="001B14AB">
        <w:t>,  ASIN=B008L3QJAS</w:t>
      </w:r>
      <w:r w:rsidR="001B14AB">
        <w:t>)</w:t>
      </w:r>
      <w:r w:rsidR="001B14AB">
        <w:t xml:space="preserve">, and from SMA connectors toward external devices via SMA cables (for example, </w:t>
      </w:r>
      <w:hyperlink r:id="rId12" w:history="1">
        <w:r w:rsidR="001B14AB" w:rsidRPr="00833FB7">
          <w:rPr>
            <w:rStyle w:val="Hyperlink"/>
          </w:rPr>
          <w:t>https://www.amazon.com/Uxcell-a11053100ux0317-Connector-Straight-Adapter/dp/B006Z95OEC/</w:t>
        </w:r>
      </w:hyperlink>
      <w:r w:rsidR="001B14AB">
        <w:t>, ASIN=</w:t>
      </w:r>
      <w:r w:rsidR="001B14AB" w:rsidRPr="00A23C6F">
        <w:t xml:space="preserve"> </w:t>
      </w:r>
      <w:r w:rsidR="001B14AB">
        <w:t>B006Z95OEC)</w:t>
      </w:r>
      <w:r w:rsidR="00E53C30">
        <w:t>. Finally, each Teensy was connected</w:t>
      </w:r>
      <w:r w:rsidR="001B14AB">
        <w:t xml:space="preserve"> to a PC using a USB-microUSB cable.</w:t>
      </w:r>
    </w:p>
    <w:p w14:paraId="6D15E646" w14:textId="29913264" w:rsidR="00137A51" w:rsidRPr="00137A51" w:rsidRDefault="00137A51" w:rsidP="00820582"/>
    <w:p w14:paraId="3A41404F" w14:textId="77777777" w:rsidR="00820582" w:rsidRDefault="00BE536F" w:rsidP="00347854">
      <w:pPr>
        <w:rPr>
          <w:i/>
        </w:rPr>
      </w:pPr>
      <w:r>
        <w:rPr>
          <w:i/>
        </w:rPr>
        <w:t>Motor acquisition experiment</w:t>
      </w:r>
    </w:p>
    <w:p w14:paraId="5B65F4FB" w14:textId="291BDB7E" w:rsidR="00DF1799" w:rsidRDefault="005F5023" w:rsidP="00DF1799">
      <w:pPr>
        <w:ind w:firstLine="720"/>
      </w:pPr>
      <w:r>
        <w:t>In this experiment, we performed motion tracking using two AD</w:t>
      </w:r>
      <w:r w:rsidR="002D59AE">
        <w:t>N</w:t>
      </w:r>
      <w:r>
        <w:t>S-9800 gaming sensor</w:t>
      </w:r>
      <w:r w:rsidR="002D59AE">
        <w:t xml:space="preserve">s </w:t>
      </w:r>
      <w:r w:rsidR="00763EA0">
        <w:t>(</w:t>
      </w:r>
      <w:hyperlink r:id="rId13"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14"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t xml:space="preserve"> </w:t>
      </w:r>
      <w:r w:rsidR="000D2ABD">
        <w:t>a camera, for example an</w:t>
      </w:r>
      <w:r>
        <w:t xml:space="preserve"> sCMOS camera</w:t>
      </w:r>
      <w:r w:rsidR="007A21BE">
        <w:t>,</w:t>
      </w:r>
      <w:r>
        <w:t xml:space="preserve"> at 20Hz</w:t>
      </w:r>
      <w:bookmarkStart w:id="0" w:name="_GoBack"/>
      <w:bookmarkEnd w:id="0"/>
      <w:r>
        <w:t xml:space="preserve">. </w:t>
      </w:r>
      <w:r w:rsidR="006A5025">
        <w:t xml:space="preserve">The overall design for this experiment is shown in Figure </w:t>
      </w:r>
      <w:r w:rsidR="00311E0C">
        <w:t>1</w:t>
      </w:r>
      <w:r w:rsidR="00492143">
        <w:t>A</w:t>
      </w:r>
      <w:r w:rsidR="006A5025">
        <w:t xml:space="preserve">. Two ADNS-9800 </w:t>
      </w:r>
      <w:r w:rsidR="00AA307E">
        <w:t xml:space="preserve">gaming </w:t>
      </w:r>
      <w:r w:rsidR="00EC16BB">
        <w:t>sensor</w:t>
      </w:r>
      <w:r w:rsidR="00F01DF8">
        <w:t xml:space="preserve"> </w:t>
      </w:r>
      <w:r w:rsidR="00FA739B">
        <w:t xml:space="preserve">boards </w:t>
      </w:r>
      <w:r w:rsidR="00F01DF8">
        <w:t>we</w:t>
      </w:r>
      <w:r w:rsidR="006A5025">
        <w:t xml:space="preserve">re attached at the equator of a </w:t>
      </w:r>
      <w:r w:rsidR="00AA307E">
        <w:t>3D-printed half-sphere</w:t>
      </w:r>
      <w:r w:rsidR="006A5025">
        <w:t xml:space="preserve"> in which a large, buoyant Styrofoam bal</w:t>
      </w:r>
      <w:r w:rsidR="00F01DF8">
        <w:t>l is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 These sensors lay</w:t>
      </w:r>
      <w:r w:rsidR="006A5025">
        <w:t xml:space="preserve"> at an angle of approximately </w:t>
      </w:r>
      <w:r w:rsidR="00AA307E">
        <w:t>75</w:t>
      </w:r>
      <w:r w:rsidR="006A5025">
        <w:t xml:space="preserve"> degrees from one another</w:t>
      </w:r>
      <w:r w:rsidR="00DF1799">
        <w:t xml:space="preserve">, so that the y-readings of both sensors can be used to compute linear velocity, and the x-readings can be used to compute rotational velocity. </w:t>
      </w:r>
    </w:p>
    <w:p w14:paraId="2D575BAB" w14:textId="0395AB6B" w:rsidR="00A23C6F" w:rsidRDefault="00DF1799" w:rsidP="00A23C6F">
      <w:pPr>
        <w:ind w:firstLine="720"/>
      </w:pPr>
      <w:r>
        <w:t>These two sensors were connected to a Teensy 3.2</w:t>
      </w:r>
      <w:r w:rsidR="00763EA0">
        <w:t xml:space="preserve"> (</w:t>
      </w:r>
      <w:r w:rsidR="00FD1712">
        <w:t>PJRC</w:t>
      </w:r>
      <w:r w:rsidR="00763EA0">
        <w:t xml:space="preserve">, </w:t>
      </w:r>
      <w:r w:rsidR="00FD1712">
        <w:t>TEENSY32</w:t>
      </w:r>
      <w:r w:rsidR="00763EA0">
        <w:t>)</w:t>
      </w:r>
      <w:r>
        <w:t xml:space="preserve">  via simple serial peripheral interface (SPI) connections </w:t>
      </w:r>
      <w:r w:rsidR="00781C53">
        <w:t>with insulated 22 gauge wires</w:t>
      </w:r>
      <w:r>
        <w:t xml:space="preserve"> </w:t>
      </w:r>
      <w:r w:rsidR="007814EA">
        <w:t>i.e. Elenco SolidHook-up Wire (</w:t>
      </w:r>
      <w:hyperlink r:id="rId15" w:history="1">
        <w:r w:rsidR="007814EA" w:rsidRPr="00833FB7">
          <w:rPr>
            <w:rStyle w:val="Hyperlink"/>
          </w:rPr>
          <w:t>https://www.amazon.com/Elenco-Hook-Up-Colors-dispenser-WK-106/dp/B008L3QJAS/</w:t>
        </w:r>
      </w:hyperlink>
      <w:r w:rsidR="007814EA">
        <w:t>, Amazon,  ASIN=B008L3QJAS</w:t>
      </w:r>
      <w:r w:rsidR="00A23C6F">
        <w:t xml:space="preserve">), </w:t>
      </w:r>
      <w:r>
        <w:t>as shown in Figure 2A.</w:t>
      </w:r>
      <w:r w:rsidR="005F5023">
        <w:t xml:space="preserve"> </w:t>
      </w:r>
      <w:r w:rsidR="00A23C6F">
        <w:t>We utilized a crimping tool (</w:t>
      </w:r>
      <w:hyperlink r:id="rId16" w:history="1">
        <w:r w:rsidR="00A23C6F" w:rsidRPr="00833FB7">
          <w:rPr>
            <w:rStyle w:val="Hyperlink"/>
          </w:rPr>
          <w:t>https://www.amazon.com/IWISS-Professional-Compression-Ratcheting-Wire-electrode/dp/B00OMM4YUY/</w:t>
        </w:r>
      </w:hyperlink>
      <w:r w:rsidR="00A23C6F">
        <w:t>, Amazon, ASIN=</w:t>
      </w:r>
      <w:r w:rsidR="00A23C6F" w:rsidRPr="00A23C6F">
        <w:t xml:space="preserve"> </w:t>
      </w:r>
      <w:r w:rsidR="00A23C6F">
        <w:t xml:space="preserve">B00OMM4YUY) to attach crimp pins and housing to the ends of the wires (for example, </w:t>
      </w:r>
      <w:hyperlink r:id="rId17" w:history="1">
        <w:r w:rsidR="00A23C6F" w:rsidRPr="00833FB7">
          <w:rPr>
            <w:rStyle w:val="Hyperlink"/>
          </w:rPr>
          <w:t>https://www.amazon.com/gp/product/B0774NMT1S/</w:t>
        </w:r>
      </w:hyperlink>
      <w:r w:rsidR="00A23C6F">
        <w:t>, Amazon, ASIN=</w:t>
      </w:r>
      <w:r w:rsidR="00A23C6F" w:rsidRPr="00A23C6F">
        <w:t xml:space="preserve"> </w:t>
      </w:r>
      <w:r w:rsidR="00A23C6F">
        <w:t xml:space="preserve">B0774NMT1S) in order to connect them to the Teensy and </w:t>
      </w:r>
      <w:r w:rsidR="00C57C4E">
        <w:t xml:space="preserve">to </w:t>
      </w:r>
      <w:r w:rsidR="00A23C6F">
        <w:t xml:space="preserve">the sensors. </w:t>
      </w:r>
    </w:p>
    <w:p w14:paraId="13F2DBF7" w14:textId="14681E09" w:rsidR="008C2BE3" w:rsidRDefault="005F5023" w:rsidP="00073C0C">
      <w:pPr>
        <w:ind w:firstLine="720"/>
      </w:pPr>
      <w:r>
        <w:t>The output from Teensy</w:t>
      </w:r>
      <w:r w:rsidR="00FC5389">
        <w:t>, representing frame capture triggers,</w:t>
      </w:r>
      <w:r>
        <w:t xml:space="preserve"> was </w:t>
      </w:r>
      <w:r w:rsidR="00FD1712">
        <w:rPr>
          <w:rFonts w:eastAsiaTheme="minorEastAsia"/>
        </w:rPr>
        <w:t>measured by an external device at 3051.76 Hz (Tucker-Davis Technologies RZ5D (TDT RZ5D)).</w:t>
      </w:r>
      <w:r w:rsidR="00DF1799">
        <w:t xml:space="preserve"> </w:t>
      </w:r>
      <w:r>
        <w:t>To acquire motor sensor data and to send digital pulses, we utilized the “IntervalTimer” function available in the standard Teensy library, which allows for calling different functions with microsecond precision. We used it to call a main function th</w:t>
      </w:r>
      <w:r w:rsidR="004F6E43">
        <w:t xml:space="preserve">at sends out a digital pulse </w:t>
      </w:r>
      <w:r>
        <w:t xml:space="preserve">to capture a frame, collects data from the two ADNS-9800 sensors, and </w:t>
      </w:r>
      <w:r w:rsidR="001F4880">
        <w:t xml:space="preserve">then </w:t>
      </w:r>
      <w:r>
        <w:t>sends the motion data to a computer</w:t>
      </w:r>
      <w:r w:rsidR="00073C0C">
        <w:t>.</w:t>
      </w:r>
    </w:p>
    <w:p w14:paraId="7774DC71" w14:textId="55953C55" w:rsidR="005F5023" w:rsidRDefault="00DF1799" w:rsidP="00EF579E">
      <w:pPr>
        <w:ind w:firstLine="360"/>
      </w:pPr>
      <w:r>
        <w:t xml:space="preserve">To extract readings </w:t>
      </w:r>
      <w:r w:rsidR="00AA307E">
        <w:t xml:space="preserve">from these sensors, we </w:t>
      </w:r>
      <w:r w:rsidR="006E59E3">
        <w:t>utilized</w:t>
      </w:r>
      <w:r w:rsidR="00AA307E">
        <w:t xml:space="preserve"> functions </w:t>
      </w:r>
      <w:r>
        <w:t>that are freely available on Github (</w:t>
      </w:r>
      <w:hyperlink r:id="rId18" w:history="1">
        <w:r w:rsidRPr="005934F0">
          <w:rPr>
            <w:rStyle w:val="Hyperlink"/>
          </w:rPr>
          <w:t>https://github.com/markbucklin/NavigationSensor</w:t>
        </w:r>
      </w:hyperlink>
      <w:r w:rsidR="00DD19FA">
        <w:t>), which contain</w:t>
      </w:r>
      <w:r>
        <w:t xml:space="preserve"> a modified version of the ADNS-9800 library (</w:t>
      </w:r>
      <w:hyperlink r:id="rId19" w:history="1">
        <w:r w:rsidRPr="00446327">
          <w:rPr>
            <w:rStyle w:val="Hyperlink"/>
          </w:rPr>
          <w:t>https://github.com/mrjohnk/ADNS-9800</w:t>
        </w:r>
      </w:hyperlink>
      <w:r>
        <w:t>).</w:t>
      </w:r>
      <w:r w:rsidR="00D73A17">
        <w:t xml:space="preserve"> </w:t>
      </w:r>
      <w:r w:rsidR="00F529A8">
        <w:t>Via this modified</w:t>
      </w:r>
      <w:r w:rsidR="006E59E3">
        <w:t xml:space="preserve"> ADNS</w:t>
      </w:r>
      <w:r w:rsidR="00F529A8">
        <w:t>-</w:t>
      </w:r>
      <w:r w:rsidR="006E59E3">
        <w:t>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rsidR="006E59E3">
        <w:t>acquir</w:t>
      </w:r>
      <w:r w:rsidR="00F16851">
        <w:t>ed</w:t>
      </w:r>
      <w:r w:rsidR="006E59E3">
        <w:t xml:space="preserv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1 ms</w:t>
      </w:r>
      <w:r w:rsidR="0081038E">
        <w:t xml:space="preserve"> is sent out of a digital pin using the DigitalIO library (</w:t>
      </w:r>
      <w:hyperlink r:id="rId20"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 xml:space="preserve">Instead of using the default Arduino </w:t>
      </w:r>
      <w:r w:rsidR="00597A57">
        <w:lastRenderedPageBreak/>
        <w:t>programming environment to upload our code to the Teensy, we used PlatformIO (</w:t>
      </w:r>
      <w:hyperlink r:id="rId21" w:history="1">
        <w:r w:rsidR="00597A57" w:rsidRPr="003916C7">
          <w:rPr>
            <w:rStyle w:val="Hyperlink"/>
          </w:rPr>
          <w:t>https://platformio.org/</w:t>
        </w:r>
      </w:hyperlink>
      <w:r w:rsidR="00597A57">
        <w:t>), an add-on to the widely-used Atom text editor (</w:t>
      </w:r>
      <w:hyperlink r:id="rId22"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D02D280" w:rsidR="00066C51" w:rsidRDefault="00EE2D42" w:rsidP="00066C51">
      <w:pPr>
        <w:ind w:firstLine="720"/>
      </w:pPr>
      <w:r>
        <w:t xml:space="preserve">To set the </w:t>
      </w:r>
      <w:r w:rsidR="00EF579E">
        <w:t>sampling frequency and length of the experiment</w:t>
      </w:r>
      <w:r>
        <w:t xml:space="preserve"> in </w:t>
      </w:r>
      <w:r w:rsidR="00EF579E">
        <w:t xml:space="preserve">the </w:t>
      </w:r>
      <w:r>
        <w:t>Teensy</w:t>
      </w:r>
      <w:r w:rsidR="00642624">
        <w:t xml:space="preserve"> and trigger the beginning of an experiment</w:t>
      </w:r>
      <w:r w:rsidR="00066C51">
        <w:t>,</w:t>
      </w:r>
      <w:r w:rsidR="00597A57">
        <w:t xml:space="preserve"> after the main script was uploaded</w:t>
      </w:r>
      <w:r w:rsidR="00A671B4">
        <w:t xml:space="preserve"> to the </w:t>
      </w:r>
      <w:r w:rsidR="004439B4">
        <w:t>Teensy</w:t>
      </w:r>
      <w:r w:rsidR="00597A57">
        <w:t>,</w:t>
      </w:r>
      <w:r w:rsidR="00066C51">
        <w:t xml:space="preserve"> we wrote </w:t>
      </w:r>
      <w:r w:rsidR="000000FD">
        <w:t>a</w:t>
      </w:r>
      <w:r w:rsidR="00066C51">
        <w:t xml:space="preserve"> </w:t>
      </w:r>
      <w:r w:rsidR="0018370A">
        <w:t xml:space="preserve">simple </w:t>
      </w:r>
      <w:r w:rsidR="001255F4">
        <w:t xml:space="preserve">MATLAB-based </w:t>
      </w:r>
      <w:r w:rsidR="0018370A">
        <w:t>graphical user interface</w:t>
      </w:r>
      <w:r w:rsidR="00066C51">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rsidR="00066C51">
        <w:t>. Using this</w:t>
      </w:r>
      <w:r w:rsidR="00F45053">
        <w:t xml:space="preserve"> interface</w:t>
      </w:r>
      <w:r w:rsidR="00066C51">
        <w:t>, the user enter</w:t>
      </w:r>
      <w:r w:rsidR="004439B4">
        <w:t>s</w:t>
      </w:r>
      <w:r w:rsidR="00066C51">
        <w:t xml:space="preserve"> the length of the experiment and the frequency of data acquisition. This frequency will determine the frequency with which digital pulses are sent to notify </w:t>
      </w:r>
      <w:r w:rsidR="00361ED9">
        <w:t>an external device such as a</w:t>
      </w:r>
      <w:r w:rsidR="00DB0F81">
        <w:t>n</w:t>
      </w:r>
      <w:r w:rsidR="00361ED9">
        <w:t xml:space="preserve"> </w:t>
      </w:r>
      <w:r w:rsidR="00DB0F81">
        <w:t>s</w:t>
      </w:r>
      <w:r w:rsidR="00361ED9">
        <w:t>CMOS</w:t>
      </w:r>
      <w:r w:rsidR="00597A57">
        <w:t xml:space="preserve"> camera</w:t>
      </w:r>
      <w:r w:rsidR="00361ED9">
        <w:t xml:space="preserve"> to capture </w:t>
      </w:r>
      <w:r w:rsidR="007C32F6">
        <w:t>an</w:t>
      </w:r>
      <w:r w:rsidR="008B7A95">
        <w:t xml:space="preserve"> </w:t>
      </w:r>
      <w:r w:rsidR="00066C51">
        <w:t>image</w:t>
      </w:r>
      <w:r w:rsidR="00361ED9">
        <w:t xml:space="preserve">, </w:t>
      </w:r>
      <w:r w:rsidR="00066C51">
        <w:t>and also</w:t>
      </w:r>
      <w:r w:rsidR="00361ED9">
        <w:t xml:space="preserve"> determine</w:t>
      </w:r>
      <w:r w:rsidR="00066C51">
        <w:t xml:space="preserve"> the frequency with which accumulated motor information will be recorded by </w:t>
      </w:r>
      <w:r w:rsidR="00597A57">
        <w:t>the</w:t>
      </w:r>
      <w:r w:rsidR="00066C51">
        <w:t xml:space="preserve"> PC. The PC or laptop sends this information over a serial connection to the Teensy </w:t>
      </w:r>
      <w:r w:rsidR="00361ED9">
        <w:t xml:space="preserve">utilizing </w:t>
      </w:r>
      <w:r w:rsidR="004439B4">
        <w:t>a</w:t>
      </w:r>
      <w:r w:rsidR="00066C51">
        <w:t xml:space="preserve"> bi</w:t>
      </w:r>
      <w:r w:rsidR="00EA4A2D">
        <w:t>directional microUSB-USB cable.</w:t>
      </w:r>
    </w:p>
    <w:p w14:paraId="4F50EC8A" w14:textId="634CB0FE"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1F3DC1">
        <w:t xml:space="preserve">an </w:t>
      </w:r>
      <w:r w:rsidR="00EE2D42">
        <w:t xml:space="preserve">sCMOS </w:t>
      </w:r>
      <w:r w:rsidR="008D47F0">
        <w:t xml:space="preserve">camera </w:t>
      </w:r>
      <w:r w:rsidR="00EE2D42">
        <w:t xml:space="preserve">for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1BF38811"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Velocity was computed as the distance divided by the time between two adjacent frames</w:t>
      </w:r>
      <w:r w:rsidR="00127E3F">
        <w:rPr>
          <w:rFonts w:eastAsiaTheme="minorEastAsia"/>
        </w:rPr>
        <w:t xml:space="preserve"> (50 ms)s</w:t>
      </w:r>
      <w:r w:rsidR="004B4DF6">
        <w:rPr>
          <w:rFonts w:eastAsiaTheme="minorEastAsia"/>
        </w:rPr>
        <w:t xml:space="preserve">. </w:t>
      </w:r>
      <w:r w:rsidR="008C5BA1">
        <w:rPr>
          <w:rFonts w:eastAsiaTheme="minorEastAsia"/>
        </w:rPr>
        <w:t xml:space="preserve">Times and distances travelled were recorded by the Teensy 3.2, and the timings of digital pulses </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685C8028" w:rsidR="0056510D" w:rsidRDefault="00EE2D42" w:rsidP="00EE2D42">
      <w:pPr>
        <w:ind w:firstLine="720"/>
      </w:pPr>
      <w:r>
        <w:t xml:space="preserve">In this experiment, we utilized </w:t>
      </w:r>
      <w:r w:rsidR="00BD1A92">
        <w:t xml:space="preserve">the </w:t>
      </w:r>
      <w:r>
        <w:t xml:space="preserve">Teensy to deliver </w:t>
      </w:r>
      <w:r w:rsidR="00BD1A92">
        <w:t xml:space="preserve">a </w:t>
      </w:r>
      <w:r>
        <w:t>sound and puff to control the progress of a trace conditioning behavioral paradigm, while delivering digital pulses to</w:t>
      </w:r>
      <w:r w:rsidR="00BD1A92">
        <w:t xml:space="preserve"> an</w:t>
      </w:r>
      <w:r>
        <w:t xml:space="preserve"> sCMOS camera </w:t>
      </w:r>
      <w:r w:rsidR="006B3652">
        <w:t xml:space="preserve">that could be used </w:t>
      </w:r>
      <w:r>
        <w:t xml:space="preserve">to trigger image acquisition at 20Hz. </w:t>
      </w:r>
      <w:r w:rsidR="001165AB">
        <w:t xml:space="preserve">The </w:t>
      </w:r>
      <w:r w:rsidR="00A914C8">
        <w:t xml:space="preserve">general </w:t>
      </w:r>
      <w:r w:rsidR="001165AB">
        <w:t xml:space="preserve">setup is shown in Figure </w:t>
      </w:r>
      <w:r w:rsidR="00771E3D">
        <w:t>1B</w:t>
      </w:r>
      <w:r w:rsidR="005A2B50">
        <w:t>, and the specialty components required to build this design are shown in Table 2</w:t>
      </w:r>
      <w:r w:rsidR="00771E3D">
        <w:t>.</w:t>
      </w:r>
      <w:r w:rsidR="00636FF5">
        <w:t xml:space="preserve"> </w:t>
      </w:r>
      <w:r w:rsidR="004528EA">
        <w:t>As with the motor control setup</w:t>
      </w:r>
      <w:r w:rsidR="00150D98">
        <w:t xml:space="preserve">, </w:t>
      </w:r>
      <w:r w:rsidR="001D1BD5">
        <w:t xml:space="preserve">single stranded </w:t>
      </w:r>
      <w:r w:rsidR="00150D98">
        <w:t>22 gauge wires were used to direct output from each of the utilized Teensy pins to SMA adapters, from which SMA cables were used to send output to the desired devices</w:t>
      </w:r>
      <w:r w:rsidR="004528EA">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t xml:space="preserve">first </w:t>
      </w:r>
      <w:r w:rsidR="00C82704">
        <w:t>be exposed to a 9500 Hz tone concomitantly with a light stimulus</w:t>
      </w:r>
      <w:r>
        <w:t>, and then receive a gentle eye puff after a brief memory trace interval</w:t>
      </w:r>
      <w:r w:rsidR="00C82704">
        <w:t>.</w:t>
      </w:r>
    </w:p>
    <w:p w14:paraId="73A159E4" w14:textId="3FC4F3B7" w:rsidR="004439B4" w:rsidRDefault="00EE2D42" w:rsidP="00F10917">
      <w:pPr>
        <w:ind w:firstLine="720"/>
      </w:pPr>
      <w:r>
        <w:t xml:space="preserve">To deliver an audible sound through Teensy, we used </w:t>
      </w:r>
      <w:r w:rsidR="001165AB">
        <w:t>a prop shield</w:t>
      </w:r>
      <w:r w:rsidR="008A47A5">
        <w:t xml:space="preserve"> module available for Teensy</w:t>
      </w:r>
      <w:r w:rsidR="00763EA0">
        <w:t xml:space="preserve"> (</w:t>
      </w:r>
      <w:r w:rsidR="00AC058D">
        <w:t>PJRC</w:t>
      </w:r>
      <w:r w:rsidR="00763EA0">
        <w:t xml:space="preserve">, </w:t>
      </w:r>
      <w:r w:rsidR="00AC058D">
        <w:t>PROP_SHIELD</w:t>
      </w:r>
      <w:r w:rsidR="00763EA0">
        <w:t>)</w:t>
      </w:r>
      <w:r w:rsidR="008A47A5">
        <w:t>, which is</w:t>
      </w:r>
      <w:r w:rsidR="00AC058D">
        <w:t xml:space="preserve"> </w:t>
      </w:r>
      <w:r>
        <w:t>an</w:t>
      </w:r>
      <w:r w:rsidR="00F1625C">
        <w:t xml:space="preserve"> easy-to-use</w:t>
      </w:r>
      <w:r w:rsidR="001165AB">
        <w:t xml:space="preserve"> add-on capable of amplifying analog</w:t>
      </w:r>
      <w:r w:rsidR="00E07D29">
        <w:t xml:space="preserve"> output</w:t>
      </w:r>
      <w:r w:rsidR="001165AB">
        <w:t xml:space="preserve"> signal</w:t>
      </w:r>
      <w:r w:rsidR="008A47A5">
        <w:t>s</w:t>
      </w:r>
      <w:r w:rsidR="0016248B">
        <w:t xml:space="preserve"> (shown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 xml:space="preserve">desired, </w:t>
      </w:r>
      <w:r w:rsidR="00E07D29">
        <w:t>the manufacturer also offers</w:t>
      </w:r>
      <w:r w:rsidR="001165AB">
        <w:t xml:space="preserve"> a</w:t>
      </w:r>
      <w:r w:rsidR="008A47A5">
        <w:t>n</w:t>
      </w:r>
      <w:r w:rsidR="001165AB">
        <w:t xml:space="preserve">  audio </w:t>
      </w:r>
      <w:r w:rsidR="001165AB">
        <w:lastRenderedPageBreak/>
        <w:t>shield (</w:t>
      </w:r>
      <w:hyperlink r:id="rId23" w:history="1">
        <w:r w:rsidR="001165AB" w:rsidRPr="00723CCE">
          <w:rPr>
            <w:rStyle w:val="Hyperlink"/>
          </w:rPr>
          <w:t>https://www.pjrc.com/store/teensy3_audio.html</w:t>
        </w:r>
      </w:hyperlink>
      <w:r w:rsidR="001165AB">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r w:rsidR="008F1F34">
        <w:t xml:space="preserve"> </w:t>
      </w:r>
      <w:r w:rsidR="00F10917">
        <w:t>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 HEADER_14x1_D</w:t>
      </w:r>
      <w:r w:rsidR="00F10917">
        <w:t>)</w:t>
      </w:r>
      <w:r w:rsidR="00E07D29">
        <w:t xml:space="preserve">, </w:t>
      </w:r>
      <w:r w:rsidR="00F10917">
        <w:t>with the output connected</w:t>
      </w:r>
      <w:r w:rsidR="000E62FE">
        <w:t xml:space="preserve"> to </w:t>
      </w:r>
      <w:r w:rsidR="000C07CF">
        <w:t>a</w:t>
      </w:r>
      <w:r w:rsidR="000E62FE">
        <w:t xml:space="preserve"> speaker</w:t>
      </w:r>
      <w:r w:rsidR="00AD1B16">
        <w:t>, as demonstrated in Figure 2B</w:t>
      </w:r>
      <w:r w:rsidR="000E62FE">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rsidR="000E62FE">
        <w:t xml:space="preserve"> We also directed digital outputs from the Teensy to </w:t>
      </w:r>
      <w:r w:rsidR="008F1F34">
        <w:t xml:space="preserve">such that they could </w:t>
      </w:r>
      <w:r w:rsidR="000E62FE">
        <w:t>activate a</w:t>
      </w:r>
      <w:r w:rsidR="00F10917">
        <w:t xml:space="preserve"> LED</w:t>
      </w:r>
      <w:r w:rsidR="000E62FE">
        <w:t xml:space="preserve"> light concomitant with the sound, and a puff as an aversive stimulus following each sound/light combination. Meanwhile, digital pulses</w:t>
      </w:r>
      <w:r w:rsidR="00F10917">
        <w:t xml:space="preserve"> to control sCMOS camera</w:t>
      </w:r>
      <w:r w:rsidR="000E62FE">
        <w:t xml:space="preserve"> were </w:t>
      </w:r>
      <w:r w:rsidR="00A914C8">
        <w:t>programmed to occur</w:t>
      </w:r>
      <w:r w:rsidR="00F10917">
        <w:t xml:space="preserve"> ever</w:t>
      </w:r>
      <w:r w:rsidR="000C19D8">
        <w:t>y 50ms</w:t>
      </w:r>
      <w:r w:rsidR="00B45E98">
        <w:t>.</w:t>
      </w:r>
    </w:p>
    <w:p w14:paraId="29CF8668" w14:textId="56F95728" w:rsidR="00547A3D" w:rsidRDefault="00F10917" w:rsidP="004439B4">
      <w:pPr>
        <w:ind w:firstLine="720"/>
      </w:pPr>
      <w:r>
        <w:t>W</w:t>
      </w:r>
      <w:r w:rsidR="003F1319">
        <w:t xml:space="preserve">e </w:t>
      </w:r>
      <w:r>
        <w:t xml:space="preserve">here </w:t>
      </w:r>
      <w:r w:rsidR="003F1319">
        <w:t xml:space="preserve">utilized “elapsedMicros” </w:t>
      </w:r>
      <w:r w:rsidR="000E62FE">
        <w:t xml:space="preserve">in order to reliably </w:t>
      </w:r>
      <w:r w:rsidR="004439B4">
        <w:t xml:space="preserve">time all of the experimental events. </w:t>
      </w:r>
      <w:r w:rsidR="003F1319">
        <w:t xml:space="preserve">“elapsedMicros” objects serve as time incrementers, that increment time at the microsecond time scale </w:t>
      </w:r>
      <w:r w:rsidR="002644BD">
        <w:t>restarting</w:t>
      </w:r>
      <w:r w:rsidR="003F1319">
        <w:t xml:space="preserve"> every time that its value is set to zero. </w:t>
      </w:r>
      <w:r w:rsidR="004439B4">
        <w:t xml:space="preserve">Every 50 ms, </w:t>
      </w:r>
      <w:r w:rsidR="003F1319">
        <w:t>this code</w:t>
      </w:r>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w:t>
      </w:r>
      <w:r w:rsidR="008F1F34">
        <w:t xml:space="preserve"> stimulus</w:t>
      </w:r>
      <w:r w:rsidR="00C37AE3">
        <w: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7919F951" w:rsidR="000000FD" w:rsidRDefault="005E0341" w:rsidP="000000FD">
      <w:pPr>
        <w:ind w:firstLine="720"/>
        <w:rPr>
          <w:rFonts w:eastAsiaTheme="minorEastAsia"/>
        </w:rPr>
      </w:pPr>
      <w:r>
        <w:t xml:space="preserve">In our proof-of-concept experiment (Figure 3), the puff, </w:t>
      </w:r>
      <w:r w:rsidR="003F1319">
        <w:t>tone</w:t>
      </w:r>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rsidR="003F1319">
        <w:t xml:space="preserve"> for the puff and camera trigger pins, and </w:t>
      </w:r>
      <w:r w:rsidR="005A092C" w:rsidRPr="005A092C">
        <w:t>24414.0625</w:t>
      </w:r>
      <w:r w:rsidR="005A092C">
        <w:t xml:space="preserve"> Hz for the tone pin.</w:t>
      </w:r>
      <w:r w:rsidR="00A57CF6">
        <w:t xml:space="preserve"> </w:t>
      </w:r>
      <w:r w:rsidR="005A092C">
        <w:t xml:space="preserve">The tone pin was measured directly (not through the amplifier). </w:t>
      </w:r>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p>
    <w:p w14:paraId="17564C05" w14:textId="1CAD3605" w:rsidR="00123655" w:rsidRDefault="00123655" w:rsidP="000000FD">
      <w:pPr>
        <w:ind w:firstLine="720"/>
        <w:rPr>
          <w:rFonts w:eastAsiaTheme="minorEastAsia"/>
        </w:rPr>
      </w:pPr>
      <w:r>
        <w:rPr>
          <w:rFonts w:eastAsiaTheme="minorEastAsia"/>
        </w:rPr>
        <w:t xml:space="preserve">In order to measure latency (Figure 4Bi and iii), </w:t>
      </w:r>
      <w:r w:rsidR="000C6044">
        <w:rPr>
          <w:rFonts w:eastAsiaTheme="minorEastAsia"/>
        </w:rPr>
        <w:t xml:space="preserve">we acquired the timing of the camera digital pulse, according to the TDT system, that corresponds to the exact frame </w:t>
      </w:r>
      <w:r w:rsidR="00CC13AA">
        <w:rPr>
          <w:rFonts w:eastAsiaTheme="minorEastAsia"/>
        </w:rPr>
        <w:t>start at approximately</w:t>
      </w:r>
      <w:r w:rsidR="000C6044">
        <w:rPr>
          <w:rFonts w:eastAsiaTheme="minorEastAsia"/>
        </w:rPr>
        <w:t xml:space="preserve"> which</w:t>
      </w:r>
      <w:r w:rsidR="00CC13AA">
        <w:rPr>
          <w:rFonts w:eastAsiaTheme="minorEastAsia"/>
        </w:rPr>
        <w:t xml:space="preserve"> point</w:t>
      </w:r>
      <w:r w:rsidR="000C6044">
        <w:rPr>
          <w:rFonts w:eastAsiaTheme="minorEastAsia"/>
        </w:rPr>
        <w:t xml:space="preserve">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0542B0C5" w:rsidR="00282B50" w:rsidRPr="0049322B" w:rsidRDefault="0049322B" w:rsidP="0049322B">
      <w:pPr>
        <w:ind w:firstLine="360"/>
      </w:pPr>
      <w:r>
        <w:t xml:space="preserve">A widely utilized design in imaging experiments utilizes commercial data acquisition boards in conjunction with software written and executed by a PC. However, PCs run a multitude of processes simultaneously, and it is therefore challenging to reliably time experimental events. An even more challenging task is aligning camera frames with experimental events following an experiment. For example, initiating </w:t>
      </w:r>
      <w:r w:rsidR="00711344">
        <w:t xml:space="preserve">only </w:t>
      </w:r>
      <w:r>
        <w:t xml:space="preserve">the beginning of a recording session or trial with a PC </w:t>
      </w:r>
      <w:r w:rsidR="00711344">
        <w:t xml:space="preserve">and then having imaging and behavioral </w:t>
      </w:r>
      <w:r w:rsidR="000873AD">
        <w:t>control and acquisition</w:t>
      </w:r>
      <w:r w:rsidR="00711344">
        <w:t xml:space="preserve"> run separately </w:t>
      </w:r>
      <w:r>
        <w:t xml:space="preserve">poses two problems. First, if one uses the PC to generate digital pulses via a data acquisition board </w:t>
      </w:r>
      <w:r w:rsidR="009B4C27">
        <w:t>to initiate frame capture</w:t>
      </w:r>
      <w:r w:rsidR="000873AD">
        <w:t xml:space="preserve"> for every frame individually</w:t>
      </w:r>
      <w:r w:rsidR="009B4C27">
        <w:t xml:space="preserve"> </w:t>
      </w:r>
      <w:r>
        <w:t>at some fixed frequency</w:t>
      </w:r>
      <w:r w:rsidR="009B4C27">
        <w:t xml:space="preserve"> in conjunction with </w:t>
      </w:r>
      <w:r w:rsidR="000873AD">
        <w:t xml:space="preserve">dictating </w:t>
      </w:r>
      <w:r w:rsidR="009B4C27">
        <w:t>behavioral event control or data acquisition</w:t>
      </w:r>
      <w:r>
        <w:t>, 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experimental events with specific frames, as everything will run based on the same clock (the PC’s clock).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37EC3">
        <w:t xml:space="preserve"> Microcontrollers </w:t>
      </w:r>
      <w:r w:rsidR="001D6E43">
        <w:t xml:space="preserve">help to </w:t>
      </w:r>
      <w:r w:rsidR="00A37EC3">
        <w:t>fill this need.</w:t>
      </w:r>
    </w:p>
    <w:p w14:paraId="70318AC7" w14:textId="63F0FD5D" w:rsidR="005B1F40" w:rsidRDefault="00D356F4" w:rsidP="004E560F">
      <w:pPr>
        <w:ind w:firstLine="360"/>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the</w:t>
      </w:r>
      <w:r w:rsidR="00B272FF">
        <w:t xml:space="preserve"> Arduino </w:t>
      </w:r>
      <w:r w:rsidR="005A73AA">
        <w:t xml:space="preserve">UNO </w:t>
      </w:r>
      <w:r w:rsidR="003B059D">
        <w:t xml:space="preserve">does not have </w:t>
      </w:r>
      <w:r w:rsidR="00AB1975">
        <w:t xml:space="preserve">direct </w:t>
      </w:r>
      <w:r w:rsidR="003B059D">
        <w:t>analog output.</w:t>
      </w:r>
      <w:r w:rsidR="00AB1975">
        <w:t xml:space="preserve"> Recently, </w:t>
      </w:r>
      <w:r w:rsidR="004E560F">
        <w:t xml:space="preserve">the </w:t>
      </w:r>
      <w:r w:rsidR="00AB1975">
        <w:t>Teensy 3.2 (</w:t>
      </w:r>
      <w:hyperlink r:id="rId24" w:history="1">
        <w:r w:rsidR="00AB1975" w:rsidRPr="00064DD2">
          <w:rPr>
            <w:rStyle w:val="Hyperlink"/>
          </w:rPr>
          <w:t>https://www.pjrc.com/store/teensy32.html</w:t>
        </w:r>
      </w:hyperlink>
      <w:r w:rsidR="00AB1975">
        <w:t>) has been developed, which not only has analog output and a comprehensive Audio library, but also has the capability to</w:t>
      </w:r>
      <w:r w:rsidR="004E560F">
        <w:t xml:space="preserve"> use the IntervalTimer function.</w:t>
      </w:r>
      <w:r w:rsidR="00AB1975">
        <w:t xml:space="preserve"> </w:t>
      </w:r>
      <w:r w:rsidR="004E560F">
        <w:t xml:space="preserve">This function takes as input a single main function and the time, in microseconds, desired between calls to this function. It is highly accurate and is particularly well suited for experiments that require precise, repeated executions of a particular task. In addition, the Teensy 3.2 software has the built-in capability to utilize the elapsedMicros and elapsedMillis libraries. These libraries serve as highly accurate time accumulators that can be used to time experimental events to microsecond or millisecond accuracy, respectively. This is a desirable alternative to the IntervalTimer when the “interrupts” utilized by the IntervalTimer could interfere with other components of the code, such as audio output. </w:t>
      </w:r>
      <w:r w:rsidR="001E2841">
        <w:t xml:space="preserve">Here, we present </w:t>
      </w:r>
      <w:r w:rsidR="0041782D">
        <w:t xml:space="preserve">Teensy </w:t>
      </w:r>
      <w:r w:rsidR="001E2841">
        <w:t>based interface to integrate sCMOS camera image acquisition and b</w:t>
      </w:r>
      <w:r w:rsidR="005B1F40">
        <w:t>ehavioral experimental control.</w:t>
      </w:r>
    </w:p>
    <w:p w14:paraId="31A2FFF0" w14:textId="37A5E7E8" w:rsidR="00FA6AAE" w:rsidRDefault="00FA6AAE" w:rsidP="00FA6AAE">
      <w:pPr>
        <w:tabs>
          <w:tab w:val="left" w:pos="5271"/>
        </w:tabs>
      </w:pPr>
      <w:r w:rsidRPr="00D63281">
        <w:rPr>
          <w:i/>
        </w:rPr>
        <w:t>Motion tracking using ADNS-9800</w:t>
      </w:r>
      <w:r>
        <w:rPr>
          <w:i/>
        </w:rPr>
        <w:t xml:space="preserve"> sensors</w:t>
      </w:r>
    </w:p>
    <w:p w14:paraId="6658B66B" w14:textId="2D0A2E64" w:rsidR="00E75691" w:rsidRDefault="00FA6AAE" w:rsidP="00282B50">
      <w:pPr>
        <w:ind w:firstLine="360"/>
      </w:pPr>
      <w:r>
        <w:t>To demonstrate the feasib</w:t>
      </w:r>
      <w:r w:rsidR="00CC13AA">
        <w:t>ility of a Teensy-</w:t>
      </w:r>
      <w:r>
        <w:t xml:space="preserve">based interface for </w:t>
      </w:r>
      <w:r w:rsidR="00CC13AA">
        <w:t>synchronous</w:t>
      </w:r>
      <w:r>
        <w:t xml:space="preserve"> data acquisition and </w:t>
      </w:r>
      <w:r w:rsidR="00CC13AA">
        <w:t xml:space="preserve">camera </w:t>
      </w:r>
      <w:r>
        <w:t xml:space="preserve">control during behavioral experiments, we constructed a </w:t>
      </w:r>
      <w:r w:rsidR="00CA7F35">
        <w:t>setup</w:t>
      </w:r>
      <w:r w:rsidR="00814823">
        <w:t xml:space="preserve"> (Figure 1A</w:t>
      </w:r>
      <w:r w:rsidR="003D593A">
        <w:t>i and 1Aii</w:t>
      </w:r>
      <w:r w:rsidR="00814823">
        <w:t xml:space="preserve">), </w:t>
      </w:r>
      <w:r>
        <w:t>to</w:t>
      </w:r>
      <w:r w:rsidR="00282B50">
        <w:t xml:space="preserve"> </w:t>
      </w:r>
      <w:r w:rsidR="003D593A">
        <w:t xml:space="preserve">record </w:t>
      </w:r>
      <w:r w:rsidR="00CA7F35">
        <w:lastRenderedPageBreak/>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r w:rsidR="000E0E97">
        <w:t>camera</w:t>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7BA1FD0D"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A95F05">
        <w:t>utilized</w:t>
      </w:r>
      <w:r w:rsidR="00EC1EF4">
        <w:t xml:space="preserve"> </w:t>
      </w:r>
      <w:r w:rsidR="00AA62C3">
        <w:t xml:space="preserve">a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9358DD">
        <w:t>we</w:t>
      </w:r>
      <w:r w:rsidR="00FA6AAE">
        <w:t xml:space="preserve">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276F68D0"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25" w:history="1">
        <w:r w:rsidR="009F5B66" w:rsidRPr="00064DD2">
          <w:rPr>
            <w:rStyle w:val="Hyperlink"/>
          </w:rPr>
          <w:t>https://datasheet.octopart.com/ADNS-9800-Avago-datasheet-10666463.pdf</w:t>
        </w:r>
      </w:hyperlink>
      <w:r w:rsidR="009F5B66">
        <w:t xml:space="preserve">). For example, if imaging at 20 Hz, one could </w:t>
      </w:r>
      <w:r w:rsidR="00FA5267">
        <w:t>design a script to</w:t>
      </w:r>
      <w:r w:rsidR="009F5B66">
        <w:t xml:space="preserve"> record motor data every 0.1 ms, and synchronize camera capture to every 500</w:t>
      </w:r>
      <w:r w:rsidR="009F5B66" w:rsidRPr="009F5B66">
        <w:rPr>
          <w:vertAlign w:val="superscript"/>
        </w:rPr>
        <w:t>th</w:t>
      </w:r>
      <w:r w:rsidR="009F5B66">
        <w:t xml:space="preserve"> frame.</w:t>
      </w:r>
      <w:r w:rsidR="00FD0BD0">
        <w:t xml:space="preserve"> This would give an even more precise account of motor information</w:t>
      </w:r>
      <w:r w:rsidR="00FA5267">
        <w:t xml:space="preserve"> while maintaining camera-frame alignment</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9F5B66">
        <w:t>.</w:t>
      </w:r>
      <w:r w:rsidR="00FD0BD0">
        <w:t xml:space="preserve"> </w:t>
      </w:r>
    </w:p>
    <w:p w14:paraId="78B5FC13" w14:textId="4B325948" w:rsidR="00A86942" w:rsidRDefault="00A86942" w:rsidP="004E560F">
      <w:pPr>
        <w:ind w:firstLine="360"/>
      </w:pPr>
      <w:r>
        <w:t xml:space="preserve"> </w:t>
      </w:r>
      <w:r w:rsidR="00200C99">
        <w:t xml:space="preserve">These </w:t>
      </w:r>
      <w:r>
        <w:t xml:space="preserve">ADNS-9800 </w:t>
      </w:r>
      <w:r w:rsidR="00201650">
        <w:t xml:space="preserve">sensors were </w:t>
      </w:r>
      <w:r w:rsidR="000873AD">
        <w:t>controlled</w:t>
      </w:r>
      <w:r w:rsidR="00201650">
        <w:t xml:space="preserve"> via</w:t>
      </w:r>
      <w:r w:rsidR="004E560F">
        <w:t xml:space="preserve"> the ADNS</w:t>
      </w:r>
      <w:r w:rsidR="001A499E">
        <w:t xml:space="preserve">9800 </w:t>
      </w:r>
      <w:r>
        <w:t>library</w:t>
      </w:r>
      <w:r w:rsidR="000873AD">
        <w:t>,</w:t>
      </w:r>
      <w:r w:rsidR="004E560F">
        <w:t xml:space="preserve"> found </w:t>
      </w:r>
      <w:r w:rsidR="000873AD">
        <w:t xml:space="preserve">freely </w:t>
      </w:r>
      <w:r w:rsidR="004E560F">
        <w:t xml:space="preserve">at </w:t>
      </w:r>
      <w:hyperlink r:id="rId26" w:history="1">
        <w:r w:rsidR="004E560F" w:rsidRPr="00833FB7">
          <w:rPr>
            <w:rStyle w:val="Hyperlink"/>
          </w:rPr>
          <w:t>https://github.com/markbucklin/NavigationSensor/src/ADNS9800</w:t>
        </w:r>
      </w:hyperlink>
      <w:r w:rsidR="004E560F">
        <w:t xml:space="preserve">. </w:t>
      </w:r>
      <w:r w:rsidR="0053564F">
        <w:t>With these sensors, we</w:t>
      </w:r>
      <w:r w:rsidR="002871C9">
        <w:t xml:space="preserve"> read displacements </w:t>
      </w:r>
      <w:r w:rsidR="0053564F">
        <w:t>and</w:t>
      </w:r>
      <w:r w:rsidR="002871C9">
        <w:t xml:space="preserve"> convert</w:t>
      </w:r>
      <w:r w:rsidR="002B670C">
        <w:t>ed</w:t>
      </w:r>
      <w:r w:rsidR="002871C9">
        <w:t xml:space="preserve"> them directly to micrometer displacements</w:t>
      </w:r>
      <w:r w:rsidR="00E66E72">
        <w:t xml:space="preserve"> using the</w:t>
      </w:r>
      <w:r w:rsidR="00C167F1">
        <w:t>ir</w:t>
      </w:r>
      <w:r w:rsidR="00E66E72">
        <w:t xml:space="preserve"> internal calibration</w:t>
      </w:r>
      <w:r w:rsidR="00F857F8">
        <w:t>.</w:t>
      </w:r>
      <w:r w:rsidR="00D70D6F">
        <w:t xml:space="preserve"> </w:t>
      </w:r>
      <w:r w:rsidR="00F857F8">
        <w:t xml:space="preserve">Proper wiring </w:t>
      </w:r>
      <w:r w:rsidR="00D372FB">
        <w:t>is</w:t>
      </w:r>
      <w:r w:rsidR="00230316">
        <w:t xml:space="preserve">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No external capacitors or resistors</w:t>
      </w:r>
      <w:r w:rsidR="00FE06CF">
        <w:t xml:space="preserve"> are needed. </w:t>
      </w:r>
    </w:p>
    <w:p w14:paraId="129C9FA0" w14:textId="4F0A4C29"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w:t>
      </w:r>
      <w:r w:rsidR="00C167F1">
        <w:t xml:space="preserve"> movement of a mouse while</w:t>
      </w:r>
      <w:r>
        <w:t xml:space="preserve"> </w:t>
      </w:r>
      <w:r w:rsidR="00C167F1">
        <w:t>it was</w:t>
      </w:r>
      <w:r>
        <w:t xml:space="preserve"> running on the spherical ball</w:t>
      </w:r>
      <w:r w:rsidR="00F857F8">
        <w:t xml:space="preserve">. </w:t>
      </w:r>
      <w:r>
        <w:t>We calculated</w:t>
      </w:r>
      <w:r w:rsidR="00F857F8">
        <w:t xml:space="preserve"> the velocity </w:t>
      </w:r>
      <w:r>
        <w:t>of the mouse, with an average of</w:t>
      </w:r>
      <w:r w:rsidR="001A499E">
        <w:t xml:space="preserve"> 7.1 </w:t>
      </w:r>
      <w:r w:rsidR="001A499E" w:rsidRPr="00CA50EE">
        <w:rPr>
          <w:u w:val="single"/>
        </w:rPr>
        <w:t>+</w:t>
      </w:r>
      <w:r w:rsidR="001A499E">
        <w:t xml:space="preserve"> 6.9 cm/s, with a maximum velocity of  47.0 cm/s, </w:t>
      </w:r>
      <w:r>
        <w:t xml:space="preserve">which is in agreement with the general observation as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w:t>
      </w:r>
      <w:r w:rsidR="0043294D">
        <w:t xml:space="preserve"> near-</w:t>
      </w:r>
      <w:r>
        <w:t>perfect linear relationship, and a</w:t>
      </w:r>
      <w:r w:rsidR="00847DEC">
        <w:t xml:space="preserve"> </w:t>
      </w:r>
      <w:r w:rsidR="00AC123B">
        <w:t>28.9</w:t>
      </w:r>
      <w:r>
        <w:t>us</w:t>
      </w:r>
      <w:r w:rsidR="00F70515">
        <w:t xml:space="preserve"> per </w:t>
      </w:r>
      <w:r>
        <w:t>s</w:t>
      </w:r>
      <w:r w:rsidR="00F70515">
        <w:t>econd</w:t>
      </w:r>
      <w:r>
        <w:t xml:space="preserve"> </w:t>
      </w:r>
      <w:r w:rsidR="00F70515">
        <w:t>positive bias</w:t>
      </w:r>
      <w:r>
        <w:t xml:space="preserve">, thus the actual frequency was </w:t>
      </w:r>
      <w:r w:rsidR="00651F31">
        <w:t>19.999</w:t>
      </w:r>
      <w:r>
        <w:t xml:space="preserve"> Hz instead of </w:t>
      </w:r>
      <w:r w:rsidR="001A499E">
        <w:t>2</w:t>
      </w:r>
      <w:r>
        <w:t>0 Hz.</w:t>
      </w:r>
      <w:r w:rsidR="004C1A48">
        <w:t xml:space="preserve"> The linear model fit demonstrated a root mean squared error of 38.9 microseconds. This indicates that the camera trigger has at least microsecond-level precision.</w:t>
      </w:r>
    </w:p>
    <w:p w14:paraId="2F3F5309" w14:textId="6A21D567"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2E7DB5">
        <w:t>0H</w:t>
      </w:r>
      <w:r w:rsidR="00FE06CF">
        <w:t xml:space="preserve">z and </w:t>
      </w:r>
      <w:r w:rsidR="00020458">
        <w:t>1</w:t>
      </w:r>
      <w:r w:rsidR="00FE06CF">
        <w:t>00Hz, and</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t>.</w:t>
      </w:r>
      <w:r w:rsidR="00A86942">
        <w:t xml:space="preserve"> </w:t>
      </w:r>
      <w:r w:rsidR="00FE06CF">
        <w:t>This accuracy is consistent with that</w:t>
      </w:r>
      <w:r w:rsidR="00285EE3">
        <w:t xml:space="preserve"> </w:t>
      </w:r>
      <w:r w:rsidR="00D246B4">
        <w:t xml:space="preserve">previously reported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 xml:space="preserve">the IntervalTimer function. In addition, it underscores the </w:t>
      </w:r>
      <w:r w:rsidR="008A6958">
        <w:t>utility of the Teensy</w:t>
      </w:r>
      <w:r w:rsidR="00923910">
        <w:t xml:space="preserve"> </w:t>
      </w:r>
      <w:r w:rsidR="00E7740B">
        <w:t xml:space="preserve">in triggering </w:t>
      </w:r>
      <w:r w:rsidR="0043294D">
        <w:t xml:space="preserve">synchronous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0CF3235D" w:rsidR="00322DA8" w:rsidRDefault="00B40A0C" w:rsidP="00B40A0C">
      <w:pPr>
        <w:ind w:firstLine="720"/>
      </w:pPr>
      <w:r>
        <w:lastRenderedPageBreak/>
        <w:t xml:space="preserve">In the second experiment (Figure 1B and 2B), we constructed a </w:t>
      </w:r>
      <w:r w:rsidR="00242604">
        <w:t>Teensy-</w:t>
      </w:r>
      <w:r w:rsidR="00E7740B">
        <w:t>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77148">
        <w:t xml:space="preserve">e set up the Teensy to </w:t>
      </w:r>
      <w:r w:rsidR="00E7740B">
        <w:t>deliver conditioned stimuli and to record the timing of</w:t>
      </w:r>
      <w:r w:rsidR="00020458">
        <w:t xml:space="preserve"> </w:t>
      </w:r>
      <w:r w:rsidR="00F0216A">
        <w:t>each of these events, whose state changes were synchronized to frame capture</w:t>
      </w:r>
      <w:r w:rsidR="006705AA">
        <w:t>. To deliver an auditory stimulus</w:t>
      </w:r>
      <w:r w:rsidR="00E7740B">
        <w:t xml:space="preserve">,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rsidR="00E7740B">
        <w:t>. T</w:t>
      </w:r>
      <w:r w:rsidR="003130C4">
        <w:t>hree</w:t>
      </w:r>
      <w:r w:rsidR="00322DA8">
        <w:t xml:space="preserve"> sets of 14x1 double insulated pins for connecting the Teensy to the prop shield. In total, this setup costs approximately $40, excluding general equipment.</w:t>
      </w:r>
    </w:p>
    <w:p w14:paraId="38926C21" w14:textId="088159A6"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execution of audio and puff </w:t>
      </w:r>
      <w:r w:rsidR="008957B9">
        <w:t>pins</w:t>
      </w:r>
      <w:r w:rsidR="00012AF6">
        <w:t xml:space="preserve"> did not appear to greatly alter either the slight timing drift 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0C3EFAC5" w14:textId="433F26DE" w:rsidR="003A49F3" w:rsidRDefault="009C7571" w:rsidP="00122DC3">
      <w:pPr>
        <w:ind w:firstLine="720"/>
      </w:pPr>
      <w:r>
        <w:t xml:space="preserve">We </w:t>
      </w:r>
      <w:r w:rsidR="003C2C2E">
        <w:t xml:space="preserve">further quantified </w:t>
      </w:r>
      <w:r w:rsidR="00A552C5">
        <w:t>sound onset latency</w:t>
      </w:r>
      <w:r w:rsidR="007F0DA0">
        <w:t xml:space="preserve">, </w:t>
      </w:r>
      <w:r w:rsidR="00A552C5">
        <w:t>sound</w:t>
      </w:r>
      <w:r w:rsidR="007F0DA0">
        <w:t xml:space="preserve"> </w:t>
      </w:r>
      <w:r w:rsidR="003C2C2E">
        <w:t>duration</w:t>
      </w:r>
      <w:r>
        <w:t xml:space="preserve">, </w:t>
      </w:r>
      <w:r w:rsidR="00A552C5">
        <w:t>puff latency</w:t>
      </w:r>
      <w:r w:rsidR="008664D6">
        <w:t xml:space="preserve">, and puff </w:t>
      </w:r>
      <w:r w:rsidR="003C2C2E">
        <w:t>duration</w:t>
      </w:r>
      <w:r>
        <w:t>.</w:t>
      </w:r>
      <w:r w:rsidR="008664D6">
        <w:t xml:space="preserve"> As shown in figure 4Biii, </w:t>
      </w:r>
      <w:r w:rsidR="003C2C2E">
        <w:t>the digital output for eye puff showed no delay from the theoretical time (</w:t>
      </w:r>
      <w:r w:rsidR="003948F2" w:rsidRPr="007C4672">
        <w:t>mean</w:t>
      </w:r>
      <w:r w:rsidR="003948F2">
        <w:t xml:space="preserve"> latency </w:t>
      </w:r>
      <w:r w:rsidR="003948F2" w:rsidRPr="007C4672">
        <w:t xml:space="preserve">= </w:t>
      </w:r>
      <w:r w:rsidR="003948F2">
        <w:rPr>
          <w:rFonts w:cs="lucidatypewriter"/>
          <w:color w:val="000000"/>
        </w:rPr>
        <w:t xml:space="preserve">-0.004 </w:t>
      </w:r>
      <w:r w:rsidR="003948F2" w:rsidRPr="00A552C5">
        <w:rPr>
          <w:rFonts w:cs="lucidatypewriter"/>
          <w:color w:val="000000"/>
          <w:u w:val="single"/>
        </w:rPr>
        <w:t>+</w:t>
      </w:r>
      <w:r w:rsidR="003948F2">
        <w:rPr>
          <w:rFonts w:cs="lucidatypewriter"/>
          <w:color w:val="000000"/>
        </w:rPr>
        <w:t xml:space="preserve"> 0.012 ms</w:t>
      </w:r>
      <w:r w:rsidR="003948F2">
        <w:t xml:space="preserve">, range=0.04 ms </w:t>
      </w:r>
      <w:r w:rsidR="00A552C5">
        <w:t>seconds</w:t>
      </w:r>
      <w:r w:rsidR="003948F2">
        <w:t>)</w:t>
      </w:r>
      <w:r w:rsidR="00A552C5">
        <w:t xml:space="preserve">. </w:t>
      </w:r>
      <w:r w:rsidR="003C2C2E">
        <w:t>The duration of the</w:t>
      </w:r>
      <w:r w:rsidR="00A552C5">
        <w:t xml:space="preserve"> puff digital pulse was </w:t>
      </w:r>
      <w:r w:rsidR="005C3331">
        <w:t xml:space="preserve">also </w:t>
      </w:r>
      <w:r w:rsidR="00A552C5">
        <w:t xml:space="preserve">both highly accurate and consistent, </w:t>
      </w:r>
      <w:r w:rsidR="003948F2">
        <w:t>and lasted</w:t>
      </w:r>
      <w:r w:rsidR="003948F2" w:rsidRPr="007C4672">
        <w:t xml:space="preserve"> </w:t>
      </w:r>
      <w:r w:rsidR="003948F2" w:rsidRPr="007C4672">
        <w:rPr>
          <w:rFonts w:cs="lucidatypewriter"/>
          <w:color w:val="000000"/>
        </w:rPr>
        <w:t>100</w:t>
      </w:r>
      <w:r w:rsidR="003948F2">
        <w:rPr>
          <w:rFonts w:cs="lucidatypewriter"/>
          <w:color w:val="000000"/>
        </w:rPr>
        <w:t>.</w:t>
      </w:r>
      <w:r w:rsidR="003948F2" w:rsidRPr="007C4672">
        <w:rPr>
          <w:rFonts w:cs="lucidatypewriter"/>
          <w:color w:val="000000"/>
        </w:rPr>
        <w:t>03</w:t>
      </w:r>
      <w:r w:rsidR="003948F2" w:rsidRPr="007C4672">
        <w:rPr>
          <w:u w:val="single"/>
        </w:rPr>
        <w:t>+</w:t>
      </w:r>
      <w:r w:rsidR="003948F2" w:rsidRPr="007C4672">
        <w:rPr>
          <w:rFonts w:cs="lucidatypewriter"/>
          <w:color w:val="000000"/>
        </w:rPr>
        <w:t>0</w:t>
      </w:r>
      <w:r w:rsidR="003948F2">
        <w:rPr>
          <w:rFonts w:cs="lucidatypewriter"/>
          <w:color w:val="000000"/>
        </w:rPr>
        <w:t>.</w:t>
      </w:r>
      <w:r w:rsidR="003948F2" w:rsidRPr="007C4672">
        <w:rPr>
          <w:rFonts w:cs="lucidatypewriter"/>
          <w:color w:val="000000"/>
        </w:rPr>
        <w:t xml:space="preserve">02 </w:t>
      </w:r>
      <w:r w:rsidR="00543B15">
        <w:rPr>
          <w:rFonts w:cs="lucidatypewriter"/>
          <w:color w:val="000000"/>
        </w:rPr>
        <w:t>(</w:t>
      </w:r>
      <w:r w:rsidR="00543B15" w:rsidRPr="00543B15">
        <w:rPr>
          <w:rFonts w:cs="lucidatypewriter"/>
          <w:color w:val="000000"/>
          <w:u w:val="single"/>
        </w:rPr>
        <w:t>+</w:t>
      </w:r>
      <w:r w:rsidR="00543B15">
        <w:rPr>
          <w:rFonts w:cs="lucidatypewriter"/>
          <w:color w:val="000000"/>
        </w:rPr>
        <w:t xml:space="preserve"> std) </w:t>
      </w:r>
      <w:r w:rsidR="003948F2">
        <w:rPr>
          <w:rFonts w:cs="lucidatypewriter"/>
          <w:color w:val="000000"/>
        </w:rPr>
        <w:t>ms</w:t>
      </w:r>
      <w:r w:rsidR="003948F2">
        <w:t xml:space="preserve"> </w:t>
      </w:r>
      <w:r w:rsidR="00122DC3">
        <w:t>over the</w:t>
      </w:r>
      <w:r w:rsidR="003948F2">
        <w:t xml:space="preserve"> course of the</w:t>
      </w:r>
      <w:r w:rsidR="003A49F3">
        <w:t xml:space="preserve"> 50 trials</w:t>
      </w:r>
      <w:r w:rsidR="00314E68">
        <w:t>, hardly differing from the expected duration of precisely 100ms</w:t>
      </w:r>
      <w:r w:rsidR="003A49F3">
        <w:t>.</w:t>
      </w:r>
    </w:p>
    <w:p w14:paraId="71F34D84" w14:textId="7C0261BD" w:rsidR="003A49F3" w:rsidRDefault="00A552C5" w:rsidP="003A49F3">
      <w:pPr>
        <w:ind w:firstLine="720"/>
      </w:pPr>
      <w:r>
        <w:t>Sound latency</w:t>
      </w:r>
      <w:r w:rsidR="008664D6">
        <w:t xml:space="preserve"> </w:t>
      </w:r>
      <w:r w:rsidR="006F345B">
        <w:t>was measured by the difference between the timing of the digital pulse delivered sequentially with the tone amplitude change</w:t>
      </w:r>
      <w:r w:rsidR="00961426">
        <w:t>, and the time of the tone amplitude change as measured by the TDT system</w:t>
      </w:r>
      <w:r w:rsidR="006F345B">
        <w:t xml:space="preserve">.  </w:t>
      </w:r>
      <w:r w:rsidR="00961426">
        <w:t>W</w:t>
      </w:r>
      <w:r w:rsidR="008664D6">
        <w:t>hile non-negligible,</w:t>
      </w:r>
      <w:r>
        <w:t xml:space="preserve"> </w:t>
      </w:r>
      <w:r w:rsidR="00961426">
        <w:t xml:space="preserve">tone timing </w:t>
      </w:r>
      <w:r>
        <w:t>was</w:t>
      </w:r>
      <w:r w:rsidR="008664D6">
        <w:t xml:space="preserve"> both</w:t>
      </w:r>
      <w:r>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727D53">
        <w:t>is</w:t>
      </w:r>
      <w:r w:rsidR="00F21FEB">
        <w:t xml:space="preserv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126AB117" w:rsidR="00BD2225" w:rsidRDefault="003A49F3" w:rsidP="003A49F3">
      <w:pPr>
        <w:ind w:firstLine="720"/>
      </w:pPr>
      <w:r>
        <w:t>We also measured the lengths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the main startup script. </w:t>
      </w:r>
      <w:r w:rsidR="00225A75">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7"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FD97518" w:rsidR="007D5C1E" w:rsidRDefault="00491129" w:rsidP="007D5C1E">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with </w:t>
      </w:r>
      <w:r w:rsidR="00A876B3">
        <w:t>various</w:t>
      </w:r>
      <w:r w:rsidR="00001E11">
        <w:t xml:space="preserve"> devices for behavioral experiments.  In one </w:t>
      </w:r>
      <w:r w:rsidR="00446069">
        <w:t xml:space="preserve">novel experimental </w:t>
      </w:r>
      <w:r w:rsidR="00446069">
        <w:lastRenderedPageBreak/>
        <w:t>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5F369ACC"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11D6C167"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on short time scales could be missed, yielding the conclusion </w:t>
      </w:r>
      <w:r w:rsidR="00917422">
        <w:t xml:space="preserve">for example </w:t>
      </w:r>
      <w:r w:rsidR="00925269">
        <w:t xml:space="preserve">that velocity is the only correlate of neural activity in the striatum. </w:t>
      </w:r>
    </w:p>
    <w:p w14:paraId="2A8EDE8F" w14:textId="6D774DE5" w:rsidR="00D953D8" w:rsidRDefault="00D953D8" w:rsidP="00D73C96">
      <w:pPr>
        <w:ind w:firstLine="720"/>
      </w:pPr>
      <w:r>
        <w:t xml:space="preserve">Further, with concomitant imaging, one must also align tasks to imaging data after the fact, or </w:t>
      </w:r>
      <w:r w:rsidR="00EC5601">
        <w:t xml:space="preserve">else </w:t>
      </w:r>
      <w:r>
        <w:t xml:space="preserve">face substantial variability in frame spacing. As explained previously </w:t>
      </w:r>
      <w:sdt>
        <w:sdtPr>
          <w:id w:val="971557675"/>
          <w:citation/>
        </w:sdtPr>
        <w:sdtEndPr/>
        <w:sdtContent>
          <w:r>
            <w:fldChar w:fldCharType="begin"/>
          </w:r>
          <w:r>
            <w:instrText xml:space="preserve">CITATION DAu12 \m Sol18 \l 1033 </w:instrText>
          </w:r>
          <w:r>
            <w:fldChar w:fldCharType="separate"/>
          </w:r>
          <w:r>
            <w:rPr>
              <w:noProof/>
            </w:rPr>
            <w:t>(D'Ausilio, 2012; Solari, Sviatkó, Laszlovsky, Hegedüs, &amp; Hangya, 2018)</w:t>
          </w:r>
          <w:r>
            <w:fldChar w:fldCharType="end"/>
          </w:r>
        </w:sdtContent>
      </w:sdt>
      <w:r>
        <w:t xml:space="preserve">, using a microcontroller such as an Arduino or </w:t>
      </w:r>
      <w:r w:rsidR="00A5515C">
        <w:t xml:space="preserve">the </w:t>
      </w:r>
      <w:r>
        <w:t>Teensy 3.2 circumvents the issue of imprecise timing of behavioral events. We note that in addition, synchronizing camera triggers with experimental events circumvents the need of post-hoc image alignment.</w:t>
      </w:r>
    </w:p>
    <w:p w14:paraId="1FD2877F" w14:textId="0D5CFF63" w:rsidR="00586A58" w:rsidRDefault="002C083C" w:rsidP="00A4735F">
      <w:pPr>
        <w:ind w:firstLine="360"/>
      </w:pPr>
      <w:r>
        <w:lastRenderedPageBreak/>
        <w:t>In conc</w:t>
      </w:r>
      <w:r w:rsidR="007A4FE2">
        <w:t xml:space="preserve">lusion, </w:t>
      </w:r>
      <w:r w:rsidR="00D953D8">
        <w:t>the T</w:t>
      </w:r>
      <w:r w:rsidR="00A4735F">
        <w:t xml:space="preserve">eensy 3.2 </w:t>
      </w:r>
      <w:r w:rsidR="00EC5601">
        <w:t>enables</w:t>
      </w:r>
      <w:r w:rsidR="00A4735F">
        <w:t xml:space="preserve"> a user to flexibly orchestrate experiments with synchronous behavioral monitoring control and capture with image capture. A</w:t>
      </w:r>
      <w:r w:rsidR="00D953D8">
        <w:t>dditional timing function</w:t>
      </w:r>
      <w:r w:rsidR="00925269">
        <w:t>s</w:t>
      </w:r>
      <w:r w:rsidR="00D953D8">
        <w:t xml:space="preserve">, </w:t>
      </w:r>
      <w:r w:rsidR="00925269">
        <w:t xml:space="preserve">such as </w:t>
      </w:r>
      <w:r w:rsidR="00D953D8">
        <w:t>the “IntervalTimer”</w:t>
      </w:r>
      <w:r w:rsidR="00EC5601">
        <w:t>,</w:t>
      </w:r>
      <w:r w:rsidR="00925269">
        <w:t xml:space="preserve"> make</w:t>
      </w:r>
      <w:r w:rsidR="00D953D8">
        <w:t xml:space="preserve"> the Teensy 3.2 </w:t>
      </w:r>
      <w:r w:rsidR="00EC5601">
        <w:t>easier to program to</w:t>
      </w:r>
      <w:r w:rsidR="00D953D8">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D953D8">
        <w:t xml:space="preserve"> </w:t>
      </w:r>
      <w:r w:rsidR="00A4735F">
        <w:t xml:space="preserve">The </w:t>
      </w:r>
      <w:r w:rsidR="006C36D7">
        <w:t xml:space="preserve">precision and </w:t>
      </w:r>
      <w:r w:rsidR="00EC5601">
        <w:t>flexibility</w:t>
      </w:r>
      <w:r w:rsidR="006C36D7">
        <w:t xml:space="preserve"> of the Teensy 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that benefit from synchronous image capture and behavioral control and 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25A4E19"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3D087972"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w:t>
      </w:r>
      <w:r w:rsidR="008422CB">
        <w:rPr>
          <w:rFonts w:cs="lucidatypewriter"/>
          <w:color w:val="000000"/>
        </w:rPr>
        <w:lastRenderedPageBreak/>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w:t>
            </w:r>
            <w:r>
              <w:rPr>
                <w:rFonts w:ascii="Liberation Sans" w:hAnsi="Liberation Sans"/>
                <w:sz w:val="20"/>
                <w:szCs w:val="20"/>
              </w:rPr>
              <w:t xml:space="preserve">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lastRenderedPageBreak/>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56D1B" w14:textId="77777777" w:rsidR="00772CB5" w:rsidRDefault="00772CB5" w:rsidP="00E85F45">
      <w:pPr>
        <w:spacing w:after="0" w:line="240" w:lineRule="auto"/>
      </w:pPr>
      <w:r>
        <w:separator/>
      </w:r>
    </w:p>
  </w:endnote>
  <w:endnote w:type="continuationSeparator" w:id="0">
    <w:p w14:paraId="6FC2107A" w14:textId="77777777" w:rsidR="00772CB5" w:rsidRDefault="00772CB5"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66844" w14:textId="77777777" w:rsidR="00772CB5" w:rsidRDefault="00772CB5" w:rsidP="00E85F45">
      <w:pPr>
        <w:spacing w:after="0" w:line="240" w:lineRule="auto"/>
      </w:pPr>
      <w:r>
        <w:separator/>
      </w:r>
    </w:p>
  </w:footnote>
  <w:footnote w:type="continuationSeparator" w:id="0">
    <w:p w14:paraId="3E641DCE" w14:textId="77777777" w:rsidR="00772CB5" w:rsidRDefault="00772CB5"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1EA"/>
    <w:rsid w:val="00007F57"/>
    <w:rsid w:val="000107A8"/>
    <w:rsid w:val="0001168F"/>
    <w:rsid w:val="00012AF6"/>
    <w:rsid w:val="00020458"/>
    <w:rsid w:val="000255E9"/>
    <w:rsid w:val="00035703"/>
    <w:rsid w:val="00035F64"/>
    <w:rsid w:val="00042503"/>
    <w:rsid w:val="00042945"/>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73AD"/>
    <w:rsid w:val="00095FC2"/>
    <w:rsid w:val="000A03EE"/>
    <w:rsid w:val="000A0573"/>
    <w:rsid w:val="000A2598"/>
    <w:rsid w:val="000B5F69"/>
    <w:rsid w:val="000B6A1B"/>
    <w:rsid w:val="000B6BA5"/>
    <w:rsid w:val="000C07CF"/>
    <w:rsid w:val="000C19D8"/>
    <w:rsid w:val="000C2970"/>
    <w:rsid w:val="000C2C11"/>
    <w:rsid w:val="000C4672"/>
    <w:rsid w:val="000C569F"/>
    <w:rsid w:val="000C5973"/>
    <w:rsid w:val="000C6044"/>
    <w:rsid w:val="000D2ABD"/>
    <w:rsid w:val="000D31D6"/>
    <w:rsid w:val="000E0E97"/>
    <w:rsid w:val="000E1CFF"/>
    <w:rsid w:val="000E62FE"/>
    <w:rsid w:val="000E6853"/>
    <w:rsid w:val="000E6B58"/>
    <w:rsid w:val="000F2CD7"/>
    <w:rsid w:val="000F57D7"/>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27E3F"/>
    <w:rsid w:val="00136DC5"/>
    <w:rsid w:val="00137A51"/>
    <w:rsid w:val="0014383E"/>
    <w:rsid w:val="00146ED1"/>
    <w:rsid w:val="0015076C"/>
    <w:rsid w:val="00150D98"/>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A499E"/>
    <w:rsid w:val="001B0AFD"/>
    <w:rsid w:val="001B14AB"/>
    <w:rsid w:val="001B3153"/>
    <w:rsid w:val="001B53D0"/>
    <w:rsid w:val="001B6464"/>
    <w:rsid w:val="001C1F53"/>
    <w:rsid w:val="001C382F"/>
    <w:rsid w:val="001C4FDB"/>
    <w:rsid w:val="001C6A38"/>
    <w:rsid w:val="001C6CF4"/>
    <w:rsid w:val="001C776C"/>
    <w:rsid w:val="001D15E9"/>
    <w:rsid w:val="001D1A06"/>
    <w:rsid w:val="001D1BD5"/>
    <w:rsid w:val="001D2BBD"/>
    <w:rsid w:val="001D3F58"/>
    <w:rsid w:val="001D47E8"/>
    <w:rsid w:val="001D4C39"/>
    <w:rsid w:val="001D6E43"/>
    <w:rsid w:val="001D6EFC"/>
    <w:rsid w:val="001D7B2A"/>
    <w:rsid w:val="001D7C15"/>
    <w:rsid w:val="001E2841"/>
    <w:rsid w:val="001E48DB"/>
    <w:rsid w:val="001E4A19"/>
    <w:rsid w:val="001E578E"/>
    <w:rsid w:val="001E6E7C"/>
    <w:rsid w:val="001F0D9F"/>
    <w:rsid w:val="001F1434"/>
    <w:rsid w:val="001F1746"/>
    <w:rsid w:val="001F2BCE"/>
    <w:rsid w:val="001F3DC1"/>
    <w:rsid w:val="001F4880"/>
    <w:rsid w:val="001F488F"/>
    <w:rsid w:val="001F6CDA"/>
    <w:rsid w:val="00200360"/>
    <w:rsid w:val="0020046A"/>
    <w:rsid w:val="00200C99"/>
    <w:rsid w:val="00201650"/>
    <w:rsid w:val="00204839"/>
    <w:rsid w:val="0020512C"/>
    <w:rsid w:val="0021312A"/>
    <w:rsid w:val="0021547F"/>
    <w:rsid w:val="00216984"/>
    <w:rsid w:val="00217294"/>
    <w:rsid w:val="002200E2"/>
    <w:rsid w:val="002234AC"/>
    <w:rsid w:val="00225879"/>
    <w:rsid w:val="00225A75"/>
    <w:rsid w:val="00230316"/>
    <w:rsid w:val="002309C6"/>
    <w:rsid w:val="00234E05"/>
    <w:rsid w:val="00237253"/>
    <w:rsid w:val="00240BE4"/>
    <w:rsid w:val="00242604"/>
    <w:rsid w:val="002470DB"/>
    <w:rsid w:val="00250A90"/>
    <w:rsid w:val="00251C21"/>
    <w:rsid w:val="00252959"/>
    <w:rsid w:val="0025676D"/>
    <w:rsid w:val="00257A11"/>
    <w:rsid w:val="00257C59"/>
    <w:rsid w:val="002634F6"/>
    <w:rsid w:val="00263784"/>
    <w:rsid w:val="002644BD"/>
    <w:rsid w:val="002746C7"/>
    <w:rsid w:val="00275B18"/>
    <w:rsid w:val="00276E2A"/>
    <w:rsid w:val="002778A5"/>
    <w:rsid w:val="0027793F"/>
    <w:rsid w:val="0028035F"/>
    <w:rsid w:val="00282B50"/>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D59AE"/>
    <w:rsid w:val="002D6AA1"/>
    <w:rsid w:val="002E1AD6"/>
    <w:rsid w:val="002E3292"/>
    <w:rsid w:val="002E4FC3"/>
    <w:rsid w:val="002E6EA9"/>
    <w:rsid w:val="002E7DB5"/>
    <w:rsid w:val="002F36EF"/>
    <w:rsid w:val="00301CB6"/>
    <w:rsid w:val="003023DA"/>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6111"/>
    <w:rsid w:val="00347854"/>
    <w:rsid w:val="00351D09"/>
    <w:rsid w:val="00352E6D"/>
    <w:rsid w:val="0035320F"/>
    <w:rsid w:val="00355259"/>
    <w:rsid w:val="00360A67"/>
    <w:rsid w:val="00361ED9"/>
    <w:rsid w:val="00364F95"/>
    <w:rsid w:val="003656CA"/>
    <w:rsid w:val="00376B02"/>
    <w:rsid w:val="00384D79"/>
    <w:rsid w:val="003856E9"/>
    <w:rsid w:val="00386A21"/>
    <w:rsid w:val="003931E1"/>
    <w:rsid w:val="003948F2"/>
    <w:rsid w:val="00395467"/>
    <w:rsid w:val="00397C93"/>
    <w:rsid w:val="003A1553"/>
    <w:rsid w:val="003A27CE"/>
    <w:rsid w:val="003A49F3"/>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400592"/>
    <w:rsid w:val="00403EA9"/>
    <w:rsid w:val="0040419E"/>
    <w:rsid w:val="0040660C"/>
    <w:rsid w:val="0041721B"/>
    <w:rsid w:val="0041782D"/>
    <w:rsid w:val="0042154A"/>
    <w:rsid w:val="004220CC"/>
    <w:rsid w:val="004317E3"/>
    <w:rsid w:val="0043294D"/>
    <w:rsid w:val="00432F90"/>
    <w:rsid w:val="00435EFD"/>
    <w:rsid w:val="004379FE"/>
    <w:rsid w:val="00437F45"/>
    <w:rsid w:val="00442D06"/>
    <w:rsid w:val="004439B4"/>
    <w:rsid w:val="0044461C"/>
    <w:rsid w:val="00446069"/>
    <w:rsid w:val="00446A23"/>
    <w:rsid w:val="004528EA"/>
    <w:rsid w:val="00452ABE"/>
    <w:rsid w:val="00453E99"/>
    <w:rsid w:val="00462EE8"/>
    <w:rsid w:val="00465656"/>
    <w:rsid w:val="00470C13"/>
    <w:rsid w:val="004714E1"/>
    <w:rsid w:val="00473C92"/>
    <w:rsid w:val="004832F0"/>
    <w:rsid w:val="004840ED"/>
    <w:rsid w:val="004852DB"/>
    <w:rsid w:val="0048667B"/>
    <w:rsid w:val="00490DC7"/>
    <w:rsid w:val="00491129"/>
    <w:rsid w:val="004918EB"/>
    <w:rsid w:val="00491B23"/>
    <w:rsid w:val="00492143"/>
    <w:rsid w:val="004926EA"/>
    <w:rsid w:val="0049322B"/>
    <w:rsid w:val="004A24B7"/>
    <w:rsid w:val="004A292D"/>
    <w:rsid w:val="004A7A01"/>
    <w:rsid w:val="004A7F5F"/>
    <w:rsid w:val="004B2689"/>
    <w:rsid w:val="004B36CD"/>
    <w:rsid w:val="004B38B6"/>
    <w:rsid w:val="004B4536"/>
    <w:rsid w:val="004B4DF6"/>
    <w:rsid w:val="004B7477"/>
    <w:rsid w:val="004C1A48"/>
    <w:rsid w:val="004C56DC"/>
    <w:rsid w:val="004C6271"/>
    <w:rsid w:val="004D089A"/>
    <w:rsid w:val="004D090D"/>
    <w:rsid w:val="004D0E98"/>
    <w:rsid w:val="004D7D21"/>
    <w:rsid w:val="004E22A9"/>
    <w:rsid w:val="004E46C9"/>
    <w:rsid w:val="004E4D61"/>
    <w:rsid w:val="004E4F03"/>
    <w:rsid w:val="004E560F"/>
    <w:rsid w:val="004E5DD5"/>
    <w:rsid w:val="004E5EFE"/>
    <w:rsid w:val="004F131D"/>
    <w:rsid w:val="004F48F8"/>
    <w:rsid w:val="004F6E43"/>
    <w:rsid w:val="0050344A"/>
    <w:rsid w:val="00511A3E"/>
    <w:rsid w:val="005123B7"/>
    <w:rsid w:val="005177F9"/>
    <w:rsid w:val="0052014E"/>
    <w:rsid w:val="00523BEB"/>
    <w:rsid w:val="005257B7"/>
    <w:rsid w:val="00530D89"/>
    <w:rsid w:val="00532DCA"/>
    <w:rsid w:val="0053564F"/>
    <w:rsid w:val="005373E4"/>
    <w:rsid w:val="005375A6"/>
    <w:rsid w:val="00543505"/>
    <w:rsid w:val="00543B15"/>
    <w:rsid w:val="00547A3D"/>
    <w:rsid w:val="00550B53"/>
    <w:rsid w:val="00552949"/>
    <w:rsid w:val="0056510D"/>
    <w:rsid w:val="00567A99"/>
    <w:rsid w:val="00571660"/>
    <w:rsid w:val="00571EBC"/>
    <w:rsid w:val="00574F13"/>
    <w:rsid w:val="00577032"/>
    <w:rsid w:val="00585ECF"/>
    <w:rsid w:val="00586A58"/>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EF3"/>
    <w:rsid w:val="005C25D6"/>
    <w:rsid w:val="005C3331"/>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5EF0"/>
    <w:rsid w:val="00612E3B"/>
    <w:rsid w:val="00615B68"/>
    <w:rsid w:val="00617F0D"/>
    <w:rsid w:val="0062001E"/>
    <w:rsid w:val="00620AC6"/>
    <w:rsid w:val="00627AA4"/>
    <w:rsid w:val="00627AF0"/>
    <w:rsid w:val="00630712"/>
    <w:rsid w:val="00632728"/>
    <w:rsid w:val="00633AD2"/>
    <w:rsid w:val="00636FF5"/>
    <w:rsid w:val="00642624"/>
    <w:rsid w:val="006433B7"/>
    <w:rsid w:val="0065118B"/>
    <w:rsid w:val="00651F31"/>
    <w:rsid w:val="00654788"/>
    <w:rsid w:val="00655867"/>
    <w:rsid w:val="006604E8"/>
    <w:rsid w:val="00664462"/>
    <w:rsid w:val="006705AA"/>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6385"/>
    <w:rsid w:val="006C7D33"/>
    <w:rsid w:val="006D5BCC"/>
    <w:rsid w:val="006E0010"/>
    <w:rsid w:val="006E5891"/>
    <w:rsid w:val="006E59E3"/>
    <w:rsid w:val="006E668F"/>
    <w:rsid w:val="006F0827"/>
    <w:rsid w:val="006F1755"/>
    <w:rsid w:val="006F292A"/>
    <w:rsid w:val="006F345B"/>
    <w:rsid w:val="006F3B37"/>
    <w:rsid w:val="006F5502"/>
    <w:rsid w:val="006F7BBE"/>
    <w:rsid w:val="00700648"/>
    <w:rsid w:val="00702298"/>
    <w:rsid w:val="00703438"/>
    <w:rsid w:val="00706377"/>
    <w:rsid w:val="00707789"/>
    <w:rsid w:val="00711344"/>
    <w:rsid w:val="007117C3"/>
    <w:rsid w:val="0071777F"/>
    <w:rsid w:val="00722316"/>
    <w:rsid w:val="00724071"/>
    <w:rsid w:val="00724307"/>
    <w:rsid w:val="00727D53"/>
    <w:rsid w:val="00734733"/>
    <w:rsid w:val="0073797A"/>
    <w:rsid w:val="007441A3"/>
    <w:rsid w:val="007469B4"/>
    <w:rsid w:val="0074751D"/>
    <w:rsid w:val="00751423"/>
    <w:rsid w:val="00752F82"/>
    <w:rsid w:val="00753856"/>
    <w:rsid w:val="00761412"/>
    <w:rsid w:val="00761696"/>
    <w:rsid w:val="00763EA0"/>
    <w:rsid w:val="00771E3D"/>
    <w:rsid w:val="00772CB5"/>
    <w:rsid w:val="007747C8"/>
    <w:rsid w:val="00775A73"/>
    <w:rsid w:val="00776DDF"/>
    <w:rsid w:val="00777DD6"/>
    <w:rsid w:val="00780982"/>
    <w:rsid w:val="007814EA"/>
    <w:rsid w:val="00781C53"/>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7DC"/>
    <w:rsid w:val="0081038E"/>
    <w:rsid w:val="00814823"/>
    <w:rsid w:val="00820582"/>
    <w:rsid w:val="00823185"/>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7186C"/>
    <w:rsid w:val="00884ABC"/>
    <w:rsid w:val="0088572F"/>
    <w:rsid w:val="0089082A"/>
    <w:rsid w:val="00890AA6"/>
    <w:rsid w:val="00891D44"/>
    <w:rsid w:val="008957B9"/>
    <w:rsid w:val="008A47A5"/>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1F34"/>
    <w:rsid w:val="008F7BC0"/>
    <w:rsid w:val="00901550"/>
    <w:rsid w:val="00901893"/>
    <w:rsid w:val="00902D3F"/>
    <w:rsid w:val="00910092"/>
    <w:rsid w:val="00910EBA"/>
    <w:rsid w:val="00912317"/>
    <w:rsid w:val="00917422"/>
    <w:rsid w:val="00917B7F"/>
    <w:rsid w:val="0092175A"/>
    <w:rsid w:val="0092278A"/>
    <w:rsid w:val="00923910"/>
    <w:rsid w:val="00925269"/>
    <w:rsid w:val="009272F2"/>
    <w:rsid w:val="00927AFB"/>
    <w:rsid w:val="00931C5A"/>
    <w:rsid w:val="009358DD"/>
    <w:rsid w:val="00936F74"/>
    <w:rsid w:val="00940082"/>
    <w:rsid w:val="00940A43"/>
    <w:rsid w:val="00940B4C"/>
    <w:rsid w:val="00947B2A"/>
    <w:rsid w:val="00961426"/>
    <w:rsid w:val="009617E5"/>
    <w:rsid w:val="00966782"/>
    <w:rsid w:val="00971398"/>
    <w:rsid w:val="00972D6E"/>
    <w:rsid w:val="009731BF"/>
    <w:rsid w:val="009732CD"/>
    <w:rsid w:val="009736C9"/>
    <w:rsid w:val="00975FCD"/>
    <w:rsid w:val="00976EC3"/>
    <w:rsid w:val="00982BAB"/>
    <w:rsid w:val="009846FB"/>
    <w:rsid w:val="009900AF"/>
    <w:rsid w:val="00990CB4"/>
    <w:rsid w:val="00992F98"/>
    <w:rsid w:val="00996B1A"/>
    <w:rsid w:val="00996C0A"/>
    <w:rsid w:val="009A05F4"/>
    <w:rsid w:val="009A26AE"/>
    <w:rsid w:val="009A3801"/>
    <w:rsid w:val="009A5293"/>
    <w:rsid w:val="009B1457"/>
    <w:rsid w:val="009B4C2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5F1C"/>
    <w:rsid w:val="00A116B6"/>
    <w:rsid w:val="00A120CF"/>
    <w:rsid w:val="00A133D1"/>
    <w:rsid w:val="00A139E6"/>
    <w:rsid w:val="00A22EE3"/>
    <w:rsid w:val="00A23C6F"/>
    <w:rsid w:val="00A3203F"/>
    <w:rsid w:val="00A326BA"/>
    <w:rsid w:val="00A3364B"/>
    <w:rsid w:val="00A35324"/>
    <w:rsid w:val="00A368E4"/>
    <w:rsid w:val="00A37EC3"/>
    <w:rsid w:val="00A4735F"/>
    <w:rsid w:val="00A5138B"/>
    <w:rsid w:val="00A51E69"/>
    <w:rsid w:val="00A5333F"/>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FD1"/>
    <w:rsid w:val="00A86942"/>
    <w:rsid w:val="00A8750D"/>
    <w:rsid w:val="00A876B3"/>
    <w:rsid w:val="00A87CAC"/>
    <w:rsid w:val="00A9065D"/>
    <w:rsid w:val="00A914C8"/>
    <w:rsid w:val="00A92174"/>
    <w:rsid w:val="00A9389E"/>
    <w:rsid w:val="00A95F05"/>
    <w:rsid w:val="00A971F7"/>
    <w:rsid w:val="00AA307E"/>
    <w:rsid w:val="00AA5F80"/>
    <w:rsid w:val="00AA62C3"/>
    <w:rsid w:val="00AA64EA"/>
    <w:rsid w:val="00AA7F45"/>
    <w:rsid w:val="00AB1975"/>
    <w:rsid w:val="00AB550D"/>
    <w:rsid w:val="00AB576C"/>
    <w:rsid w:val="00AB6B79"/>
    <w:rsid w:val="00AB7304"/>
    <w:rsid w:val="00AC058D"/>
    <w:rsid w:val="00AC123B"/>
    <w:rsid w:val="00AC4201"/>
    <w:rsid w:val="00AC4B20"/>
    <w:rsid w:val="00AD1B16"/>
    <w:rsid w:val="00AD364C"/>
    <w:rsid w:val="00AD36D2"/>
    <w:rsid w:val="00AD3E99"/>
    <w:rsid w:val="00AD3F71"/>
    <w:rsid w:val="00AD3F7B"/>
    <w:rsid w:val="00AD7A40"/>
    <w:rsid w:val="00AE5C94"/>
    <w:rsid w:val="00AF24D6"/>
    <w:rsid w:val="00AF372B"/>
    <w:rsid w:val="00AF543F"/>
    <w:rsid w:val="00AF54B4"/>
    <w:rsid w:val="00B0066D"/>
    <w:rsid w:val="00B01958"/>
    <w:rsid w:val="00B04A44"/>
    <w:rsid w:val="00B04C05"/>
    <w:rsid w:val="00B11CFA"/>
    <w:rsid w:val="00B128D5"/>
    <w:rsid w:val="00B14A33"/>
    <w:rsid w:val="00B16002"/>
    <w:rsid w:val="00B16927"/>
    <w:rsid w:val="00B20376"/>
    <w:rsid w:val="00B222B2"/>
    <w:rsid w:val="00B23700"/>
    <w:rsid w:val="00B24A85"/>
    <w:rsid w:val="00B27280"/>
    <w:rsid w:val="00B272FF"/>
    <w:rsid w:val="00B323C0"/>
    <w:rsid w:val="00B330D7"/>
    <w:rsid w:val="00B34B4D"/>
    <w:rsid w:val="00B35BA9"/>
    <w:rsid w:val="00B36460"/>
    <w:rsid w:val="00B40A0C"/>
    <w:rsid w:val="00B451ED"/>
    <w:rsid w:val="00B4587A"/>
    <w:rsid w:val="00B45E98"/>
    <w:rsid w:val="00B47E22"/>
    <w:rsid w:val="00B53984"/>
    <w:rsid w:val="00B55864"/>
    <w:rsid w:val="00B653B8"/>
    <w:rsid w:val="00B6704B"/>
    <w:rsid w:val="00B7689B"/>
    <w:rsid w:val="00B77BB5"/>
    <w:rsid w:val="00B8214B"/>
    <w:rsid w:val="00B936B1"/>
    <w:rsid w:val="00B96526"/>
    <w:rsid w:val="00BA0D16"/>
    <w:rsid w:val="00BA4B51"/>
    <w:rsid w:val="00BA57F6"/>
    <w:rsid w:val="00BB20FF"/>
    <w:rsid w:val="00BB635C"/>
    <w:rsid w:val="00BC31B9"/>
    <w:rsid w:val="00BC65A8"/>
    <w:rsid w:val="00BD03E5"/>
    <w:rsid w:val="00BD1A92"/>
    <w:rsid w:val="00BD2225"/>
    <w:rsid w:val="00BD4D5E"/>
    <w:rsid w:val="00BD5F26"/>
    <w:rsid w:val="00BD7BB7"/>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15C5A"/>
    <w:rsid w:val="00C167F1"/>
    <w:rsid w:val="00C201E1"/>
    <w:rsid w:val="00C22EC9"/>
    <w:rsid w:val="00C2405D"/>
    <w:rsid w:val="00C35FDE"/>
    <w:rsid w:val="00C37AE3"/>
    <w:rsid w:val="00C420B8"/>
    <w:rsid w:val="00C44E54"/>
    <w:rsid w:val="00C46F40"/>
    <w:rsid w:val="00C503C0"/>
    <w:rsid w:val="00C51ED9"/>
    <w:rsid w:val="00C52A80"/>
    <w:rsid w:val="00C57026"/>
    <w:rsid w:val="00C57C4E"/>
    <w:rsid w:val="00C604FA"/>
    <w:rsid w:val="00C72597"/>
    <w:rsid w:val="00C81D49"/>
    <w:rsid w:val="00C81F7D"/>
    <w:rsid w:val="00C82704"/>
    <w:rsid w:val="00C84691"/>
    <w:rsid w:val="00C96AB1"/>
    <w:rsid w:val="00C97BFA"/>
    <w:rsid w:val="00C97E5E"/>
    <w:rsid w:val="00CA1605"/>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35FD"/>
    <w:rsid w:val="00D557FA"/>
    <w:rsid w:val="00D55A6C"/>
    <w:rsid w:val="00D61A70"/>
    <w:rsid w:val="00D63281"/>
    <w:rsid w:val="00D64BCE"/>
    <w:rsid w:val="00D668B1"/>
    <w:rsid w:val="00D70814"/>
    <w:rsid w:val="00D70D6F"/>
    <w:rsid w:val="00D7347B"/>
    <w:rsid w:val="00D73A17"/>
    <w:rsid w:val="00D73C96"/>
    <w:rsid w:val="00D74F63"/>
    <w:rsid w:val="00D76A34"/>
    <w:rsid w:val="00D8470E"/>
    <w:rsid w:val="00D863F6"/>
    <w:rsid w:val="00D866E3"/>
    <w:rsid w:val="00D9051D"/>
    <w:rsid w:val="00D91E60"/>
    <w:rsid w:val="00D9232B"/>
    <w:rsid w:val="00D94CF3"/>
    <w:rsid w:val="00D953D8"/>
    <w:rsid w:val="00D96CCE"/>
    <w:rsid w:val="00DA1068"/>
    <w:rsid w:val="00DA41AD"/>
    <w:rsid w:val="00DB0F81"/>
    <w:rsid w:val="00DB180E"/>
    <w:rsid w:val="00DB1E98"/>
    <w:rsid w:val="00DB58F7"/>
    <w:rsid w:val="00DB6E84"/>
    <w:rsid w:val="00DB7580"/>
    <w:rsid w:val="00DC0B63"/>
    <w:rsid w:val="00DC38F5"/>
    <w:rsid w:val="00DC4107"/>
    <w:rsid w:val="00DC592F"/>
    <w:rsid w:val="00DD174E"/>
    <w:rsid w:val="00DD19FA"/>
    <w:rsid w:val="00DD4792"/>
    <w:rsid w:val="00DE4081"/>
    <w:rsid w:val="00DF1799"/>
    <w:rsid w:val="00DF4567"/>
    <w:rsid w:val="00DF522D"/>
    <w:rsid w:val="00DF67BD"/>
    <w:rsid w:val="00DF711A"/>
    <w:rsid w:val="00DF7CEF"/>
    <w:rsid w:val="00E00679"/>
    <w:rsid w:val="00E03306"/>
    <w:rsid w:val="00E0604F"/>
    <w:rsid w:val="00E069D0"/>
    <w:rsid w:val="00E07D29"/>
    <w:rsid w:val="00E1194C"/>
    <w:rsid w:val="00E12811"/>
    <w:rsid w:val="00E129D8"/>
    <w:rsid w:val="00E141F8"/>
    <w:rsid w:val="00E145A8"/>
    <w:rsid w:val="00E14E1D"/>
    <w:rsid w:val="00E15674"/>
    <w:rsid w:val="00E15B75"/>
    <w:rsid w:val="00E176A4"/>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3C30"/>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E2D42"/>
    <w:rsid w:val="00EE39D4"/>
    <w:rsid w:val="00EE4055"/>
    <w:rsid w:val="00EF0407"/>
    <w:rsid w:val="00EF1FC3"/>
    <w:rsid w:val="00EF40F3"/>
    <w:rsid w:val="00EF47A8"/>
    <w:rsid w:val="00EF579E"/>
    <w:rsid w:val="00F01DF8"/>
    <w:rsid w:val="00F0216A"/>
    <w:rsid w:val="00F02480"/>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4BD"/>
    <w:rsid w:val="00F43D50"/>
    <w:rsid w:val="00F44388"/>
    <w:rsid w:val="00F45053"/>
    <w:rsid w:val="00F45257"/>
    <w:rsid w:val="00F4653B"/>
    <w:rsid w:val="00F529A8"/>
    <w:rsid w:val="00F5331F"/>
    <w:rsid w:val="00F546F3"/>
    <w:rsid w:val="00F61624"/>
    <w:rsid w:val="00F61743"/>
    <w:rsid w:val="00F62FE8"/>
    <w:rsid w:val="00F65FBA"/>
    <w:rsid w:val="00F67074"/>
    <w:rsid w:val="00F673BA"/>
    <w:rsid w:val="00F70515"/>
    <w:rsid w:val="00F73979"/>
    <w:rsid w:val="00F81C7E"/>
    <w:rsid w:val="00F857F8"/>
    <w:rsid w:val="00F87F8F"/>
    <w:rsid w:val="00F94B6D"/>
    <w:rsid w:val="00F94F48"/>
    <w:rsid w:val="00F9602E"/>
    <w:rsid w:val="00F96664"/>
    <w:rsid w:val="00FA02E0"/>
    <w:rsid w:val="00FA2709"/>
    <w:rsid w:val="00FA5267"/>
    <w:rsid w:val="00FA6AAE"/>
    <w:rsid w:val="00FA739B"/>
    <w:rsid w:val="00FB1F96"/>
    <w:rsid w:val="00FB621A"/>
    <w:rsid w:val="00FB7CBF"/>
    <w:rsid w:val="00FC4BC1"/>
    <w:rsid w:val="00FC5389"/>
    <w:rsid w:val="00FC55BA"/>
    <w:rsid w:val="00FD0BD0"/>
    <w:rsid w:val="00FD1712"/>
    <w:rsid w:val="00FD2E33"/>
    <w:rsid w:val="00FD6034"/>
    <w:rsid w:val="00FE06CF"/>
    <w:rsid w:val="00FE48A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larks-Straight-Connector-Assortment-Prototype/dp/B076GZXW3Z/" TargetMode="External"/><Relationship Id="rId13" Type="http://schemas.openxmlformats.org/officeDocument/2006/relationships/hyperlink" Target="https://www.tindie.com/products/jkicklighter/adns-9800-laser-motion-sensor/" TargetMode="External"/><Relationship Id="rId18" Type="http://schemas.openxmlformats.org/officeDocument/2006/relationships/hyperlink" Target="https://github.com/markbucklin/NavigationSensor" TargetMode="External"/><Relationship Id="rId26" Type="http://schemas.openxmlformats.org/officeDocument/2006/relationships/hyperlink" Target="https://github.com/markbucklin/NavigationSensor/src/ADNS9800" TargetMode="External"/><Relationship Id="rId3" Type="http://schemas.openxmlformats.org/officeDocument/2006/relationships/styles" Target="styles.xml"/><Relationship Id="rId21" Type="http://schemas.openxmlformats.org/officeDocument/2006/relationships/hyperlink" Target="https://platformio.org/" TargetMode="External"/><Relationship Id="rId7" Type="http://schemas.openxmlformats.org/officeDocument/2006/relationships/endnotes" Target="endnotes.xml"/><Relationship Id="rId12" Type="http://schemas.openxmlformats.org/officeDocument/2006/relationships/hyperlink" Target="https://www.amazon.com/Uxcell-a11053100ux0317-Connector-Straight-Adapter/dp/B006Z95OEC/" TargetMode="External"/><Relationship Id="rId17" Type="http://schemas.openxmlformats.org/officeDocument/2006/relationships/hyperlink" Target="https://www.amazon.com/gp/product/B0774NMT1S/" TargetMode="External"/><Relationship Id="rId25" Type="http://schemas.openxmlformats.org/officeDocument/2006/relationships/hyperlink" Target="https://datasheet.octopart.com/ADNS-9800-Avago-datasheet-10666463.pdf" TargetMode="External"/><Relationship Id="rId2" Type="http://schemas.openxmlformats.org/officeDocument/2006/relationships/numbering" Target="numbering.xml"/><Relationship Id="rId16" Type="http://schemas.openxmlformats.org/officeDocument/2006/relationships/hyperlink" Target="https://www.amazon.com/IWISS-Professional-Compression-Ratcheting-Wire-electrode/dp/B00OMM4YUY/" TargetMode="External"/><Relationship Id="rId20" Type="http://schemas.openxmlformats.org/officeDocument/2006/relationships/hyperlink" Target="https://github.com/greiman/Digital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Elenco-Hook-Up-Colors-dispenser-WK-106/dp/B008L3QJAS/" TargetMode="External"/><Relationship Id="rId24"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www.amazon.com/Elenco-Hook-Up-Colors-dispenser-WK-106/dp/B008L3QJAS/" TargetMode="External"/><Relationship Id="rId23" Type="http://schemas.openxmlformats.org/officeDocument/2006/relationships/hyperlink" Target="https://www.pjrc.com/store/teensy3_audio.html" TargetMode="External"/><Relationship Id="rId28" Type="http://schemas.openxmlformats.org/officeDocument/2006/relationships/fontTable" Target="fontTable.xml"/><Relationship Id="rId10" Type="http://schemas.openxmlformats.org/officeDocument/2006/relationships/hyperlink" Target="https://www.amazon.com/Weller-WESD51-Digital-Soldering-Station/dp/B000ARU9PO/" TargetMode="External"/><Relationship Id="rId19" Type="http://schemas.openxmlformats.org/officeDocument/2006/relationships/hyperlink" Target="https://github.com/mrjohnk/ADNS-9800" TargetMode="External"/><Relationship Id="rId4" Type="http://schemas.openxmlformats.org/officeDocument/2006/relationships/settings" Target="settings.xml"/><Relationship Id="rId9" Type="http://schemas.openxmlformats.org/officeDocument/2006/relationships/hyperlink" Target="https://www.amazon.com/WYCTIN-Solder-Electrical-Soldering-0-11lbs/dp/B071G1J3W6/" TargetMode="External"/><Relationship Id="rId14" Type="http://schemas.openxmlformats.org/officeDocument/2006/relationships/hyperlink" Target="https://www.tindie.com/products/jkicklighter/adns-9800-laser-motion-sensor/" TargetMode="External"/><Relationship Id="rId22" Type="http://schemas.openxmlformats.org/officeDocument/2006/relationships/hyperlink" Target="https://atom.io/" TargetMode="External"/><Relationship Id="rId27" Type="http://schemas.openxmlformats.org/officeDocument/2006/relationships/hyperlink" Target="http://www.coulbourn.com/v/vspfiles/assets/manuals/Graphic%20State%204%20Users%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4B337872-665D-4CCF-8A04-10ED09D58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12</Pages>
  <Words>6694</Words>
  <Characters>38159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156</cp:revision>
  <dcterms:created xsi:type="dcterms:W3CDTF">2018-11-02T11:55:00Z</dcterms:created>
  <dcterms:modified xsi:type="dcterms:W3CDTF">2018-11-05T21:14:00Z</dcterms:modified>
</cp:coreProperties>
</file>