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B6BAC" w14:textId="5D4F3783" w:rsidR="0035320F" w:rsidRDefault="00BA57F6">
      <w:r>
        <w:t xml:space="preserve">A </w:t>
      </w:r>
      <w:del w:id="0" w:author="X Han" w:date="2018-11-12T16:05:00Z">
        <w:r w:rsidR="00E77743" w:rsidDel="00603326">
          <w:delText xml:space="preserve">flexible </w:delText>
        </w:r>
      </w:del>
      <w:r w:rsidR="00F32DFD">
        <w:t>Teensy microcontroller based</w:t>
      </w:r>
      <w:ins w:id="1" w:author="X Han" w:date="2018-11-12T16:05:00Z">
        <w:r w:rsidR="00603326">
          <w:t xml:space="preserve"> flexible</w:t>
        </w:r>
      </w:ins>
      <w:r w:rsidR="00F32DFD">
        <w:t xml:space="preserve">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691D469B"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w:t>
      </w:r>
      <w:ins w:id="2" w:author="X Han" w:date="2018-11-12T16:08:00Z">
        <w:r w:rsidR="00603326">
          <w:t xml:space="preserve"> specialized</w:t>
        </w:r>
      </w:ins>
      <w:r>
        <w:t xml:space="preserve"> commercial systems have been designed to meet</w:t>
      </w:r>
      <w:r w:rsidR="00DD174E">
        <w:t xml:space="preserve"> various</w:t>
      </w:r>
      <w:r>
        <w:t xml:space="preserve"> </w:t>
      </w:r>
      <w:ins w:id="3" w:author="X Han" w:date="2018-11-12T16:05:00Z">
        <w:r w:rsidR="00603326">
          <w:t>needs of data acquisition and device control</w:t>
        </w:r>
      </w:ins>
      <w:ins w:id="4" w:author="X Han" w:date="2018-11-12T16:08:00Z">
        <w:r w:rsidR="00603326">
          <w:t>s</w:t>
        </w:r>
      </w:ins>
      <w:del w:id="5" w:author="X Han" w:date="2018-11-12T16:05:00Z">
        <w:r w:rsidDel="00603326">
          <w:delText>needs</w:delText>
        </w:r>
      </w:del>
      <w:r>
        <w:t xml:space="preserve">, they </w:t>
      </w:r>
      <w:r w:rsidR="00DD174E">
        <w:t xml:space="preserve">often </w:t>
      </w:r>
      <w:r>
        <w:t xml:space="preserve">fail to offer flexibility </w:t>
      </w:r>
      <w:ins w:id="6" w:author="X Han" w:date="2018-11-12T16:07:00Z">
        <w:r w:rsidR="00603326">
          <w:t xml:space="preserve">to interface with </w:t>
        </w:r>
      </w:ins>
      <w:del w:id="7" w:author="X Han" w:date="2018-11-12T16:07:00Z">
        <w:r w:rsidR="00E77743" w:rsidDel="00603326">
          <w:delText>that allows for integration</w:delText>
        </w:r>
      </w:del>
      <w:ins w:id="8" w:author="X Han" w:date="2018-11-12T16:06:00Z">
        <w:r w:rsidR="00603326">
          <w:t>new</w:t>
        </w:r>
      </w:ins>
      <w:ins w:id="9" w:author="X Han" w:date="2018-11-12T16:07:00Z">
        <w:r w:rsidR="00603326">
          <w:t xml:space="preserve"> </w:t>
        </w:r>
      </w:ins>
      <w:ins w:id="10" w:author="X Han" w:date="2018-11-12T16:06:00Z">
        <w:r w:rsidR="00603326">
          <w:t xml:space="preserve">instrument and </w:t>
        </w:r>
      </w:ins>
      <w:del w:id="11" w:author="X Han" w:date="2018-11-12T16:06:00Z">
        <w:r w:rsidR="00E77743" w:rsidDel="00603326">
          <w:delText xml:space="preserve"> across diverse </w:delText>
        </w:r>
        <w:r w:rsidR="00632728" w:rsidDel="00603326">
          <w:delText>or new</w:delText>
        </w:r>
      </w:del>
      <w:ins w:id="12" w:author="X Han" w:date="2018-11-12T16:08:00Z">
        <w:r w:rsidR="00603326">
          <w:t xml:space="preserve"> behavioral</w:t>
        </w:r>
      </w:ins>
      <w:r w:rsidR="00632728">
        <w:t xml:space="preserve"> </w:t>
      </w:r>
      <w:r w:rsidR="00E77743">
        <w:t>experimental designs</w:t>
      </w:r>
      <w:r w:rsidR="00632728">
        <w:t>.</w:t>
      </w:r>
      <w:del w:id="13" w:author="X Han" w:date="2018-11-12T16:06:00Z">
        <w:r w:rsidR="00DD174E" w:rsidDel="00603326">
          <w:delText xml:space="preserve"> </w:delText>
        </w:r>
        <w:r w:rsidDel="00603326">
          <w:delText>.</w:delText>
        </w:r>
      </w:del>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ins w:id="14" w:author="X Han" w:date="2018-11-12T16:09:00Z">
        <w:r w:rsidR="00603326">
          <w:t xml:space="preserve">a </w:t>
        </w:r>
      </w:ins>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 xml:space="preserve">precisely timed digital </w:t>
      </w:r>
      <w:ins w:id="15" w:author="X Han" w:date="2018-11-12T16:09:00Z">
        <w:r w:rsidR="00603326">
          <w:t xml:space="preserve">behavioral </w:t>
        </w:r>
      </w:ins>
      <w:r>
        <w:t>data acquisition</w:t>
      </w:r>
      <w:del w:id="16" w:author="X Han" w:date="2018-11-12T16:09:00Z">
        <w:r w:rsidR="00E0604F" w:rsidDel="00603326">
          <w:delText xml:space="preserve"> of behavioral data</w:delText>
        </w:r>
      </w:del>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del w:id="17" w:author="X Han" w:date="2018-11-12T16:10:00Z">
        <w:r w:rsidR="00632728" w:rsidDel="00603326">
          <w:delText xml:space="preserve">an </w:delText>
        </w:r>
      </w:del>
      <w:r w:rsidR="00DD174E">
        <w:t xml:space="preserve">animal’s </w:t>
      </w:r>
      <w:r w:rsidR="003E64DD">
        <w:t>directional movement on a spherical treadmill</w:t>
      </w:r>
      <w:r w:rsidR="00DD174E">
        <w:t xml:space="preserve">, along with simultaneous </w:t>
      </w:r>
      <w:r w:rsidR="004918EB">
        <w:t xml:space="preserve">control of </w:t>
      </w:r>
      <w:ins w:id="18" w:author="X Han" w:date="2018-11-12T16:10:00Z">
        <w:r w:rsidR="00603326">
          <w:t xml:space="preserve">sCMOS camera </w:t>
        </w:r>
      </w:ins>
      <w:del w:id="19" w:author="X Han" w:date="2018-11-12T16:10:00Z">
        <w:r w:rsidR="00632728" w:rsidDel="00603326">
          <w:delText>an imaging device</w:delText>
        </w:r>
        <w:r w:rsidR="004918EB" w:rsidDel="00603326">
          <w:delText xml:space="preserve"> </w:delText>
        </w:r>
      </w:del>
      <w:r w:rsidR="004918EB">
        <w:t>for</w:t>
      </w:r>
      <w:r w:rsidR="003E64DD">
        <w:t xml:space="preserve"> high speed</w:t>
      </w:r>
      <w:r w:rsidR="004918EB">
        <w:t xml:space="preserve"> </w:t>
      </w:r>
      <w:del w:id="20" w:author="X Han" w:date="2018-11-12T16:10:00Z">
        <w:r w:rsidR="00AD7A40" w:rsidDel="00603326">
          <w:delText xml:space="preserve">integrated </w:delText>
        </w:r>
      </w:del>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ins w:id="21" w:author="X Han" w:date="2018-11-12T16:10:00Z">
        <w:r w:rsidR="00603326">
          <w:t xml:space="preserve">sCMOS </w:t>
        </w:r>
      </w:ins>
      <w:del w:id="22" w:author="X Han" w:date="2018-11-12T16:10:00Z">
        <w:r w:rsidR="00632728" w:rsidDel="00603326">
          <w:delText xml:space="preserve">a </w:delText>
        </w:r>
      </w:del>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r w:rsidR="00C201E1">
        <w:t xml:space="preserve"> provides an </w:t>
      </w:r>
      <w:r w:rsidR="00DD174E">
        <w:t xml:space="preserve">efficient and flexible </w:t>
      </w:r>
      <w:del w:id="23" w:author="X Han" w:date="2018-11-12T16:11:00Z">
        <w:r w:rsidR="00DD174E" w:rsidDel="00603326">
          <w:delText xml:space="preserve">platform </w:delText>
        </w:r>
      </w:del>
      <w:ins w:id="24" w:author="X Han" w:date="2018-11-12T16:11:00Z">
        <w:r w:rsidR="00603326">
          <w:t xml:space="preserve">interface </w:t>
        </w:r>
      </w:ins>
      <w:r w:rsidR="00DD174E">
        <w:t xml:space="preserve">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w:t>
      </w:r>
      <w:del w:id="25" w:author="X Han" w:date="2018-11-12T16:11:00Z">
        <w:r w:rsidR="00940A43" w:rsidDel="00603326">
          <w:delText xml:space="preserve">output </w:delText>
        </w:r>
      </w:del>
      <w:ins w:id="26" w:author="X Han" w:date="2018-11-12T16:12:00Z">
        <w:r w:rsidR="00603326">
          <w:t>monitoring</w:t>
        </w:r>
      </w:ins>
      <w:del w:id="27" w:author="X Han" w:date="2018-11-12T16:11:00Z">
        <w:r w:rsidR="00DD174E" w:rsidDel="00603326">
          <w:delText>for systems neuroscience experiments</w:delText>
        </w:r>
      </w:del>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1D421EF4" w:rsidR="00C52A80" w:rsidDel="00462DBD" w:rsidRDefault="006F7BBE" w:rsidP="00462DBD">
      <w:pPr>
        <w:ind w:firstLine="360"/>
        <w:rPr>
          <w:del w:id="28" w:author="X Han" w:date="2018-11-12T16:19:00Z"/>
        </w:rPr>
      </w:pPr>
      <w:r>
        <w:t>Recent advance</w:t>
      </w:r>
      <w:r w:rsidR="00703438">
        <w:t>s</w:t>
      </w:r>
      <w:r>
        <w:t xml:space="preserve"> in </w:t>
      </w:r>
      <w:r w:rsidR="00C52A80">
        <w:t xml:space="preserve">sCMOS cameras and genetically encoded </w:t>
      </w:r>
      <w:r>
        <w:t xml:space="preserve">calcium </w:t>
      </w:r>
      <w:r w:rsidR="00C52A80">
        <w:t>sensors enable</w:t>
      </w:r>
      <w:r>
        <w:t xml:space="preserve"> </w:t>
      </w:r>
      <w:ins w:id="29" w:author="X Han" w:date="2018-11-12T16:12:00Z">
        <w:r w:rsidR="00603326">
          <w:t xml:space="preserve">large scale </w:t>
        </w:r>
      </w:ins>
      <w:del w:id="30" w:author="X Han" w:date="2018-11-12T16:12:00Z">
        <w:r w:rsidDel="00603326">
          <w:delText xml:space="preserve">neuroscientists to </w:delText>
        </w:r>
        <w:r w:rsidR="00C52A80" w:rsidDel="00603326">
          <w:delText xml:space="preserve">perform </w:delText>
        </w:r>
      </w:del>
      <w:r w:rsidR="00C52A80">
        <w:t>fluorescence imaging o</w:t>
      </w:r>
      <w:r w:rsidR="00940A43">
        <w:t xml:space="preserve">f </w:t>
      </w:r>
      <w:r>
        <w:t xml:space="preserve">thousands of </w:t>
      </w:r>
      <w:r w:rsidR="00940A43">
        <w:t>individual cells</w:t>
      </w:r>
      <w:r w:rsidR="00C52A80">
        <w:t xml:space="preserve">’ activity, allowing </w:t>
      </w:r>
      <w:del w:id="31" w:author="X Han" w:date="2018-11-12T16:13:00Z">
        <w:r w:rsidR="00C52A80" w:rsidDel="00603326">
          <w:delText xml:space="preserve">the </w:delText>
        </w:r>
      </w:del>
      <w:ins w:id="32" w:author="X Han" w:date="2018-11-12T16:13:00Z">
        <w:r w:rsidR="00603326">
          <w:t xml:space="preserve">comprehensive </w:t>
        </w:r>
      </w:ins>
      <w:r w:rsidR="00C52A80">
        <w:t xml:space="preserve">analysis of </w:t>
      </w:r>
      <w:ins w:id="33" w:author="X Han" w:date="2018-11-12T16:12:00Z">
        <w:r w:rsidR="00603326">
          <w:t xml:space="preserve">neural </w:t>
        </w:r>
      </w:ins>
      <w:r w:rsidR="00C52A80">
        <w:t xml:space="preserve">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ins w:id="34" w:author="X Han" w:date="2018-11-12T16:21:00Z">
        <w:r w:rsidR="0076291D">
          <w:t>One key aspect of</w:t>
        </w:r>
        <w:r w:rsidR="00462DBD">
          <w:t xml:space="preserve"> </w:t>
        </w:r>
      </w:ins>
      <w:ins w:id="35" w:author="X Han" w:date="2018-11-12T16:22:00Z">
        <w:r w:rsidR="00462DBD">
          <w:t xml:space="preserve">such </w:t>
        </w:r>
      </w:ins>
      <w:ins w:id="36" w:author="X Han" w:date="2018-11-12T16:21:00Z">
        <w:r w:rsidR="00462DBD">
          <w:t xml:space="preserve">behavioral experimental design is the temporal precision, where neural activities can be precisely aligned with behavioral progress (Reference from the previous sentence: Solaris…..). </w:t>
        </w:r>
      </w:ins>
      <w:r>
        <w:t xml:space="preserve">However, </w:t>
      </w:r>
      <w:ins w:id="37" w:author="X Han" w:date="2018-11-12T16:22:00Z">
        <w:r w:rsidR="00462DBD">
          <w:t xml:space="preserve">it has been difficult to </w:t>
        </w:r>
      </w:ins>
      <w:del w:id="38" w:author="X Han" w:date="2018-11-12T16:22:00Z">
        <w:r w:rsidR="009C14C0" w:rsidDel="00462DBD">
          <w:delText xml:space="preserve">the </w:delText>
        </w:r>
      </w:del>
      <w:r w:rsidR="009C14C0">
        <w:t>integrat</w:t>
      </w:r>
      <w:ins w:id="39" w:author="X Han" w:date="2018-11-12T16:22:00Z">
        <w:r w:rsidR="00462DBD">
          <w:t>e</w:t>
        </w:r>
      </w:ins>
      <w:del w:id="40" w:author="X Han" w:date="2018-11-12T16:22:00Z">
        <w:r w:rsidR="009C14C0" w:rsidDel="00462DBD">
          <w:delText>ion of</w:delText>
        </w:r>
      </w:del>
      <w:r w:rsidR="009C14C0">
        <w:t xml:space="preserve"> high speed sCMOS cameras </w:t>
      </w:r>
      <w:ins w:id="41" w:author="X Han" w:date="2018-11-12T16:22:00Z">
        <w:r w:rsidR="00462DBD">
          <w:t xml:space="preserve">deployed in calcium imaging experiment </w:t>
        </w:r>
      </w:ins>
      <w:r w:rsidR="009C14C0">
        <w:t>with devices needed to monitor</w:t>
      </w:r>
      <w:r w:rsidR="00C52A80">
        <w:t xml:space="preserve"> and control</w:t>
      </w:r>
      <w:r w:rsidR="009C14C0">
        <w:t xml:space="preserve"> behavioral</w:t>
      </w:r>
      <w:ins w:id="42" w:author="X Han" w:date="2018-11-12T16:26:00Z">
        <w:r w:rsidR="0076291D">
          <w:t>.</w:t>
        </w:r>
      </w:ins>
      <w:r w:rsidR="009C14C0">
        <w:t xml:space="preserve"> </w:t>
      </w:r>
      <w:del w:id="43" w:author="X Han" w:date="2018-11-12T16:13:00Z">
        <w:r w:rsidR="009C14C0" w:rsidDel="00603326">
          <w:delText xml:space="preserve">progress </w:delText>
        </w:r>
      </w:del>
      <w:ins w:id="44" w:author="X Han" w:date="2018-11-12T16:13:00Z">
        <w:r w:rsidR="00603326">
          <w:t>experiments</w:t>
        </w:r>
      </w:ins>
      <w:del w:id="45" w:author="X Han" w:date="2018-11-12T16:23:00Z">
        <w:r w:rsidR="009C14C0" w:rsidDel="00462DBD">
          <w:delText>has been difficult</w:delText>
        </w:r>
      </w:del>
      <w:ins w:id="46" w:author="X Han" w:date="2018-11-12T16:15:00Z">
        <w:r w:rsidR="00462DBD">
          <w:t>, primarily due to the large</w:t>
        </w:r>
      </w:ins>
      <w:ins w:id="47" w:author="X Han" w:date="2018-11-12T16:16:00Z">
        <w:r w:rsidR="00462DBD">
          <w:t xml:space="preserve"> volume of</w:t>
        </w:r>
      </w:ins>
      <w:ins w:id="48" w:author="X Han" w:date="2018-11-12T16:15:00Z">
        <w:r w:rsidR="00462DBD">
          <w:t xml:space="preserve"> data generated by sCMOS cameras</w:t>
        </w:r>
      </w:ins>
      <w:ins w:id="49" w:author="X Han" w:date="2018-11-12T16:16:00Z">
        <w:r w:rsidR="00462DBD">
          <w:t xml:space="preserve"> at high </w:t>
        </w:r>
      </w:ins>
      <w:ins w:id="50" w:author="X Han" w:date="2018-11-12T16:17:00Z">
        <w:r w:rsidR="00462DBD">
          <w:t xml:space="preserve">speed. </w:t>
        </w:r>
      </w:ins>
      <w:del w:id="51" w:author="X Han" w:date="2018-11-12T16:16:00Z">
        <w:r w:rsidR="009C14C0" w:rsidDel="00462DBD">
          <w:delText xml:space="preserve">. </w:delText>
        </w:r>
        <w:r w:rsidR="005D732C" w:rsidDel="00462DBD">
          <w:delText xml:space="preserve">In particular, it has been challenging to </w:delText>
        </w:r>
        <w:r w:rsidR="00B8214B" w:rsidDel="00462DBD">
          <w:delText xml:space="preserve">simply </w:delText>
        </w:r>
        <w:r w:rsidR="005D732C" w:rsidDel="00462DBD">
          <w:delText>design different experiments with precise and consistent imaging rates while synchronizing experimental event timing with frame capture</w:delText>
        </w:r>
      </w:del>
      <w:del w:id="52" w:author="X Han" w:date="2018-11-12T16:17:00Z">
        <w:r w:rsidR="005D732C" w:rsidDel="00462DBD">
          <w:delText>.</w:delText>
        </w:r>
      </w:del>
      <w:ins w:id="53" w:author="X Han" w:date="2018-11-12T16:19:00Z">
        <w:r w:rsidR="00462DBD">
          <w:t xml:space="preserve"> Traditional</w:t>
        </w:r>
      </w:ins>
      <w:ins w:id="54" w:author="X Han" w:date="2018-11-12T16:20:00Z">
        <w:r w:rsidR="00462DBD">
          <w:t xml:space="preserve"> A</w:t>
        </w:r>
        <w:r w:rsidR="00462DBD">
          <w:rPr>
            <w:rFonts w:eastAsiaTheme="minorEastAsia" w:hAnsi="Calibri"/>
            <w:color w:val="000000" w:themeColor="text1"/>
            <w:kern w:val="24"/>
          </w:rPr>
          <w:t>nalog/</w:t>
        </w:r>
        <w:r w:rsidR="00462DBD" w:rsidRPr="00684C83">
          <w:rPr>
            <w:rFonts w:eastAsiaTheme="minorEastAsia" w:hAnsi="Calibri"/>
            <w:color w:val="000000" w:themeColor="text1"/>
            <w:kern w:val="24"/>
          </w:rPr>
          <w:t>Digital interface</w:t>
        </w:r>
        <w:r w:rsidR="00462DBD">
          <w:rPr>
            <w:rFonts w:eastAsiaTheme="minorEastAsia" w:hAnsi="Calibri"/>
            <w:color w:val="000000" w:themeColor="text1"/>
            <w:kern w:val="24"/>
          </w:rPr>
          <w:t xml:space="preserve">, such as that controlled by </w:t>
        </w:r>
        <w:r w:rsidR="00462DBD">
          <w:t xml:space="preserve">LabVIEW and Matlab, </w:t>
        </w:r>
      </w:ins>
      <w:ins w:id="55" w:author="X Han" w:date="2018-11-12T16:23:00Z">
        <w:r w:rsidR="00462DBD">
          <w:t xml:space="preserve">tend to result in </w:t>
        </w:r>
      </w:ins>
    </w:p>
    <w:p w14:paraId="3CDF4EDC" w14:textId="10ED2EC7" w:rsidR="00724071" w:rsidRDefault="001F2BCE">
      <w:pPr>
        <w:ind w:firstLine="360"/>
        <w:rPr>
          <w:rFonts w:eastAsiaTheme="minorEastAsia" w:hAnsi="Calibri"/>
          <w:color w:val="000000" w:themeColor="text1"/>
          <w:kern w:val="24"/>
        </w:rPr>
      </w:pPr>
      <w:del w:id="56" w:author="X Han" w:date="2018-11-12T16:17:00Z">
        <w:r w:rsidDel="00462DBD">
          <w:delText>E</w:delText>
        </w:r>
        <w:r w:rsidR="00182FE6" w:rsidDel="00462DBD">
          <w:delText>xperiments that examine the</w:delText>
        </w:r>
        <w:r w:rsidR="00866B24" w:rsidDel="00462DBD">
          <w:delText xml:space="preserve"> neural basis of behavior typically </w:delText>
        </w:r>
        <w:r w:rsidR="00126651" w:rsidDel="00462DBD">
          <w:delText>require</w:delText>
        </w:r>
        <w:r w:rsidR="00866B24" w:rsidDel="00462DBD">
          <w:delText xml:space="preserve"> precisely timed data acquisition and command signals</w:delText>
        </w:r>
        <w:r w:rsidR="00126651" w:rsidDel="00462DBD">
          <w:delText xml:space="preserve">, as noted previously for electrophysiology recordings </w:delText>
        </w:r>
      </w:del>
      <w:customXmlDelRangeStart w:id="57" w:author="X Han" w:date="2018-11-12T16:17:00Z"/>
      <w:sdt>
        <w:sdtPr>
          <w:id w:val="-161628014"/>
          <w:citation/>
        </w:sdtPr>
        <w:sdtEndPr/>
        <w:sdtContent>
          <w:customXmlDelRangeEnd w:id="57"/>
          <w:del w:id="58" w:author="X Han" w:date="2018-11-12T16:17:00Z">
            <w:r w:rsidR="00126651" w:rsidDel="00462DBD">
              <w:fldChar w:fldCharType="begin"/>
            </w:r>
            <w:r w:rsidR="00CF2C1C" w:rsidDel="00462DBD">
              <w:delInstrText xml:space="preserve">CITATION Sol18 \l 1033 </w:delInstrText>
            </w:r>
            <w:r w:rsidR="00126651" w:rsidDel="00462DBD">
              <w:fldChar w:fldCharType="separate"/>
            </w:r>
            <w:r w:rsidR="00CD5081" w:rsidDel="00462DBD">
              <w:rPr>
                <w:noProof/>
              </w:rPr>
              <w:delText xml:space="preserve">(Solari, Sviatkó, </w:delText>
            </w:r>
            <w:r w:rsidR="00CD5081" w:rsidDel="00462DBD">
              <w:rPr>
                <w:noProof/>
              </w:rPr>
              <w:lastRenderedPageBreak/>
              <w:delText>Laszlovsky, Hegedüs, &amp; Hangya, 2018)</w:delText>
            </w:r>
            <w:r w:rsidR="00126651" w:rsidDel="00462DBD">
              <w:fldChar w:fldCharType="end"/>
            </w:r>
          </w:del>
          <w:customXmlDelRangeStart w:id="59" w:author="X Han" w:date="2018-11-12T16:17:00Z"/>
        </w:sdtContent>
      </w:sdt>
      <w:customXmlDelRangeEnd w:id="59"/>
      <w:del w:id="60" w:author="X Han" w:date="2018-11-12T16:17:00Z">
        <w:r w:rsidR="00866B24" w:rsidDel="00462DBD">
          <w:delText xml:space="preserve">. </w:delText>
        </w:r>
      </w:del>
      <w:del w:id="61" w:author="X Han" w:date="2018-11-12T16:21:00Z">
        <w:r w:rsidR="009C14C0" w:rsidDel="00462DBD">
          <w:delText>There are many strategies to</w:delText>
        </w:r>
        <w:r w:rsidR="00EC66B1" w:rsidDel="00462DBD">
          <w:delText xml:space="preserve"> control the temporal precision of a</w:delText>
        </w:r>
      </w:del>
      <w:del w:id="62" w:author="X Han" w:date="2018-11-12T16:17:00Z">
        <w:r w:rsidR="00EC66B1" w:rsidDel="00462DBD">
          <w:delText>n</w:delText>
        </w:r>
      </w:del>
      <w:del w:id="63" w:author="X Han" w:date="2018-11-12T16:21:00Z">
        <w:r w:rsidR="00EC66B1" w:rsidDel="00462DBD">
          <w:delText xml:space="preserve"> experiment, where neural activities can be precisely aligned with behavioral progress</w:delText>
        </w:r>
      </w:del>
      <w:del w:id="64" w:author="X Han" w:date="2018-11-12T16:18:00Z">
        <w:r w:rsidR="00EC66B1" w:rsidDel="00462DBD">
          <w:delText>,</w:delText>
        </w:r>
      </w:del>
      <w:del w:id="65" w:author="X Han" w:date="2018-11-12T16:20:00Z">
        <w:r w:rsidR="00EC66B1" w:rsidDel="00462DBD">
          <w:delText xml:space="preserve"> </w:delText>
        </w:r>
      </w:del>
      <w:del w:id="66" w:author="X Han" w:date="2018-11-12T16:18:00Z">
        <w:r w:rsidR="00EC66B1" w:rsidDel="00462DBD">
          <w:delText xml:space="preserve">such as </w:delText>
        </w:r>
      </w:del>
      <w:del w:id="67" w:author="X Han" w:date="2018-11-12T16:20:00Z">
        <w:r w:rsidR="00EC66B1" w:rsidDel="00462DBD">
          <w:delText xml:space="preserve">various </w:delText>
        </w:r>
        <w:r w:rsidR="00EC66B1" w:rsidDel="00462DBD">
          <w:rPr>
            <w:rFonts w:eastAsiaTheme="minorEastAsia" w:hAnsi="Calibri"/>
            <w:color w:val="000000" w:themeColor="text1"/>
            <w:kern w:val="24"/>
          </w:rPr>
          <w:delText>A</w:delText>
        </w:r>
      </w:del>
      <w:del w:id="68" w:author="X Han" w:date="2018-11-12T16:19:00Z">
        <w:r w:rsidR="00EC66B1" w:rsidDel="00462DBD">
          <w:rPr>
            <w:rFonts w:eastAsiaTheme="minorEastAsia" w:hAnsi="Calibri"/>
            <w:color w:val="000000" w:themeColor="text1"/>
            <w:kern w:val="24"/>
          </w:rPr>
          <w:delText>nalog/</w:delText>
        </w:r>
        <w:r w:rsidR="00EC66B1" w:rsidRPr="00684C83" w:rsidDel="00462DBD">
          <w:rPr>
            <w:rFonts w:eastAsiaTheme="minorEastAsia" w:hAnsi="Calibri"/>
            <w:color w:val="000000" w:themeColor="text1"/>
            <w:kern w:val="24"/>
          </w:rPr>
          <w:delText>Digital interface</w:delText>
        </w:r>
        <w:r w:rsidR="00EC66B1" w:rsidDel="00462DBD">
          <w:rPr>
            <w:rFonts w:eastAsiaTheme="minorEastAsia" w:hAnsi="Calibri"/>
            <w:color w:val="000000" w:themeColor="text1"/>
            <w:kern w:val="24"/>
          </w:rPr>
          <w:delText xml:space="preserve"> that can be precisely controlled by </w:delText>
        </w:r>
        <w:r w:rsidR="00EC66B1" w:rsidDel="00462DBD">
          <w:delText>Lab</w:delText>
        </w:r>
        <w:r w:rsidR="00C22EC9" w:rsidDel="00462DBD">
          <w:delText xml:space="preserve">VIEW </w:delText>
        </w:r>
        <w:r w:rsidR="00EC66B1" w:rsidDel="00462DBD">
          <w:delText>and Matlab.</w:delText>
        </w:r>
      </w:del>
      <w:del w:id="69" w:author="X Han" w:date="2018-11-12T16:23:00Z">
        <w:r w:rsidR="0049322B" w:rsidDel="00462DBD">
          <w:delText xml:space="preserve"> However, </w:delText>
        </w:r>
        <w:r w:rsidR="00C22EC9" w:rsidDel="00462DBD">
          <w:rPr>
            <w:rFonts w:eastAsiaTheme="minorEastAsia" w:hAnsi="Calibri"/>
            <w:color w:val="000000" w:themeColor="text1"/>
            <w:kern w:val="24"/>
          </w:rPr>
          <w:delText>depending on how the experiment is designed with these programs</w:delText>
        </w:r>
        <w:r w:rsidR="00C22EC9" w:rsidDel="00462DBD">
          <w:delText xml:space="preserve">, it </w:delText>
        </w:r>
        <w:r w:rsidR="00D25FD7" w:rsidDel="00462DBD">
          <w:rPr>
            <w:rFonts w:eastAsiaTheme="minorEastAsia" w:hAnsi="Calibri"/>
            <w:color w:val="000000" w:themeColor="text1"/>
            <w:kern w:val="24"/>
          </w:rPr>
          <w:delText xml:space="preserve">can lead to </w:delText>
        </w:r>
      </w:del>
      <w:ins w:id="70" w:author="X Han" w:date="2018-11-12T16:24:00Z">
        <w:r w:rsidR="00462DBD">
          <w:rPr>
            <w:rFonts w:eastAsiaTheme="minorEastAsia" w:hAnsi="Calibri"/>
            <w:color w:val="000000" w:themeColor="text1"/>
            <w:kern w:val="24"/>
          </w:rPr>
          <w:t xml:space="preserve">undesired </w:t>
        </w:r>
      </w:ins>
      <w:r w:rsidR="00D25FD7">
        <w:rPr>
          <w:rFonts w:eastAsiaTheme="minorEastAsia" w:hAnsi="Calibri"/>
          <w:color w:val="000000" w:themeColor="text1"/>
          <w:kern w:val="24"/>
        </w:rPr>
        <w:t xml:space="preserve">variability in experimental timing, including frame capture, data acquisition, or </w:t>
      </w:r>
      <w:ins w:id="71" w:author="X Han" w:date="2018-11-12T16:24:00Z">
        <w:r w:rsidR="00462DBD">
          <w:rPr>
            <w:rFonts w:eastAsiaTheme="minorEastAsia" w:hAnsi="Calibri"/>
            <w:color w:val="000000" w:themeColor="text1"/>
            <w:kern w:val="24"/>
          </w:rPr>
          <w:t>device control</w:t>
        </w:r>
      </w:ins>
      <w:del w:id="72" w:author="X Han" w:date="2018-11-12T16:24:00Z">
        <w:r w:rsidR="00D25FD7" w:rsidDel="00462DBD">
          <w:rPr>
            <w:rFonts w:eastAsiaTheme="minorEastAsia" w:hAnsi="Calibri"/>
            <w:color w:val="000000" w:themeColor="text1"/>
            <w:kern w:val="24"/>
          </w:rPr>
          <w:delText>stimulation, and necessitate interpolation or other post-hoc methods to ali</w:delText>
        </w:r>
        <w:r w:rsidR="00C22EC9" w:rsidDel="00462DBD">
          <w:rPr>
            <w:rFonts w:eastAsiaTheme="minorEastAsia" w:hAnsi="Calibri"/>
            <w:color w:val="000000" w:themeColor="text1"/>
            <w:kern w:val="24"/>
          </w:rPr>
          <w:delText>gn imaging data with motor data</w:delText>
        </w:r>
      </w:del>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w:t>
      </w:r>
      <w:ins w:id="73" w:author="X Han" w:date="2018-11-12T16:26:00Z">
        <w:r w:rsidR="0076291D">
          <w:rPr>
            <w:rFonts w:eastAsiaTheme="minorEastAsia" w:hAnsi="Calibri"/>
            <w:color w:val="000000" w:themeColor="text1"/>
            <w:kern w:val="24"/>
          </w:rPr>
          <w:t xml:space="preserve">ese </w:t>
        </w:r>
      </w:ins>
      <w:del w:id="74" w:author="X Han" w:date="2018-11-12T16:26:00Z">
        <w:r w:rsidR="00C22EC9" w:rsidDel="0076291D">
          <w:rPr>
            <w:rFonts w:eastAsiaTheme="minorEastAsia" w:hAnsi="Calibri"/>
            <w:color w:val="000000" w:themeColor="text1"/>
            <w:kern w:val="24"/>
          </w:rPr>
          <w:delText xml:space="preserve">is is due to </w:delText>
        </w:r>
        <w:r w:rsidR="00C22EC9" w:rsidDel="0076291D">
          <w:delText>the fact that these</w:delText>
        </w:r>
      </w:del>
      <w:ins w:id="75" w:author="X Han" w:date="2018-11-12T16:27:00Z">
        <w:r w:rsidR="0076291D">
          <w:t>powerful</w:t>
        </w:r>
      </w:ins>
      <w:r w:rsidR="00C22EC9">
        <w:rPr>
          <w:rFonts w:eastAsiaTheme="minorEastAsia" w:hAnsi="Calibri"/>
          <w:color w:val="000000" w:themeColor="text1"/>
          <w:kern w:val="24"/>
        </w:rPr>
        <w:t xml:space="preserve"> computer programs </w:t>
      </w:r>
      <w:ins w:id="76" w:author="X Han" w:date="2018-11-12T16:27:00Z">
        <w:r w:rsidR="0076291D">
          <w:rPr>
            <w:rFonts w:eastAsiaTheme="minorEastAsia" w:hAnsi="Calibri"/>
            <w:color w:val="000000" w:themeColor="text1"/>
            <w:kern w:val="24"/>
          </w:rPr>
          <w:t xml:space="preserve">that offer wide range of application </w:t>
        </w:r>
      </w:ins>
      <w:r w:rsidR="00C22EC9">
        <w:rPr>
          <w:rFonts w:eastAsiaTheme="minorEastAsia" w:hAnsi="Calibri"/>
          <w:color w:val="000000" w:themeColor="text1"/>
          <w:kern w:val="24"/>
        </w:rPr>
        <w:t xml:space="preserve">utilize </w:t>
      </w:r>
      <w:del w:id="77" w:author="X Han" w:date="2018-11-12T16:27:00Z">
        <w:r w:rsidR="00C22EC9" w:rsidDel="0076291D">
          <w:rPr>
            <w:rFonts w:eastAsiaTheme="minorEastAsia" w:hAnsi="Calibri"/>
            <w:color w:val="000000" w:themeColor="text1"/>
            <w:kern w:val="24"/>
          </w:rPr>
          <w:delText xml:space="preserve">a </w:delText>
        </w:r>
      </w:del>
      <w:ins w:id="78" w:author="X Han" w:date="2018-11-12T16:27:00Z">
        <w:r w:rsidR="0076291D">
          <w:rPr>
            <w:rFonts w:eastAsiaTheme="minorEastAsia" w:hAnsi="Calibri"/>
            <w:color w:val="000000" w:themeColor="text1"/>
            <w:kern w:val="24"/>
          </w:rPr>
          <w:t xml:space="preserve">the </w:t>
        </w:r>
      </w:ins>
      <w:r w:rsidR="00C22EC9">
        <w:rPr>
          <w:rFonts w:eastAsiaTheme="minorEastAsia" w:hAnsi="Calibri"/>
          <w:color w:val="000000" w:themeColor="text1"/>
          <w:kern w:val="24"/>
        </w:rPr>
        <w:t xml:space="preserve">full operating system that </w:t>
      </w:r>
      <w:ins w:id="79" w:author="X Han" w:date="2018-11-12T16:27:00Z">
        <w:r w:rsidR="0076291D">
          <w:rPr>
            <w:rFonts w:eastAsiaTheme="minorEastAsia" w:hAnsi="Calibri"/>
            <w:color w:val="000000" w:themeColor="text1"/>
            <w:kern w:val="24"/>
          </w:rPr>
          <w:t xml:space="preserve">need to </w:t>
        </w:r>
      </w:ins>
      <w:del w:id="80" w:author="X Han" w:date="2018-11-12T16:27:00Z">
        <w:r w:rsidR="00C22EC9" w:rsidDel="0076291D">
          <w:rPr>
            <w:rFonts w:eastAsiaTheme="minorEastAsia" w:hAnsi="Calibri"/>
            <w:color w:val="000000" w:themeColor="text1"/>
            <w:kern w:val="24"/>
          </w:rPr>
          <w:delText xml:space="preserve">must </w:delText>
        </w:r>
      </w:del>
      <w:r w:rsidR="00C22EC9">
        <w:rPr>
          <w:rFonts w:eastAsiaTheme="minorEastAsia" w:hAnsi="Calibri"/>
          <w:color w:val="000000" w:themeColor="text1"/>
          <w:kern w:val="24"/>
        </w:rPr>
        <w:t>balance</w:t>
      </w:r>
      <w:ins w:id="81" w:author="X Han" w:date="2018-11-12T16:27:00Z">
        <w:r w:rsidR="0076291D">
          <w:rPr>
            <w:rFonts w:eastAsiaTheme="minorEastAsia" w:hAnsi="Calibri"/>
            <w:color w:val="000000" w:themeColor="text1"/>
            <w:kern w:val="24"/>
          </w:rPr>
          <w:t xml:space="preserve"> vari</w:t>
        </w:r>
      </w:ins>
      <w:ins w:id="82" w:author="X Han" w:date="2018-11-12T16:39:00Z">
        <w:r w:rsidR="00F403BD">
          <w:rPr>
            <w:rFonts w:eastAsiaTheme="minorEastAsia" w:hAnsi="Calibri"/>
            <w:color w:val="000000" w:themeColor="text1"/>
            <w:kern w:val="24"/>
          </w:rPr>
          <w:t>o</w:t>
        </w:r>
      </w:ins>
      <w:ins w:id="83" w:author="X Han" w:date="2018-11-12T16:27:00Z">
        <w:r w:rsidR="0076291D">
          <w:rPr>
            <w:rFonts w:eastAsiaTheme="minorEastAsia" w:hAnsi="Calibri"/>
            <w:color w:val="000000" w:themeColor="text1"/>
            <w:kern w:val="24"/>
          </w:rPr>
          <w:t>us</w:t>
        </w:r>
      </w:ins>
      <w:del w:id="84" w:author="X Han" w:date="2018-11-12T16:27:00Z">
        <w:r w:rsidR="00C22EC9" w:rsidDel="0076291D">
          <w:rPr>
            <w:rFonts w:eastAsiaTheme="minorEastAsia" w:hAnsi="Calibri"/>
            <w:color w:val="000000" w:themeColor="text1"/>
            <w:kern w:val="24"/>
          </w:rPr>
          <w:delText xml:space="preserve"> multiple</w:delText>
        </w:r>
      </w:del>
      <w:r w:rsidR="00C22EC9">
        <w:rPr>
          <w:rFonts w:eastAsiaTheme="minorEastAsia" w:hAnsi="Calibri"/>
          <w:color w:val="000000" w:themeColor="text1"/>
          <w:kern w:val="24"/>
        </w:rPr>
        <w:t xml:space="preserve"> operating system processes at once</w:t>
      </w:r>
      <w:ins w:id="85" w:author="X Han" w:date="2018-11-12T16:27:00Z">
        <w:r w:rsidR="0076291D">
          <w:rPr>
            <w:rFonts w:eastAsiaTheme="minorEastAsia" w:hAnsi="Calibri"/>
            <w:color w:val="000000" w:themeColor="text1"/>
            <w:kern w:val="24"/>
          </w:rPr>
          <w:t>, and thus can result in undesired delays</w:t>
        </w:r>
      </w:ins>
      <w:ins w:id="86" w:author="X Han" w:date="2018-11-12T16:28:00Z">
        <w:r w:rsidR="0076291D">
          <w:rPr>
            <w:rFonts w:eastAsiaTheme="minorEastAsia" w:hAnsi="Calibri"/>
            <w:color w:val="000000" w:themeColor="text1"/>
            <w:kern w:val="24"/>
          </w:rPr>
          <w:t xml:space="preserve"> if implemented</w:t>
        </w:r>
      </w:ins>
      <w:ins w:id="87" w:author="X Han" w:date="2018-11-12T16:29:00Z">
        <w:r w:rsidR="0076291D">
          <w:rPr>
            <w:rFonts w:eastAsiaTheme="minorEastAsia" w:hAnsi="Calibri"/>
            <w:color w:val="000000" w:themeColor="text1"/>
            <w:kern w:val="24"/>
          </w:rPr>
          <w:t xml:space="preserve"> without expert knowledge</w:t>
        </w:r>
      </w:ins>
      <w:r w:rsidR="00C22EC9">
        <w:rPr>
          <w:rFonts w:eastAsiaTheme="minorEastAsia" w:hAnsi="Calibri"/>
          <w:color w:val="000000" w:themeColor="text1"/>
          <w:kern w:val="24"/>
        </w:rPr>
        <w:t>.</w:t>
      </w:r>
      <w:del w:id="88" w:author="X Han" w:date="2018-11-12T16:28:00Z">
        <w:r w:rsidR="00B36460" w:rsidDel="0076291D">
          <w:rPr>
            <w:rFonts w:eastAsiaTheme="minorEastAsia" w:hAnsi="Calibri"/>
            <w:color w:val="000000" w:themeColor="text1"/>
            <w:kern w:val="24"/>
          </w:rPr>
          <w:delText xml:space="preserve"> One can potentially design an experiment with either one of these environment</w:delText>
        </w:r>
        <w:r w:rsidR="00C22EC9" w:rsidDel="0076291D">
          <w:rPr>
            <w:rFonts w:eastAsiaTheme="minorEastAsia" w:hAnsi="Calibri"/>
            <w:color w:val="000000" w:themeColor="text1"/>
            <w:kern w:val="24"/>
          </w:rPr>
          <w:delText>s</w:delText>
        </w:r>
        <w:r w:rsidR="00B36460" w:rsidDel="0076291D">
          <w:rPr>
            <w:rFonts w:eastAsiaTheme="minorEastAsia" w:hAnsi="Calibri"/>
            <w:color w:val="000000" w:themeColor="text1"/>
            <w:kern w:val="24"/>
          </w:rPr>
          <w:delText xml:space="preserve"> that operates in a highly precise manner with low variance, but this can be more challenging. N</w:delText>
        </w:r>
        <w:r w:rsidR="00192F92" w:rsidDel="0076291D">
          <w:rPr>
            <w:rFonts w:eastAsiaTheme="minorEastAsia" w:hAnsi="Calibri"/>
            <w:color w:val="000000" w:themeColor="text1"/>
            <w:kern w:val="24"/>
          </w:rPr>
          <w:delText xml:space="preserve">ew microcontrollers offer this </w:delText>
        </w:r>
        <w:r w:rsidR="00B36460" w:rsidDel="0076291D">
          <w:rPr>
            <w:rFonts w:eastAsiaTheme="minorEastAsia" w:hAnsi="Calibri"/>
            <w:color w:val="000000" w:themeColor="text1"/>
            <w:kern w:val="24"/>
          </w:rPr>
          <w:delText>capabilit</w:delText>
        </w:r>
        <w:r w:rsidR="00192F92" w:rsidDel="0076291D">
          <w:rPr>
            <w:rFonts w:eastAsiaTheme="minorEastAsia" w:hAnsi="Calibri"/>
            <w:color w:val="000000" w:themeColor="text1"/>
            <w:kern w:val="24"/>
          </w:rPr>
          <w:delText>y</w:delText>
        </w:r>
        <w:r w:rsidR="00B36460" w:rsidDel="0076291D">
          <w:rPr>
            <w:rFonts w:eastAsiaTheme="minorEastAsia" w:hAnsi="Calibri"/>
            <w:color w:val="000000" w:themeColor="text1"/>
            <w:kern w:val="24"/>
          </w:rPr>
          <w:delText>, however, with a very low learning curve for programming.</w:delText>
        </w:r>
      </w:del>
    </w:p>
    <w:p w14:paraId="2E78120D" w14:textId="24081BAD" w:rsidR="00550B53" w:rsidRDefault="00724071" w:rsidP="007441A3">
      <w:pPr>
        <w:ind w:firstLine="360"/>
      </w:pPr>
      <w:r>
        <w:rPr>
          <w:rFonts w:eastAsiaTheme="minorEastAsia" w:hAnsi="Calibri"/>
          <w:color w:val="000000" w:themeColor="text1"/>
          <w:kern w:val="24"/>
        </w:rPr>
        <w:t xml:space="preserve">Over the last </w:t>
      </w:r>
      <w:del w:id="89" w:author="X Han" w:date="2018-11-12T16:41:00Z">
        <w:r w:rsidDel="006543EC">
          <w:rPr>
            <w:rFonts w:eastAsiaTheme="minorEastAsia" w:hAnsi="Calibri"/>
            <w:color w:val="000000" w:themeColor="text1"/>
            <w:kern w:val="24"/>
          </w:rPr>
          <w:delText>several years</w:delText>
        </w:r>
      </w:del>
      <w:ins w:id="90" w:author="X Han" w:date="2018-11-12T16:41:00Z">
        <w:r w:rsidR="006543EC">
          <w:rPr>
            <w:rFonts w:eastAsiaTheme="minorEastAsia" w:hAnsi="Calibri"/>
            <w:color w:val="000000" w:themeColor="text1"/>
            <w:kern w:val="24"/>
          </w:rPr>
          <w:t>decade</w:t>
        </w:r>
      </w:ins>
      <w:r>
        <w:rPr>
          <w:rFonts w:eastAsiaTheme="minorEastAsia" w:hAnsi="Calibri"/>
          <w:color w:val="000000" w:themeColor="text1"/>
          <w:kern w:val="24"/>
        </w:rPr>
        <w:t xml:space="preserve">, </w:t>
      </w:r>
      <w:r>
        <w:t xml:space="preserve">microcontrollers </w:t>
      </w:r>
      <w:del w:id="91" w:author="X Han" w:date="2018-11-12T16:42:00Z">
        <w:r w:rsidR="00465656" w:rsidDel="006543EC">
          <w:delText xml:space="preserve">traditionally </w:delText>
        </w:r>
        <w:r w:rsidDel="006543EC">
          <w:delText>use</w:delText>
        </w:r>
        <w:r w:rsidR="00465656" w:rsidDel="006543EC">
          <w:delText>d</w:delText>
        </w:r>
        <w:r w:rsidDel="006543EC">
          <w:delText xml:space="preserve"> by</w:delText>
        </w:r>
      </w:del>
      <w:ins w:id="92" w:author="X Han" w:date="2018-11-12T16:42:00Z">
        <w:r w:rsidR="006543EC">
          <w:t>marketed to</w:t>
        </w:r>
      </w:ins>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327B8B">
        <w:t>s</w:t>
      </w:r>
      <w:r w:rsidR="000071EA">
        <w:t xml:space="preserve"> </w:t>
      </w:r>
      <w:r w:rsidR="00327B8B">
        <w:t>were</w:t>
      </w:r>
      <w:r w:rsidR="007441A3">
        <w:t xml:space="preserve"> </w:t>
      </w:r>
      <w:r w:rsidR="00327B8B">
        <w:t xml:space="preserve">one of </w:t>
      </w:r>
      <w:r w:rsidR="007441A3">
        <w:t xml:space="preserve">the first major </w:t>
      </w:r>
      <w:r w:rsidR="00D535FD">
        <w:t>microcontroller</w:t>
      </w:r>
      <w:ins w:id="93" w:author="X Han" w:date="2018-11-12T16:42:00Z">
        <w:r w:rsidR="006543EC">
          <w:t>s</w:t>
        </w:r>
      </w:ins>
      <w:r w:rsidR="0040419E">
        <w:t xml:space="preserve"> to gain</w:t>
      </w:r>
      <w:r w:rsidR="007441A3">
        <w:t xml:space="preserve"> </w:t>
      </w:r>
      <w:r w:rsidR="0040419E">
        <w:t xml:space="preserve">substantial </w:t>
      </w:r>
      <w:r w:rsidR="007441A3">
        <w:t>popularity</w:t>
      </w:r>
      <w:r w:rsidR="0040419E">
        <w:t xml:space="preserve">. </w:t>
      </w:r>
      <w:r w:rsidR="002470DB">
        <w:t>They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del w:id="94" w:author="X Han" w:date="2018-11-12T16:43:00Z">
        <w:r w:rsidR="005D732C" w:rsidDel="006543EC">
          <w:delText xml:space="preserve">the </w:delText>
        </w:r>
      </w:del>
      <w:commentRangeStart w:id="95"/>
      <w:r w:rsidR="007441A3">
        <w:t>Teensy</w:t>
      </w:r>
      <w:ins w:id="96" w:author="X Han" w:date="2018-11-12T16:43:00Z">
        <w:r w:rsidR="006543EC">
          <w:t>-</w:t>
        </w:r>
      </w:ins>
      <w:del w:id="97" w:author="X Han" w:date="2018-11-12T16:43:00Z">
        <w:r w:rsidR="007441A3" w:rsidDel="006543EC">
          <w:delText xml:space="preserve"> </w:delText>
        </w:r>
      </w:del>
      <w:r w:rsidR="007441A3">
        <w:t>3.2</w:t>
      </w:r>
      <w:commentRangeEnd w:id="95"/>
      <w:r w:rsidR="00AD6A5D">
        <w:rPr>
          <w:rStyle w:val="CommentReference"/>
        </w:rPr>
        <w:commentReference w:id="95"/>
      </w:r>
      <w:r w:rsidR="007441A3">
        <w:t xml:space="preserve"> </w:t>
      </w:r>
      <w:r w:rsidR="005D732C">
        <w:t xml:space="preserve">was developed, which has </w:t>
      </w:r>
      <w:ins w:id="98" w:author="X Han" w:date="2018-11-12T16:43:00Z">
        <w:r w:rsidR="006543EC">
          <w:t>all the key features of Arduinos</w:t>
        </w:r>
      </w:ins>
      <w:ins w:id="99" w:author="X Han" w:date="2018-11-12T16:44:00Z">
        <w:r w:rsidR="006543EC">
          <w:t xml:space="preserve">, as well as the additional feature of </w:t>
        </w:r>
      </w:ins>
      <w:del w:id="100" w:author="X Han" w:date="2018-11-12T16:44:00Z">
        <w:r w:rsidR="005D732C" w:rsidDel="006543EC">
          <w:delText xml:space="preserve">the </w:delText>
        </w:r>
        <w:r w:rsidR="007441A3" w:rsidDel="006543EC">
          <w:delText xml:space="preserve">feature of </w:delText>
        </w:r>
      </w:del>
      <w:r w:rsidR="007441A3">
        <w:t>delivering analog output</w:t>
      </w:r>
      <w:del w:id="101" w:author="X Han" w:date="2018-11-12T16:44:00Z">
        <w:r w:rsidR="007441A3" w:rsidDel="006543EC">
          <w:delText xml:space="preserve"> in addition to the features of the </w:delText>
        </w:r>
        <w:r w:rsidR="00C15C5A" w:rsidDel="006543EC">
          <w:delText xml:space="preserve">current version of the </w:delText>
        </w:r>
        <w:r w:rsidR="007441A3" w:rsidDel="006543EC">
          <w:delText>Arduino UNO</w:delText>
        </w:r>
        <w:r w:rsidR="006433B7" w:rsidDel="006543EC">
          <w:delText xml:space="preserve">, for </w:delText>
        </w:r>
        <w:commentRangeStart w:id="102"/>
        <w:r w:rsidR="006433B7" w:rsidDel="006543EC">
          <w:delText>example</w:delText>
        </w:r>
      </w:del>
      <w:commentRangeEnd w:id="102"/>
      <w:r w:rsidR="006543EC">
        <w:rPr>
          <w:rStyle w:val="CommentReference"/>
        </w:rPr>
        <w:commentReference w:id="102"/>
      </w:r>
      <w:r w:rsidR="007441A3">
        <w:t xml:space="preserve">. </w:t>
      </w:r>
      <w:r w:rsidR="00910EBA">
        <w:t>Te</w:t>
      </w:r>
      <w:r w:rsidR="007441A3">
        <w:t>ensy uses the</w:t>
      </w:r>
      <w:r w:rsidR="00C15C5A">
        <w:t xml:space="preserve"> same</w:t>
      </w:r>
      <w:r w:rsidR="00910EBA">
        <w:t xml:space="preserve"> software environment </w:t>
      </w:r>
      <w:r w:rsidR="007441A3">
        <w:t xml:space="preserve">as </w:t>
      </w:r>
      <w:r w:rsidR="00550B53">
        <w:t>Arduino</w:t>
      </w:r>
      <w:r w:rsidR="007441A3">
        <w:t xml:space="preserve">, which </w:t>
      </w:r>
      <w:r w:rsidR="00550B53">
        <w:t xml:space="preserve">is </w:t>
      </w:r>
      <w:ins w:id="103" w:author="X Han" w:date="2018-11-12T16:46:00Z">
        <w:r w:rsidR="003F598B">
          <w:t xml:space="preserve">open-source, </w:t>
        </w:r>
      </w:ins>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moveFromRangeStart w:id="104" w:author="X Han" w:date="2018-11-12T16:46:00Z" w:name="move529804545"/>
      <w:moveFrom w:id="105" w:author="X Han" w:date="2018-11-12T16:46:00Z">
        <w:r w:rsidR="007441A3" w:rsidDel="003F598B">
          <w:t xml:space="preserve">Because these microcontrollers are low cost, they can be easily scaled for multiple experiments simultaneously. </w:t>
        </w:r>
      </w:moveFrom>
      <w:moveFromRangeEnd w:id="104"/>
      <w:ins w:id="106" w:author="X Han" w:date="2018-11-12T16:47:00Z">
        <w:r w:rsidR="003F598B">
          <w:t>M</w:t>
        </w:r>
      </w:ins>
      <w:moveToRangeStart w:id="107" w:author="X Han" w:date="2018-11-12T16:46:00Z" w:name="move529804545"/>
      <w:moveTo w:id="108" w:author="X Han" w:date="2018-11-12T16:46:00Z">
        <w:del w:id="109" w:author="X Han" w:date="2018-11-12T16:47:00Z">
          <w:r w:rsidR="003F598B" w:rsidDel="003F598B">
            <w:delText>Because these microcontrollers are low cost, they can be easily scaled for multiple experiments simultaneously.</w:delText>
          </w:r>
        </w:del>
      </w:moveTo>
      <w:moveToRangeEnd w:id="107"/>
      <w:del w:id="110" w:author="X Han" w:date="2018-11-12T16:47:00Z">
        <w:r w:rsidR="007441A3" w:rsidDel="003F598B">
          <w:delText>Since the software is open-source and the programming language is intuitive</w:delText>
        </w:r>
        <w:r w:rsidR="005B7EF3" w:rsidRPr="005B7EF3" w:rsidDel="003F598B">
          <w:delText xml:space="preserve"> </w:delText>
        </w:r>
      </w:del>
      <w:customXmlDelRangeStart w:id="111" w:author="X Han" w:date="2018-11-12T16:47:00Z"/>
      <w:sdt>
        <w:sdtPr>
          <w:id w:val="-1633930179"/>
          <w:citation/>
        </w:sdtPr>
        <w:sdtEndPr/>
        <w:sdtContent>
          <w:customXmlDelRangeEnd w:id="111"/>
          <w:del w:id="112" w:author="X Han" w:date="2018-11-12T16:47:00Z">
            <w:r w:rsidR="005B7EF3" w:rsidDel="003F598B">
              <w:fldChar w:fldCharType="begin"/>
            </w:r>
            <w:r w:rsidR="005B7EF3" w:rsidDel="003F598B">
              <w:delInstrText xml:space="preserve"> CITATION DAu12 \l 1033 </w:delInstrText>
            </w:r>
            <w:r w:rsidR="005B7EF3" w:rsidDel="003F598B">
              <w:fldChar w:fldCharType="separate"/>
            </w:r>
            <w:r w:rsidR="005B7EF3" w:rsidDel="003F598B">
              <w:rPr>
                <w:noProof/>
              </w:rPr>
              <w:delText>(D'Ausilio, 2012)</w:delText>
            </w:r>
            <w:r w:rsidR="005B7EF3" w:rsidDel="003F598B">
              <w:fldChar w:fldCharType="end"/>
            </w:r>
          </w:del>
          <w:customXmlDelRangeStart w:id="113" w:author="X Han" w:date="2018-11-12T16:47:00Z"/>
        </w:sdtContent>
      </w:sdt>
      <w:customXmlDelRangeEnd w:id="113"/>
      <w:del w:id="114" w:author="X Han" w:date="2018-11-12T16:47:00Z">
        <w:r w:rsidR="007441A3" w:rsidDel="003F598B">
          <w:delText>, m</w:delText>
        </w:r>
      </w:del>
      <w:r w:rsidR="007441A3">
        <w:t xml:space="preserve">icrocontrollers can </w:t>
      </w:r>
      <w:ins w:id="115" w:author="X Han" w:date="2018-11-12T16:47:00Z">
        <w:r w:rsidR="00925448">
          <w:t xml:space="preserve">thus </w:t>
        </w:r>
      </w:ins>
      <w:r w:rsidR="007441A3">
        <w:t xml:space="preserve">be easily adapted to various experimental needs </w:t>
      </w:r>
      <w:ins w:id="116" w:author="X Han" w:date="2018-11-12T16:47:00Z">
        <w:r w:rsidR="00925448">
          <w:t xml:space="preserve">by neuroscientists, </w:t>
        </w:r>
      </w:ins>
      <w:r w:rsidR="007441A3">
        <w:t>including the integration of newly developed instrument</w:t>
      </w:r>
      <w:r w:rsidR="005D732C">
        <w:t>s</w:t>
      </w:r>
      <w:ins w:id="117" w:author="X Han" w:date="2018-11-12T16:49:00Z">
        <w:r w:rsidR="00925448">
          <w:t xml:space="preserve"> as well as being scaled to perform multiple experiments simultaneously</w:t>
        </w:r>
      </w:ins>
      <w:r w:rsidR="007441A3">
        <w:t>.</w:t>
      </w:r>
    </w:p>
    <w:p w14:paraId="06F6489A" w14:textId="5AC7E97B" w:rsidR="00F3299C" w:rsidRDefault="00925448" w:rsidP="009F6C06">
      <w:pPr>
        <w:ind w:firstLine="360"/>
      </w:pPr>
      <w:ins w:id="118" w:author="X Han" w:date="2018-11-12T16:50:00Z">
        <w:r>
          <w:t xml:space="preserve">Arduino has been used to control sCMOS </w:t>
        </w:r>
      </w:ins>
      <w:del w:id="119" w:author="X Han" w:date="2018-11-12T16:50:00Z">
        <w:r w:rsidR="00E222CD" w:rsidDel="00925448">
          <w:delText xml:space="preserve">Camera </w:delText>
        </w:r>
      </w:del>
      <w:ins w:id="120" w:author="X Han" w:date="2018-11-12T16:50:00Z">
        <w:r>
          <w:t xml:space="preserve">camera through </w:t>
        </w:r>
      </w:ins>
      <w:del w:id="121" w:author="X Han" w:date="2018-11-12T16:50:00Z">
        <w:r w:rsidR="00E222CD" w:rsidDel="00925448">
          <w:delText xml:space="preserve">control via an Arduino device that initiates </w:delText>
        </w:r>
      </w:del>
      <w:ins w:id="122" w:author="X Han" w:date="2018-11-12T16:50:00Z">
        <w:r>
          <w:t xml:space="preserve">initiating </w:t>
        </w:r>
      </w:ins>
      <w:r w:rsidR="00E222CD">
        <w:t>the start of an imag</w:t>
      </w:r>
      <w:ins w:id="123" w:author="X Han" w:date="2018-11-12T16:51:00Z">
        <w:r>
          <w:t>e</w:t>
        </w:r>
      </w:ins>
      <w:del w:id="124" w:author="X Han" w:date="2018-11-12T16:51:00Z">
        <w:r w:rsidR="00E222CD" w:rsidDel="00925448">
          <w:delText>ing</w:delText>
        </w:r>
      </w:del>
      <w:r w:rsidR="00E222CD">
        <w:t xml:space="preserve"> sequence </w:t>
      </w:r>
      <w:del w:id="125" w:author="X Han" w:date="2018-11-12T16:51:00Z">
        <w:r w:rsidR="00E222CD" w:rsidDel="00925448">
          <w:delText xml:space="preserve">has been previously shown </w:delText>
        </w:r>
      </w:del>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9C0D39">
        <w:t>H</w:t>
      </w:r>
      <w:r w:rsidR="00E222CD">
        <w:t xml:space="preserve">owever, </w:t>
      </w:r>
      <w:del w:id="126" w:author="X Han" w:date="2018-11-12T16:51:00Z">
        <w:r w:rsidR="00E222CD" w:rsidDel="00925448">
          <w:delText xml:space="preserve">a limitation of </w:delText>
        </w:r>
      </w:del>
      <w:r w:rsidR="00E222CD">
        <w:t xml:space="preserve">this approach </w:t>
      </w:r>
      <w:del w:id="127" w:author="X Han" w:date="2018-11-12T16:52:00Z">
        <w:r w:rsidR="00E222CD" w:rsidDel="00925448">
          <w:delText>i</w:delText>
        </w:r>
      </w:del>
      <w:del w:id="128" w:author="X Han" w:date="2018-11-12T16:51:00Z">
        <w:r w:rsidR="00E222CD" w:rsidDel="00925448">
          <w:delText>s that it is necessary t</w:delText>
        </w:r>
      </w:del>
      <w:ins w:id="129" w:author="X Han" w:date="2018-11-12T16:52:00Z">
        <w:r>
          <w:t>requires</w:t>
        </w:r>
      </w:ins>
      <w:ins w:id="130" w:author="X Han" w:date="2018-11-12T16:51:00Z">
        <w:r>
          <w:t xml:space="preserve"> post data interpolation to </w:t>
        </w:r>
      </w:ins>
      <w:del w:id="131" w:author="X Han" w:date="2018-11-12T16:52:00Z">
        <w:r w:rsidR="00E222CD" w:rsidDel="00925448">
          <w:delText xml:space="preserve">o </w:delText>
        </w:r>
      </w:del>
      <w:del w:id="132" w:author="X Han" w:date="2018-11-12T16:53:00Z">
        <w:r w:rsidR="00E222CD" w:rsidDel="00925448">
          <w:delText>synchronize</w:delText>
        </w:r>
      </w:del>
      <w:ins w:id="133" w:author="X Han" w:date="2018-11-12T16:53:00Z">
        <w:r>
          <w:t>proximate</w:t>
        </w:r>
      </w:ins>
      <w:r w:rsidR="00E222CD">
        <w:t xml:space="preserve"> frame timing with behavioral data after </w:t>
      </w:r>
      <w:del w:id="134" w:author="X Han" w:date="2018-11-12T16:53:00Z">
        <w:r w:rsidR="00E222CD" w:rsidDel="00925448">
          <w:delText>the experiment is complete</w:delText>
        </w:r>
      </w:del>
      <w:ins w:id="135" w:author="X Han" w:date="2018-11-12T16:53:00Z">
        <w:r>
          <w:t>data colletion</w:t>
        </w:r>
      </w:ins>
      <w:r w:rsidR="00E222CD">
        <w:t xml:space="preserve">, </w:t>
      </w:r>
      <w:ins w:id="136" w:author="X Han" w:date="2018-11-12T16:54:00Z">
        <w:r>
          <w:t xml:space="preserve">reducing temporal precision. </w:t>
        </w:r>
      </w:ins>
      <w:del w:id="137" w:author="X Han" w:date="2018-11-12T16:54:00Z">
        <w:r w:rsidR="00E222CD" w:rsidDel="00925448">
          <w:delText xml:space="preserve">which is inexact and </w:delText>
        </w:r>
        <w:r w:rsidR="00A116B6" w:rsidDel="00925448">
          <w:delText>likely</w:delText>
        </w:r>
        <w:r w:rsidR="00E222CD" w:rsidDel="00925448">
          <w:delText xml:space="preserve"> necessitate</w:delText>
        </w:r>
        <w:r w:rsidR="00A116B6" w:rsidDel="00925448">
          <w:delText>s</w:delText>
        </w:r>
        <w:r w:rsidR="00E222CD" w:rsidDel="00925448">
          <w:delText xml:space="preserve"> interpolation. </w:delText>
        </w:r>
      </w:del>
      <w:ins w:id="138" w:author="X Han" w:date="2018-11-12T16:55:00Z">
        <w:r w:rsidR="006C42F5">
          <w:t>One way for precise</w:t>
        </w:r>
      </w:ins>
      <w:ins w:id="139" w:author="X Han" w:date="2018-11-12T16:56:00Z">
        <w:r w:rsidR="006C42F5">
          <w:t>ly time</w:t>
        </w:r>
      </w:ins>
      <w:ins w:id="140" w:author="X Han" w:date="2018-11-12T16:55:00Z">
        <w:r w:rsidR="006C42F5">
          <w:t xml:space="preserve"> </w:t>
        </w:r>
      </w:ins>
      <w:ins w:id="141" w:author="X Han" w:date="2018-11-12T16:56:00Z">
        <w:r w:rsidR="006C42F5">
          <w:t xml:space="preserve">sCMOS </w:t>
        </w:r>
      </w:ins>
      <w:ins w:id="142" w:author="X Han" w:date="2018-11-12T16:55:00Z">
        <w:r w:rsidR="006C42F5">
          <w:t xml:space="preserve">image acquisition is through timed capture </w:t>
        </w:r>
      </w:ins>
      <w:del w:id="143" w:author="X Han" w:date="2018-11-12T16:55:00Z">
        <w:r w:rsidR="000E6853" w:rsidDel="006C42F5">
          <w:delText>Arduino and Teensy devices</w:delText>
        </w:r>
        <w:r w:rsidR="00AB576C" w:rsidDel="006C42F5">
          <w:delText xml:space="preserve"> can </w:delText>
        </w:r>
        <w:r w:rsidR="00E222CD" w:rsidDel="006C42F5">
          <w:delText xml:space="preserve">instead </w:delText>
        </w:r>
        <w:r w:rsidR="00AB576C" w:rsidDel="006C42F5">
          <w:delText xml:space="preserve">be </w:delText>
        </w:r>
        <w:r w:rsidR="00E222CD" w:rsidDel="006C42F5">
          <w:delText xml:space="preserve">used </w:delText>
        </w:r>
        <w:r w:rsidR="00AB576C" w:rsidDel="006C42F5">
          <w:delText>to precisely time imaging</w:delText>
        </w:r>
        <w:r w:rsidR="00E222CD" w:rsidDel="006C42F5">
          <w:delText xml:space="preserve"> capture for</w:delText>
        </w:r>
      </w:del>
      <w:ins w:id="144" w:author="X Han" w:date="2018-11-12T16:55:00Z">
        <w:r w:rsidR="006C42F5">
          <w:t>of</w:t>
        </w:r>
      </w:ins>
      <w:r w:rsidR="00E222CD">
        <w:t xml:space="preserve"> each frame</w:t>
      </w:r>
      <w:ins w:id="145" w:author="X Han" w:date="2018-11-12T16:56:00Z">
        <w:r w:rsidR="006C42F5">
          <w:t xml:space="preserve"> via the TTL driven </w:t>
        </w:r>
      </w:ins>
      <w:del w:id="146" w:author="X Han" w:date="2018-11-12T16:56:00Z">
        <w:r w:rsidR="00AB576C" w:rsidDel="006C42F5">
          <w:delText xml:space="preserve">. </w:delText>
        </w:r>
        <w:r w:rsidR="00CE1AFC" w:rsidDel="006C42F5">
          <w:delText xml:space="preserve">A common technique </w:delText>
        </w:r>
        <w:r w:rsidR="009F6C06" w:rsidDel="006C42F5">
          <w:delText xml:space="preserve">in laboratory studies using more expensive AD converters </w:delText>
        </w:r>
        <w:r w:rsidR="00CE1AFC" w:rsidDel="006C42F5">
          <w:delText xml:space="preserve">is to set up an imaging device to utilize an </w:delText>
        </w:r>
      </w:del>
      <w:r w:rsidR="00CE1AFC">
        <w:t>“external trigger”</w:t>
      </w:r>
      <w:ins w:id="147" w:author="X Han" w:date="2018-11-12T16:56:00Z">
        <w:r w:rsidR="006C42F5">
          <w:t xml:space="preserve"> feature of the camera</w:t>
        </w:r>
      </w:ins>
      <w:r w:rsidR="00D5017B">
        <w:t xml:space="preserve"> </w:t>
      </w:r>
      <w:sdt>
        <w:sdtPr>
          <w:id w:val="1531603845"/>
          <w:citation/>
        </w:sdtPr>
        <w:sdtEndPr/>
        <w:sdtContent>
          <w:r w:rsidR="00D5017B">
            <w:fldChar w:fldCharType="begin"/>
          </w:r>
          <w:r w:rsidR="00D5017B">
            <w:instrText xml:space="preserve"> CITATION Mic17 \l 1033 </w:instrText>
          </w:r>
          <w:r w:rsidR="00D5017B">
            <w:fldChar w:fldCharType="separate"/>
          </w:r>
          <w:r w:rsidR="00D5017B">
            <w:rPr>
              <w:noProof/>
            </w:rPr>
            <w:t>(Micallef, Takahashi, Larkum, &amp; Palmer, 2017)</w:t>
          </w:r>
          <w:r w:rsidR="00D5017B">
            <w:fldChar w:fldCharType="end"/>
          </w:r>
        </w:sdtContent>
      </w:sdt>
      <w:ins w:id="148" w:author="X Han" w:date="2018-11-12T16:57:00Z">
        <w:r w:rsidR="006C42F5">
          <w:t>.</w:t>
        </w:r>
        <w:r w:rsidR="00211538">
          <w:t xml:space="preserve"> </w:t>
        </w:r>
      </w:ins>
      <w:commentRangeStart w:id="149"/>
      <w:r w:rsidR="00CE1AFC">
        <w:t>, where the rising phase of a digital pulse or TTL pulse either initiates a sequence of internally clocked image capture</w:t>
      </w:r>
      <w:r w:rsidR="009F6C06">
        <w:t>s</w:t>
      </w:r>
      <w:r w:rsidR="00CB13C0">
        <w:t xml:space="preserve"> or initiates each individual image capture</w:t>
      </w:r>
      <w:r w:rsidR="00CE1AFC">
        <w:t>.</w:t>
      </w:r>
      <w:r w:rsidR="00E222CD">
        <w:t xml:space="preserve"> </w:t>
      </w:r>
      <w:r w:rsidR="00192F92">
        <w:t>One possible</w:t>
      </w:r>
      <w:r w:rsidR="009F6C06">
        <w:t xml:space="preserve"> concern with </w:t>
      </w:r>
      <w:r w:rsidR="00654788">
        <w:t>the latter</w:t>
      </w:r>
      <w:r w:rsidR="009F6C06">
        <w:t xml:space="preserve"> approach is that imprecise triggering of </w:t>
      </w:r>
      <w:r w:rsidR="00D20DB3">
        <w:t>each frame based on a different digital pulse</w:t>
      </w:r>
      <w:r w:rsidR="009F6C06">
        <w:t xml:space="preserve">s </w:t>
      </w:r>
      <w:r w:rsidR="00E176A4">
        <w:t>can</w:t>
      </w:r>
      <w:r w:rsidR="009F6C06">
        <w:t xml:space="preserve"> introduce</w:t>
      </w:r>
      <w:r w:rsidR="005375A6">
        <w:t xml:space="preserve"> </w:t>
      </w:r>
      <w:r w:rsidR="00D55A6C">
        <w:t>j</w:t>
      </w:r>
      <w:r w:rsidR="00E176A4">
        <w:t xml:space="preserve">itter in digital pulse delivery, potentially </w:t>
      </w:r>
      <w:r w:rsidR="009F6C06">
        <w:t>causing</w:t>
      </w:r>
      <w:r w:rsidR="00D55A6C">
        <w:t xml:space="preserve"> frame loss and </w:t>
      </w:r>
      <w:r w:rsidR="00E176A4">
        <w:t>potentially necessitating</w:t>
      </w:r>
      <w:r w:rsidR="00D55A6C">
        <w:t xml:space="preserve"> interpolation for many statistical </w:t>
      </w:r>
      <w:r w:rsidR="0031439B">
        <w:t>analyses</w:t>
      </w:r>
      <w:r w:rsidR="00D55A6C">
        <w:t>.</w:t>
      </w:r>
      <w:commentRangeEnd w:id="149"/>
      <w:r w:rsidR="00211538">
        <w:rPr>
          <w:rStyle w:val="CommentReference"/>
        </w:rPr>
        <w:commentReference w:id="149"/>
      </w:r>
      <w:r w:rsidR="00397C93">
        <w:t xml:space="preserve"> Thus, </w:t>
      </w:r>
      <w:r w:rsidR="003213CF">
        <w:t>there currently exists a need to engineer a</w:t>
      </w:r>
      <w:ins w:id="150" w:author="X Han" w:date="2018-11-13T12:39:00Z">
        <w:r w:rsidR="00BE7F4E">
          <w:t xml:space="preserve">n interface for precise delivery of </w:t>
        </w:r>
      </w:ins>
      <w:del w:id="151" w:author="X Han" w:date="2018-11-13T12:39:00Z">
        <w:r w:rsidR="00397C93" w:rsidDel="00BE7F4E">
          <w:delText xml:space="preserve"> device capable of delivering continuous, precisely timed </w:delText>
        </w:r>
      </w:del>
      <w:r w:rsidR="00397C93">
        <w:t>digital</w:t>
      </w:r>
      <w:ins w:id="152" w:author="X Han" w:date="2018-11-13T12:40:00Z">
        <w:r w:rsidR="00BE7F4E">
          <w:t xml:space="preserve"> signals for camera </w:t>
        </w:r>
        <w:r w:rsidR="00BE7F4E">
          <w:lastRenderedPageBreak/>
          <w:t xml:space="preserve">control in biological imaging experiments. </w:t>
        </w:r>
      </w:ins>
      <w:del w:id="153" w:author="X Han" w:date="2018-11-13T12:40:00Z">
        <w:r w:rsidR="00397C93" w:rsidDel="00BE7F4E">
          <w:delText xml:space="preserve"> pulses that can </w:delText>
        </w:r>
        <w:r w:rsidR="00DB0F81" w:rsidDel="00BE7F4E">
          <w:delText>be delivered synchronously with</w:delText>
        </w:r>
        <w:r w:rsidR="00397C93" w:rsidDel="00BE7F4E">
          <w:delText xml:space="preserve"> other experimental events with camera </w:delText>
        </w:r>
        <w:r w:rsidR="003213CF" w:rsidDel="00BE7F4E">
          <w:delText>control</w:delText>
        </w:r>
        <w:r w:rsidR="002234AC" w:rsidDel="00BE7F4E">
          <w:delText>.</w:delText>
        </w:r>
      </w:del>
    </w:p>
    <w:p w14:paraId="1ED3CF6F" w14:textId="7329B95D" w:rsidR="00F3299C" w:rsidRDefault="002309C6" w:rsidP="00D91E60">
      <w:pPr>
        <w:ind w:firstLine="360"/>
      </w:pPr>
      <w:commentRangeStart w:id="154"/>
      <w:r>
        <w:t xml:space="preserve">Here, we demonstrate </w:t>
      </w:r>
      <w:ins w:id="155" w:author="X Han" w:date="2018-11-13T12:40:00Z">
        <w:r w:rsidR="00BE7F4E">
          <w:t xml:space="preserve">a Teensy interface for </w:t>
        </w:r>
      </w:ins>
      <w:del w:id="156" w:author="X Han" w:date="2018-11-13T12:41:00Z">
        <w:r w:rsidDel="00BE7F4E">
          <w:delText xml:space="preserve">in two </w:delText>
        </w:r>
      </w:del>
      <w:del w:id="157" w:author="X Han" w:date="2018-11-13T12:40:00Z">
        <w:r w:rsidDel="00BE7F4E">
          <w:delText xml:space="preserve">simple </w:delText>
        </w:r>
      </w:del>
      <w:del w:id="158" w:author="X Han" w:date="2018-11-13T12:41:00Z">
        <w:r w:rsidDel="00BE7F4E">
          <w:delText xml:space="preserve">experimental paradigms that highly </w:delText>
        </w:r>
      </w:del>
      <w:r>
        <w:t xml:space="preserve">accurate </w:t>
      </w:r>
      <w:ins w:id="159" w:author="X Han" w:date="2018-11-13T12:41:00Z">
        <w:r w:rsidR="00BE7F4E">
          <w:t xml:space="preserve">digital </w:t>
        </w:r>
      </w:ins>
      <w:r>
        <w:t xml:space="preserve">data acquisition, </w:t>
      </w:r>
      <w:r w:rsidR="00EC16BB">
        <w:t>and</w:t>
      </w:r>
      <w:ins w:id="160" w:author="X Han" w:date="2018-11-13T12:41:00Z">
        <w:r w:rsidR="00BE7F4E">
          <w:t xml:space="preserve"> delivery of</w:t>
        </w:r>
      </w:ins>
      <w:r w:rsidR="00EC16BB">
        <w:t xml:space="preserve"> </w:t>
      </w:r>
      <w:ins w:id="161" w:author="X Han" w:date="2018-11-13T12:41:00Z">
        <w:r w:rsidR="00BE7F4E">
          <w:t>analog and digital stimuli, in two experimental paradigms</w:t>
        </w:r>
      </w:ins>
      <w:del w:id="162" w:author="X Han" w:date="2018-11-13T12:41:00Z">
        <w:r w:rsidDel="00BE7F4E">
          <w:delText xml:space="preserve">sound and stimulus delivery </w:delText>
        </w:r>
        <w:r w:rsidR="00A020AF" w:rsidDel="00BE7F4E">
          <w:delText xml:space="preserve">synchronized </w:delText>
        </w:r>
        <w:r w:rsidDel="00BE7F4E">
          <w:delText>with image capture</w:delText>
        </w:r>
        <w:r w:rsidR="00A020AF" w:rsidDel="00BE7F4E">
          <w:delText xml:space="preserve"> is simple and achievable via a Teensy 3.2</w:delText>
        </w:r>
        <w:r w:rsidR="00DC592F" w:rsidDel="00BE7F4E">
          <w:delText xml:space="preserve"> and the two corresponding software </w:delText>
        </w:r>
        <w:r w:rsidR="00A665F2" w:rsidDel="00BE7F4E">
          <w:delText>implementations</w:delText>
        </w:r>
      </w:del>
      <w:r>
        <w:t>.</w:t>
      </w:r>
      <w:ins w:id="163" w:author="X Han" w:date="2018-11-13T12:41:00Z">
        <w:r w:rsidR="00BE7F4E">
          <w:t xml:space="preserve"> In both experiments, </w:t>
        </w:r>
      </w:ins>
      <w:del w:id="164" w:author="X Han" w:date="2018-11-13T12:42:00Z">
        <w:r w:rsidR="00FC55BA" w:rsidDel="00BE7F4E">
          <w:delText xml:space="preserve"> </w:delText>
        </w:r>
        <w:r w:rsidR="00574F13" w:rsidDel="00BE7F4E">
          <w:delText xml:space="preserve">The </w:delText>
        </w:r>
      </w:del>
      <w:r w:rsidR="00574F13">
        <w:t xml:space="preserve">Teensy </w:t>
      </w:r>
      <w:del w:id="165" w:author="X Han" w:date="2018-11-13T12:42:00Z">
        <w:r w:rsidR="00574F13" w:rsidDel="00BE7F4E">
          <w:delText>3.2</w:delText>
        </w:r>
      </w:del>
      <w:ins w:id="166" w:author="X Han" w:date="2018-11-13T12:42:00Z">
        <w:r w:rsidR="00BE7F4E">
          <w:t>can delivery digital pulses with sub microsecond</w:t>
        </w:r>
      </w:ins>
      <w:r w:rsidR="00FC55BA">
        <w:t xml:space="preserve"> </w:t>
      </w:r>
      <w:ins w:id="167" w:author="X Han" w:date="2018-11-13T12:42:00Z">
        <w:r w:rsidR="00BE7F4E">
          <w:t xml:space="preserve">precision to </w:t>
        </w:r>
      </w:ins>
      <w:del w:id="168" w:author="X Han" w:date="2018-11-13T12:42:00Z">
        <w:r w:rsidR="00FC55BA" w:rsidDel="00BE7F4E">
          <w:delText xml:space="preserve">is capable of keeping highly accurate and low-bias timing that allow it to reliably </w:delText>
        </w:r>
      </w:del>
      <w:r w:rsidR="00FC55BA">
        <w:t xml:space="preserve">instantiate frame capture </w:t>
      </w:r>
      <w:ins w:id="169" w:author="X Han" w:date="2018-11-13T12:42:00Z">
        <w:r w:rsidR="00BE7F4E">
          <w:t xml:space="preserve">at desired speed. </w:t>
        </w:r>
      </w:ins>
      <w:del w:id="170" w:author="X Han" w:date="2018-11-13T12:43:00Z">
        <w:r w:rsidR="00FC55BA" w:rsidDel="00BE7F4E">
          <w:delText xml:space="preserve">with regular intervals while delivering stimuli or recording experimental data </w:delText>
        </w:r>
        <w:r w:rsidR="007117C3" w:rsidDel="00BE7F4E">
          <w:delText>with microsecon</w:delText>
        </w:r>
        <w:r w:rsidR="00D45D7D" w:rsidDel="00BE7F4E">
          <w:delText>d-level precision,</w:delText>
        </w:r>
        <w:r w:rsidR="00A020AF" w:rsidDel="00BE7F4E">
          <w:delText xml:space="preserve"> which makes this an ideal design for frame-by-frame control and recording of imaging experiments</w:delText>
        </w:r>
        <w:r w:rsidR="00D45D7D" w:rsidDel="00BE7F4E">
          <w:delText>.</w:delText>
        </w:r>
        <w:r w:rsidR="00A020AF" w:rsidDel="00BE7F4E">
          <w:delText xml:space="preserve"> </w:delText>
        </w:r>
      </w:del>
      <w:ins w:id="171" w:author="X Han" w:date="2018-11-13T12:43:00Z">
        <w:r w:rsidR="00BE7F4E">
          <w:t xml:space="preserve">Teensy was also implemented ot generate analog sound waveforms or deliver behavioral stimuli? Together, these results demonstrate </w:t>
        </w:r>
      </w:ins>
      <w:ins w:id="172" w:author="X Han" w:date="2018-11-13T12:44:00Z">
        <w:r w:rsidR="00BE7F4E">
          <w:t xml:space="preserve">a flexible </w:t>
        </w:r>
      </w:ins>
      <w:ins w:id="173" w:author="X Han" w:date="2018-11-13T12:43:00Z">
        <w:r w:rsidR="00BE7F4E">
          <w:t xml:space="preserve">Teensy </w:t>
        </w:r>
      </w:ins>
      <w:del w:id="174" w:author="X Han" w:date="2018-11-13T12:44:00Z">
        <w:r w:rsidR="00A020AF" w:rsidDel="00BE7F4E">
          <w:delText xml:space="preserve">Further, this </w:delText>
        </w:r>
      </w:del>
      <w:r w:rsidR="00A020AF">
        <w:t>microcontroller</w:t>
      </w:r>
      <w:ins w:id="175" w:author="X Han" w:date="2018-11-13T12:44:00Z">
        <w:r w:rsidR="00BE7F4E">
          <w:t xml:space="preserve"> based interface, which</w:t>
        </w:r>
      </w:ins>
      <w:r w:rsidR="00A020AF">
        <w:t xml:space="preserve"> offers analog output and easy-to-program </w:t>
      </w:r>
      <w:ins w:id="176" w:author="X Han" w:date="2018-11-13T12:44:00Z">
        <w:r w:rsidR="00BE7F4E">
          <w:t xml:space="preserve">software </w:t>
        </w:r>
      </w:ins>
      <w:r w:rsidR="00A020AF">
        <w:t>environment</w:t>
      </w:r>
      <w:del w:id="177" w:author="X Han" w:date="2018-11-13T12:44:00Z">
        <w:r w:rsidR="00A020AF" w:rsidDel="00BE7F4E">
          <w:delText>, making it highly flexible and worthy of widespread utilization</w:delText>
        </w:r>
      </w:del>
      <w:r w:rsidR="00A020AF">
        <w:t>.</w:t>
      </w:r>
      <w:commentRangeEnd w:id="154"/>
      <w:r w:rsidR="00B1527A">
        <w:rPr>
          <w:rStyle w:val="CommentReference"/>
        </w:rPr>
        <w:commentReference w:id="154"/>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1FDDEBD5" w14:textId="2D5DCF5B" w:rsidR="001B14AB" w:rsidDel="009924F6" w:rsidRDefault="00137A51" w:rsidP="001B14AB">
      <w:pPr>
        <w:ind w:firstLine="720"/>
        <w:rPr>
          <w:del w:id="178" w:author="X Han" w:date="2018-11-13T13:23:00Z"/>
        </w:rPr>
      </w:pPr>
      <w:del w:id="179" w:author="X Han" w:date="2018-11-13T12:45:00Z">
        <w:r w:rsidDel="00B1527A">
          <w:delText xml:space="preserve">Both </w:delText>
        </w:r>
      </w:del>
      <w:ins w:id="180" w:author="X Han" w:date="2018-11-13T12:45:00Z">
        <w:r w:rsidR="00B1527A">
          <w:t>The two</w:t>
        </w:r>
        <w:r w:rsidR="00B1527A">
          <w:t xml:space="preserve"> </w:t>
        </w:r>
      </w:ins>
      <w:r>
        <w:t xml:space="preserve">experimental designs used </w:t>
      </w:r>
      <w:del w:id="181" w:author="X Han" w:date="2018-11-13T12:45:00Z">
        <w:r w:rsidDel="00B1527A">
          <w:delText xml:space="preserve">in this paper </w:delText>
        </w:r>
      </w:del>
      <w:r>
        <w:t>are shown in Figure 1</w:t>
      </w:r>
      <w:ins w:id="182" w:author="X Han" w:date="2018-11-13T13:15:00Z">
        <w:r w:rsidR="001A063B">
          <w:t xml:space="preserve">, </w:t>
        </w:r>
        <w:r w:rsidR="001A063B">
          <w:t>, and the components required to build this design are shown in Table 2</w:t>
        </w:r>
      </w:ins>
      <w:r>
        <w:t xml:space="preserve">. In both cases, a Teensy is mounted on top of a </w:t>
      </w:r>
      <w:del w:id="183" w:author="X Han" w:date="2018-11-13T12:45:00Z">
        <w:r w:rsidDel="00B1527A">
          <w:delText xml:space="preserve">prototyping </w:delText>
        </w:r>
      </w:del>
      <w:r>
        <w:t xml:space="preserve">printed circuit board via </w:t>
      </w:r>
      <w:ins w:id="184" w:author="X Han" w:date="2018-11-13T12:46:00Z">
        <w:r w:rsidR="00B1527A">
          <w:t xml:space="preserve">standard </w:t>
        </w:r>
      </w:ins>
      <w:r>
        <w:t>female pin headers (</w:t>
      </w:r>
      <w:ins w:id="185" w:author="X Han" w:date="2018-11-13T12:46:00Z">
        <w:r w:rsidR="00B1527A">
          <w:t>digikey #.....</w:t>
        </w:r>
      </w:ins>
      <w:commentRangeStart w:id="186"/>
      <w:ins w:id="187" w:author="X Han" w:date="2018-11-13T12:45:00Z">
        <w:r w:rsidR="00B1527A">
          <w:t xml:space="preserve">pin headers are like </w:t>
        </w:r>
      </w:ins>
      <w:del w:id="188" w:author="X Han" w:date="2018-11-13T12:45:00Z">
        <w:r w:rsidDel="00B1527A">
          <w:delText xml:space="preserve">for example </w:delText>
        </w:r>
      </w:del>
      <w:r>
        <w:t xml:space="preserve">those found here: </w:t>
      </w:r>
      <w:hyperlink r:id="rId10" w:history="1">
        <w:r w:rsidRPr="002F7B9A">
          <w:rPr>
            <w:rStyle w:val="Hyperlink"/>
          </w:rPr>
          <w:t>https://www.amazon.com/Glarks-Straight-Connector-Assortment-Prototype/dp/B076GZXW3Z/</w:t>
        </w:r>
      </w:hyperlink>
      <w:r w:rsidR="00CA660C">
        <w:t>, ASIN=</w:t>
      </w:r>
      <w:r w:rsidR="00CA660C" w:rsidRPr="00CA660C">
        <w:t xml:space="preserve"> B076GZXW3Z/</w:t>
      </w:r>
      <w:commentRangeEnd w:id="186"/>
      <w:r w:rsidR="00B1527A">
        <w:rPr>
          <w:rStyle w:val="CommentReference"/>
        </w:rPr>
        <w:commentReference w:id="186"/>
      </w:r>
      <w:r>
        <w:t xml:space="preserve">). </w:t>
      </w:r>
      <w:del w:id="189" w:author="X Han" w:date="2018-11-13T12:47:00Z">
        <w:r w:rsidDel="00A02A06">
          <w:delText>In order to attach the f</w:delText>
        </w:r>
      </w:del>
      <w:ins w:id="190" w:author="X Han" w:date="2018-11-13T12:47:00Z">
        <w:r w:rsidR="00A02A06">
          <w:t>F</w:t>
        </w:r>
      </w:ins>
      <w:r>
        <w:t xml:space="preserve">emale pin headers </w:t>
      </w:r>
      <w:ins w:id="191" w:author="X Han" w:date="2018-11-13T12:47:00Z">
        <w:r w:rsidR="00A02A06">
          <w:t xml:space="preserve">were then soldered </w:t>
        </w:r>
      </w:ins>
      <w:r>
        <w:t>to the PCB</w:t>
      </w:r>
      <w:del w:id="192" w:author="X Han" w:date="2018-11-13T12:47:00Z">
        <w:r w:rsidDel="00A02A06">
          <w:delText>, one needs solder wire (for exam</w:delText>
        </w:r>
        <w:r w:rsidR="001B14AB" w:rsidDel="00A02A06">
          <w:delText xml:space="preserve">ple, the solder wire sold here: </w:delText>
        </w:r>
        <w:r w:rsidR="006E7C94" w:rsidDel="00A02A06">
          <w:fldChar w:fldCharType="begin"/>
        </w:r>
        <w:r w:rsidR="006E7C94" w:rsidDel="00A02A06">
          <w:delInstrText xml:space="preserve"> HYPERLINK "https://www.amazon.com/WYCTIN-Solder-Electrical-Soldering-0-11lbs/dp/B071G1J3W6/" </w:delInstrText>
        </w:r>
        <w:r w:rsidR="006E7C94" w:rsidDel="00A02A06">
          <w:fldChar w:fldCharType="separate"/>
        </w:r>
        <w:r w:rsidRPr="002F7B9A" w:rsidDel="00A02A06">
          <w:rPr>
            <w:rStyle w:val="Hyperlink"/>
          </w:rPr>
          <w:delText>https://www.amazon.com/WYCTIN-Solder-Electrical-Soldering-0-11lbs/dp/B071G1J3W6/</w:delText>
        </w:r>
        <w:r w:rsidR="006E7C94" w:rsidDel="00A02A06">
          <w:rPr>
            <w:rStyle w:val="Hyperlink"/>
          </w:rPr>
          <w:fldChar w:fldCharType="end"/>
        </w:r>
        <w:r w:rsidR="00CA660C" w:rsidDel="00A02A06">
          <w:delText>, ASIN=</w:delText>
        </w:r>
        <w:r w:rsidR="00CA660C" w:rsidRPr="00CA660C" w:rsidDel="00A02A06">
          <w:delText>B071G1J3W6</w:delText>
        </w:r>
        <w:r w:rsidR="00D61A70" w:rsidDel="00A02A06">
          <w:delText xml:space="preserve">) and a soldering iron (for example, </w:delText>
        </w:r>
        <w:r w:rsidR="006E7C94" w:rsidDel="00A02A06">
          <w:fldChar w:fldCharType="begin"/>
        </w:r>
        <w:r w:rsidR="006E7C94" w:rsidDel="00A02A06">
          <w:delInstrText xml:space="preserve"> HYPERLINK "https://www.a</w:delInstrText>
        </w:r>
        <w:r w:rsidR="006E7C94" w:rsidDel="00A02A06">
          <w:delInstrText xml:space="preserve">mazon.com/Weller-WESD51-Digital-Soldering-Station/dp/B000ARU9PO/" </w:delInstrText>
        </w:r>
        <w:r w:rsidR="006E7C94" w:rsidDel="00A02A06">
          <w:fldChar w:fldCharType="separate"/>
        </w:r>
        <w:r w:rsidR="00700648" w:rsidRPr="002F7B9A" w:rsidDel="00A02A06">
          <w:rPr>
            <w:rStyle w:val="Hyperlink"/>
          </w:rPr>
          <w:delText>https://www.amazon.com/Weller-WESD51-Digital-Soldering-Station/dp/B000ARU9PO/</w:delText>
        </w:r>
        <w:r w:rsidR="006E7C94" w:rsidDel="00A02A06">
          <w:rPr>
            <w:rStyle w:val="Hyperlink"/>
          </w:rPr>
          <w:fldChar w:fldCharType="end"/>
        </w:r>
        <w:r w:rsidR="00700648" w:rsidDel="00A02A06">
          <w:delText>, ASIN=</w:delText>
        </w:r>
        <w:r w:rsidR="00700648" w:rsidRPr="00700648" w:rsidDel="00A02A06">
          <w:delText xml:space="preserve"> B000ARU9PO</w:delText>
        </w:r>
        <w:r w:rsidR="00700648" w:rsidDel="00A02A06">
          <w:delText>)</w:delText>
        </w:r>
      </w:del>
      <w:r w:rsidR="00D61A70">
        <w:t xml:space="preserve">. </w:t>
      </w:r>
      <w:r w:rsidR="001B14AB">
        <w:t>Output from the Teensy was directed from pins via the female headers to SMA connectors</w:t>
      </w:r>
      <w:ins w:id="193" w:author="X Han" w:date="2018-11-13T12:48:00Z">
        <w:r w:rsidR="00A02A06">
          <w:t xml:space="preserve"> (digikey#)</w:t>
        </w:r>
      </w:ins>
      <w:r w:rsidR="001B14AB">
        <w:t xml:space="preserve"> </w:t>
      </w:r>
      <w:commentRangeStart w:id="194"/>
      <w:r w:rsidR="001B14AB">
        <w:t>via 22 gauge wires (</w:t>
      </w:r>
      <w:ins w:id="195" w:author="X Han" w:date="2018-11-13T12:48:00Z">
        <w:r w:rsidR="00A02A06">
          <w:t>digikey #)</w:t>
        </w:r>
      </w:ins>
      <w:commentRangeEnd w:id="194"/>
      <w:ins w:id="196" w:author="X Han" w:date="2018-11-13T12:49:00Z">
        <w:r w:rsidR="00A02A06">
          <w:rPr>
            <w:rStyle w:val="CommentReference"/>
          </w:rPr>
          <w:commentReference w:id="194"/>
        </w:r>
      </w:ins>
      <w:del w:id="197" w:author="X Han" w:date="2018-11-13T12:48:00Z">
        <w:r w:rsidR="001B14AB" w:rsidDel="00A02A06">
          <w:delText xml:space="preserve">for example, </w:delText>
        </w:r>
        <w:r w:rsidR="006E7C94" w:rsidDel="00A02A06">
          <w:fldChar w:fldCharType="begin"/>
        </w:r>
        <w:r w:rsidR="006E7C94" w:rsidDel="00A02A06">
          <w:delInstrText xml:space="preserve"> HYPERLINK "https://www.amazon.com/Elenco-Hook-Up-Colors-dispenser-WK-106/dp/B008L3QJAS/" </w:delInstrText>
        </w:r>
        <w:r w:rsidR="006E7C94" w:rsidDel="00A02A06">
          <w:fldChar w:fldCharType="separate"/>
        </w:r>
        <w:r w:rsidR="001B14AB" w:rsidRPr="00833FB7" w:rsidDel="00A02A06">
          <w:rPr>
            <w:rStyle w:val="Hyperlink"/>
          </w:rPr>
          <w:delText>https://www.amazon.com/Elenco-Hook-Up-Colors-dispenser-WK-106/dp/B008L3QJAS/</w:delText>
        </w:r>
        <w:r w:rsidR="006E7C94" w:rsidDel="00A02A06">
          <w:rPr>
            <w:rStyle w:val="Hyperlink"/>
          </w:rPr>
          <w:fldChar w:fldCharType="end"/>
        </w:r>
        <w:r w:rsidR="001B14AB" w:rsidDel="00A02A06">
          <w:delText>,  ASIN=B008L3QJAS)</w:delText>
        </w:r>
      </w:del>
      <w:r w:rsidR="001B14AB">
        <w:t>, and from SMA connectors toward external devices via SMA cables (</w:t>
      </w:r>
      <w:ins w:id="198" w:author="X Han" w:date="2018-11-13T12:49:00Z">
        <w:r w:rsidR="00A02A06">
          <w:t>digikey</w:t>
        </w:r>
      </w:ins>
      <w:del w:id="199" w:author="X Han" w:date="2018-11-13T12:49:00Z">
        <w:r w:rsidR="001B14AB" w:rsidDel="00A02A06">
          <w:delText xml:space="preserve">for example, </w:delText>
        </w:r>
        <w:r w:rsidR="006E7C94" w:rsidDel="00A02A06">
          <w:fldChar w:fldCharType="begin"/>
        </w:r>
        <w:r w:rsidR="006E7C94" w:rsidDel="00A02A06">
          <w:delInstrText xml:space="preserve"> HYPERLINK "https://www.amazon.com/Uxcell-a11053100ux0317-Connector-Straight-Adapter/dp/B006Z95OEC/" </w:delInstrText>
        </w:r>
        <w:r w:rsidR="006E7C94" w:rsidDel="00A02A06">
          <w:fldChar w:fldCharType="separate"/>
        </w:r>
        <w:r w:rsidR="001B14AB" w:rsidRPr="00833FB7" w:rsidDel="00A02A06">
          <w:rPr>
            <w:rStyle w:val="Hyperlink"/>
          </w:rPr>
          <w:delText>https://www.amazon.com/Uxcell-a11053100ux0317-Connector-Straight-Adapter/dp/B006Z95OEC/</w:delText>
        </w:r>
        <w:r w:rsidR="006E7C94" w:rsidDel="00A02A06">
          <w:rPr>
            <w:rStyle w:val="Hyperlink"/>
          </w:rPr>
          <w:fldChar w:fldCharType="end"/>
        </w:r>
        <w:r w:rsidR="001B14AB" w:rsidDel="00A02A06">
          <w:delText>, ASIN=</w:delText>
        </w:r>
        <w:r w:rsidR="001B14AB" w:rsidRPr="00A23C6F" w:rsidDel="00A02A06">
          <w:delText xml:space="preserve"> </w:delText>
        </w:r>
        <w:r w:rsidR="001B14AB" w:rsidDel="00A02A06">
          <w:delText>B006Z95OEC</w:delText>
        </w:r>
      </w:del>
      <w:r w:rsidR="001B14AB">
        <w:t>)</w:t>
      </w:r>
      <w:r w:rsidR="00E53C30">
        <w:t xml:space="preserve">. </w:t>
      </w:r>
      <w:del w:id="200" w:author="X Han" w:date="2018-11-13T12:49:00Z">
        <w:r w:rsidR="00E53C30" w:rsidDel="00A02A06">
          <w:delText xml:space="preserve">Finally, </w:delText>
        </w:r>
        <w:commentRangeStart w:id="201"/>
        <w:r w:rsidR="00E53C30" w:rsidDel="00A02A06">
          <w:delText>e</w:delText>
        </w:r>
      </w:del>
      <w:ins w:id="202" w:author="X Han" w:date="2018-11-13T12:49:00Z">
        <w:r w:rsidR="00A02A06">
          <w:t>E</w:t>
        </w:r>
      </w:ins>
      <w:r w:rsidR="00E53C30">
        <w:t>ach Teensy was connected</w:t>
      </w:r>
      <w:r w:rsidR="001B14AB">
        <w:t xml:space="preserve"> to a PC using a</w:t>
      </w:r>
      <w:ins w:id="203" w:author="X Han" w:date="2018-11-13T12:50:00Z">
        <w:r w:rsidR="008D5AFE">
          <w:t xml:space="preserve"> standard</w:t>
        </w:r>
      </w:ins>
      <w:r w:rsidR="001B14AB">
        <w:t xml:space="preserve"> USB-microUSB cable</w:t>
      </w:r>
      <w:ins w:id="204" w:author="X Han" w:date="2018-11-13T12:49:00Z">
        <w:r w:rsidR="00A02A06">
          <w:t xml:space="preserve"> (digikey#)</w:t>
        </w:r>
      </w:ins>
      <w:r w:rsidR="001B14AB">
        <w:t>.</w:t>
      </w:r>
    </w:p>
    <w:p w14:paraId="6D15E646" w14:textId="330D0399" w:rsidR="00137A51" w:rsidRPr="00137A51" w:rsidRDefault="009924F6" w:rsidP="009924F6">
      <w:ins w:id="205" w:author="X Han" w:date="2018-11-13T13:23:00Z">
        <w:r>
          <w:t>T</w:t>
        </w:r>
        <w:r w:rsidR="00AB0CA2">
          <w:t>o easily set the sampling frequency and length of the experiment in the Teensy, we developed a simple MATLAB graphical user interface that is connected to Teensy via a USB</w:t>
        </w:r>
        <w:r w:rsidR="00AB0CA2">
          <w:t>.</w:t>
        </w:r>
        <w:commentRangeEnd w:id="201"/>
        <w:r>
          <w:rPr>
            <w:rStyle w:val="CommentReference"/>
          </w:rPr>
          <w:commentReference w:id="201"/>
        </w:r>
      </w:ins>
    </w:p>
    <w:p w14:paraId="3A41404F" w14:textId="77777777" w:rsidR="00820582" w:rsidRDefault="00BE536F" w:rsidP="00347854">
      <w:pPr>
        <w:rPr>
          <w:i/>
        </w:rPr>
      </w:pPr>
      <w:r>
        <w:rPr>
          <w:i/>
        </w:rPr>
        <w:t>Motor acquisition experiment</w:t>
      </w:r>
    </w:p>
    <w:p w14:paraId="5B65F4FB" w14:textId="2CF2C3D3" w:rsidR="00DF1799" w:rsidDel="008D5AFE" w:rsidRDefault="005F5023" w:rsidP="004D24B7">
      <w:pPr>
        <w:ind w:firstLine="720"/>
        <w:rPr>
          <w:del w:id="206" w:author="X Han" w:date="2018-11-13T12:52:00Z"/>
        </w:rPr>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12"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t xml:space="preserve"> </w:t>
      </w:r>
      <w:del w:id="207" w:author="X Han" w:date="2018-11-13T12:51:00Z">
        <w:r w:rsidR="000D2ABD" w:rsidDel="008D5AFE">
          <w:delText xml:space="preserve">a </w:delText>
        </w:r>
      </w:del>
      <w:del w:id="208" w:author="X Han" w:date="2018-11-13T12:50:00Z">
        <w:r w:rsidR="000D2ABD" w:rsidDel="008D5AFE">
          <w:delText xml:space="preserve">camera, for example </w:delText>
        </w:r>
      </w:del>
      <w:r w:rsidR="000D2ABD">
        <w:t>an</w:t>
      </w:r>
      <w:r>
        <w:t xml:space="preserve"> sCMOS camera</w:t>
      </w:r>
      <w:del w:id="209" w:author="X Han" w:date="2018-11-13T12:51:00Z">
        <w:r w:rsidR="007A21BE" w:rsidDel="008D5AFE">
          <w:delText>,</w:delText>
        </w:r>
        <w:r w:rsidDel="008D5AFE">
          <w:delText xml:space="preserve"> at 20Hz</w:delText>
        </w:r>
      </w:del>
      <w:r>
        <w:t xml:space="preserve">. </w:t>
      </w:r>
      <w:r w:rsidR="006A5025">
        <w:t xml:space="preserve">The overall design for this experiment is shown in Figure </w:t>
      </w:r>
      <w:r w:rsidR="00311E0C">
        <w:t>1</w:t>
      </w:r>
      <w:r w:rsidR="00492143">
        <w:t>A</w:t>
      </w:r>
      <w:del w:id="210" w:author="X Han" w:date="2018-11-13T13:15:00Z">
        <w:r w:rsidR="006A5025" w:rsidDel="001A063B">
          <w:delText xml:space="preserve">. </w:delText>
        </w:r>
      </w:del>
      <w:ins w:id="211" w:author="X Han" w:date="2018-11-13T13:15:00Z">
        <w:r w:rsidR="001A063B">
          <w:t xml:space="preserve">. </w:t>
        </w:r>
      </w:ins>
      <w:ins w:id="212" w:author="X Han" w:date="2018-11-13T12:51:00Z">
        <w:r w:rsidR="008D5AFE">
          <w:t xml:space="preserve">Mice were positioned on top of a </w:t>
        </w:r>
      </w:ins>
      <w:del w:id="213" w:author="X Han" w:date="2018-11-13T12:51:00Z">
        <w:r w:rsidR="006A5025" w:rsidDel="008D5AFE">
          <w:delText xml:space="preserve">Two ADNS-9800 </w:delText>
        </w:r>
        <w:r w:rsidR="00AA307E" w:rsidDel="008D5AFE">
          <w:delText xml:space="preserve">gaming </w:delText>
        </w:r>
        <w:r w:rsidR="00EC16BB" w:rsidDel="008D5AFE">
          <w:delText>sensor</w:delText>
        </w:r>
        <w:r w:rsidR="00F01DF8" w:rsidDel="008D5AFE">
          <w:delText xml:space="preserve"> </w:delText>
        </w:r>
        <w:r w:rsidR="00FA739B" w:rsidDel="008D5AFE">
          <w:delText xml:space="preserve">boards </w:delText>
        </w:r>
        <w:r w:rsidR="00F01DF8" w:rsidDel="008D5AFE">
          <w:delText>we</w:delText>
        </w:r>
        <w:r w:rsidR="006A5025" w:rsidDel="008D5AFE">
          <w:delText xml:space="preserve">re attached at the equator of a </w:delText>
        </w:r>
        <w:r w:rsidR="00AA307E" w:rsidDel="008D5AFE">
          <w:lastRenderedPageBreak/>
          <w:delText>3D-printed half-sphere</w:delText>
        </w:r>
        <w:r w:rsidR="006A5025" w:rsidDel="008D5AFE">
          <w:delText xml:space="preserve"> in which a large, </w:delText>
        </w:r>
      </w:del>
      <w:r w:rsidR="006A5025">
        <w:t>buoyant Styrofoam bal</w:t>
      </w:r>
      <w:r w:rsidR="00F01DF8">
        <w:t>l</w:t>
      </w:r>
      <w:del w:id="214" w:author="X Han" w:date="2018-11-13T12:51:00Z">
        <w:r w:rsidR="00F01DF8" w:rsidDel="008D5AFE">
          <w:delText xml:space="preserve"> is</w:delText>
        </w:r>
      </w:del>
      <w:r w:rsidR="00F01DF8">
        <w:t xml:space="preserve">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ins w:id="215" w:author="X Han" w:date="2018-11-13T12:51:00Z">
        <w:r w:rsidR="008D5AFE">
          <w:t xml:space="preserve"> Two ADNS 9800 gaming sensors were positioned at the equator of the sphere, </w:t>
        </w:r>
      </w:ins>
      <w:del w:id="216" w:author="X Han" w:date="2018-11-13T12:52:00Z">
        <w:r w:rsidR="00F01DF8" w:rsidDel="008D5AFE">
          <w:delText xml:space="preserve"> These sensors lay</w:delText>
        </w:r>
        <w:r w:rsidR="006A5025" w:rsidDel="008D5AFE">
          <w:delText xml:space="preserve"> </w:delText>
        </w:r>
      </w:del>
      <w:r w:rsidR="006A5025">
        <w:t xml:space="preserve">at an angle of approximately </w:t>
      </w:r>
      <w:r w:rsidR="00AA307E">
        <w:t>75</w:t>
      </w:r>
      <w:r w:rsidR="006A5025">
        <w:t xml:space="preserve"> degrees from one another</w:t>
      </w:r>
      <w:r w:rsidR="00DF1799">
        <w:t xml:space="preserve">, so that the </w:t>
      </w:r>
      <w:del w:id="217" w:author="X Han" w:date="2018-11-13T13:11:00Z">
        <w:r w:rsidR="00DF1799" w:rsidDel="004D24B7">
          <w:delText xml:space="preserve">y-readings of both sensors can be used to compute linear velocity, and the x-readings can be used to compute rotational velocity. </w:delText>
        </w:r>
      </w:del>
    </w:p>
    <w:p w14:paraId="28FB81C6" w14:textId="095B27B5" w:rsidR="004D24B7" w:rsidRDefault="004D24B7" w:rsidP="004D24B7">
      <w:pPr>
        <w:ind w:firstLine="720"/>
        <w:rPr>
          <w:moveTo w:id="218" w:author="X Han" w:date="2018-11-13T13:10:00Z"/>
        </w:rPr>
      </w:pPr>
      <w:moveToRangeStart w:id="219" w:author="X Han" w:date="2018-11-13T13:10:00Z" w:name="move529877972"/>
      <w:moveTo w:id="220" w:author="X Han" w:date="2018-11-13T13:10:00Z">
        <w:del w:id="221" w:author="X Han" w:date="2018-11-13T13:11:00Z">
          <w:r w:rsidDel="004D24B7">
            <w:delText xml:space="preserve">The mouse’s speed was computed using the y-coordinates of each ADNS-9800 sensor, and the </w:delText>
          </w:r>
        </w:del>
        <w:r>
          <w:t>total distance travelled at any one time point was computed using the following equation:</w:t>
        </w:r>
      </w:moveTo>
    </w:p>
    <w:p w14:paraId="53AE4BEA" w14:textId="77777777" w:rsidR="004D24B7" w:rsidRPr="003B084E" w:rsidRDefault="004D24B7" w:rsidP="004D24B7">
      <w:pPr>
        <w:ind w:firstLine="720"/>
        <w:rPr>
          <w:moveTo w:id="222" w:author="X Han" w:date="2018-11-13T13:10:00Z"/>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0A338AE" w14:textId="0D669EB2" w:rsidR="004D24B7" w:rsidRDefault="004D24B7" w:rsidP="004D24B7">
      <w:pPr>
        <w:rPr>
          <w:moveTo w:id="223" w:author="X Han" w:date="2018-11-13T13:10:00Z"/>
          <w:rFonts w:eastAsiaTheme="minorEastAsia"/>
        </w:rPr>
      </w:pPr>
      <w:moveTo w:id="224" w:author="X Han" w:date="2018-11-13T13:10:00Z">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Velocity was computed as the distance divided by the time between two adjacent </w:t>
        </w:r>
        <w:del w:id="225" w:author="X Han" w:date="2018-11-13T13:11:00Z">
          <w:r w:rsidDel="004D24B7">
            <w:rPr>
              <w:rFonts w:eastAsiaTheme="minorEastAsia"/>
            </w:rPr>
            <w:delText>frames (50 ms)</w:delText>
          </w:r>
        </w:del>
      </w:moveTo>
      <w:ins w:id="226" w:author="X Han" w:date="2018-11-13T13:11:00Z">
        <w:r>
          <w:rPr>
            <w:rFonts w:eastAsiaTheme="minorEastAsia"/>
          </w:rPr>
          <w:t>readings</w:t>
        </w:r>
      </w:ins>
      <w:moveTo w:id="227" w:author="X Han" w:date="2018-11-13T13:10:00Z">
        <w:del w:id="228" w:author="X Han" w:date="2018-11-13T13:11:00Z">
          <w:r w:rsidDel="004D24B7">
            <w:rPr>
              <w:rFonts w:eastAsiaTheme="minorEastAsia"/>
            </w:rPr>
            <w:delText>s</w:delText>
          </w:r>
        </w:del>
        <w:r>
          <w:rPr>
            <w:rFonts w:eastAsiaTheme="minorEastAsia"/>
          </w:rPr>
          <w:t xml:space="preserve">. </w:t>
        </w:r>
        <w:del w:id="229" w:author="X Han" w:date="2018-11-13T13:11:00Z">
          <w:r w:rsidDel="004D24B7">
            <w:rPr>
              <w:rFonts w:eastAsiaTheme="minorEastAsia"/>
            </w:rPr>
            <w:delText xml:space="preserve">Times and distances travelled were recorded by the Teensy 3.2, and the timings of digital pulses </w:delText>
          </w:r>
        </w:del>
      </w:moveTo>
    </w:p>
    <w:p w14:paraId="70C261E5" w14:textId="77777777" w:rsidR="004D24B7" w:rsidRPr="00866B24" w:rsidRDefault="004D24B7" w:rsidP="004D24B7">
      <w:pPr>
        <w:ind w:firstLine="720"/>
        <w:rPr>
          <w:moveTo w:id="230" w:author="X Han" w:date="2018-11-13T13:10:00Z"/>
          <w:rFonts w:eastAsiaTheme="minorEastAsia"/>
        </w:rPr>
      </w:pPr>
      <w:commentRangeStart w:id="231"/>
      <w:moveTo w:id="232" w:author="X Han" w:date="2018-11-13T13:10:00Z">
        <w:r>
          <w:rPr>
            <w:rFonts w:eastAsiaTheme="minorEastAsia"/>
          </w:rPr>
          <w:t>After analyzing the time stamps acquired by the TDT RZ5D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 These recordings used an identical script, except we embedded a 500 microsecond delay between the start and end of the digital pulse (“delayMicroseconds(500)”) instead of a 1 millisecond delay (“delay(1)”).</w:t>
        </w:r>
      </w:moveTo>
      <w:commentRangeEnd w:id="231"/>
      <w:r>
        <w:rPr>
          <w:rStyle w:val="CommentReference"/>
        </w:rPr>
        <w:commentReference w:id="231"/>
      </w:r>
    </w:p>
    <w:moveToRangeEnd w:id="219"/>
    <w:p w14:paraId="2D575BAB" w14:textId="2DDE6136" w:rsidR="00A23C6F" w:rsidRDefault="00DF1799" w:rsidP="00A23C6F">
      <w:pPr>
        <w:ind w:firstLine="720"/>
      </w:pPr>
      <w:r>
        <w:t>These two sensors were connected to a Teensy 3.2</w:t>
      </w:r>
      <w:r w:rsidR="00763EA0">
        <w:t xml:space="preserve"> (</w:t>
      </w:r>
      <w:r w:rsidR="00FD1712">
        <w:t>PJRC</w:t>
      </w:r>
      <w:r w:rsidR="00763EA0">
        <w:t xml:space="preserve">, </w:t>
      </w:r>
      <w:r w:rsidR="00FD1712">
        <w:t>TEENSY32</w:t>
      </w:r>
      <w:r w:rsidR="00763EA0">
        <w:t>)</w:t>
      </w:r>
      <w:r>
        <w:t xml:space="preserve">  via simple serial peripheral interface (SPI) connections </w:t>
      </w:r>
      <w:r w:rsidR="00781C53">
        <w:t>with insulated 22 gauge wires</w:t>
      </w:r>
      <w:r>
        <w:t xml:space="preserve"> </w:t>
      </w:r>
      <w:r w:rsidR="007814EA">
        <w:t>i.e. Elenco SolidHook-up Wire (</w:t>
      </w:r>
      <w:hyperlink r:id="rId13" w:history="1">
        <w:r w:rsidR="007814EA" w:rsidRPr="00833FB7">
          <w:rPr>
            <w:rStyle w:val="Hyperlink"/>
          </w:rPr>
          <w:t>https://www.amazon.com/Elenco-Hook-Up-Colors-dispenser-WK-106/dp/B008L3QJAS/</w:t>
        </w:r>
      </w:hyperlink>
      <w:r w:rsidR="007814EA">
        <w:t>, Amazon,  ASIN=B008L3QJAS</w:t>
      </w:r>
      <w:r w:rsidR="00A23C6F">
        <w:t xml:space="preserve">), </w:t>
      </w:r>
      <w:r>
        <w:t>as shown in Figure 2A.</w:t>
      </w:r>
      <w:r w:rsidR="005F5023">
        <w:t xml:space="preserve"> </w:t>
      </w:r>
      <w:del w:id="233" w:author="X Han" w:date="2018-11-13T12:53:00Z">
        <w:r w:rsidR="00A23C6F" w:rsidDel="008D5AFE">
          <w:delText>We utilized a</w:delText>
        </w:r>
      </w:del>
      <w:ins w:id="234" w:author="X Han" w:date="2018-11-13T12:53:00Z">
        <w:r w:rsidR="008D5AFE">
          <w:t>A</w:t>
        </w:r>
      </w:ins>
      <w:r w:rsidR="00A23C6F">
        <w:t xml:space="preserve"> crimping tool (</w:t>
      </w:r>
      <w:hyperlink r:id="rId14" w:history="1">
        <w:r w:rsidR="00A23C6F" w:rsidRPr="00833FB7">
          <w:rPr>
            <w:rStyle w:val="Hyperlink"/>
          </w:rPr>
          <w:t>https://www.amazon.com/IWISS-Professional-Compression-Ratcheting-Wire-electrode/dp/B00OMM4YUY/</w:t>
        </w:r>
      </w:hyperlink>
      <w:r w:rsidR="00A23C6F">
        <w:t>, Amazon, ASIN=</w:t>
      </w:r>
      <w:r w:rsidR="00A23C6F" w:rsidRPr="00A23C6F">
        <w:t xml:space="preserve"> </w:t>
      </w:r>
      <w:r w:rsidR="00A23C6F">
        <w:t xml:space="preserve">B00OMM4YUY) </w:t>
      </w:r>
      <w:ins w:id="235" w:author="X Han" w:date="2018-11-13T12:53:00Z">
        <w:r w:rsidR="008D5AFE">
          <w:t xml:space="preserve">was used </w:t>
        </w:r>
      </w:ins>
      <w:r w:rsidR="00A23C6F">
        <w:t xml:space="preserve">to attach crimp pins and housing to the ends of the wires (for example, </w:t>
      </w:r>
      <w:hyperlink r:id="rId15" w:history="1">
        <w:r w:rsidR="00A23C6F" w:rsidRPr="00833FB7">
          <w:rPr>
            <w:rStyle w:val="Hyperlink"/>
          </w:rPr>
          <w:t>https://www.amazon.com/gp/product/B0774NMT1S/</w:t>
        </w:r>
      </w:hyperlink>
      <w:r w:rsidR="00A23C6F">
        <w:t>, Amazon, ASIN=</w:t>
      </w:r>
      <w:r w:rsidR="00A23C6F" w:rsidRPr="00A23C6F">
        <w:t xml:space="preserve"> </w:t>
      </w:r>
      <w:r w:rsidR="00A23C6F">
        <w:t>B0774NMT1S)</w:t>
      </w:r>
      <w:ins w:id="236" w:author="X Han" w:date="2018-11-13T12:53:00Z">
        <w:r w:rsidR="008D5AFE">
          <w:t xml:space="preserve">, </w:t>
        </w:r>
        <w:commentRangeStart w:id="237"/>
        <w:r w:rsidR="008D5AFE">
          <w:t xml:space="preserve">and then </w:t>
        </w:r>
      </w:ins>
      <w:del w:id="238" w:author="X Han" w:date="2018-11-13T12:53:00Z">
        <w:r w:rsidR="00A23C6F" w:rsidDel="008D5AFE">
          <w:delText xml:space="preserve"> in order to connect them </w:delText>
        </w:r>
      </w:del>
      <w:r w:rsidR="00A23C6F">
        <w:t xml:space="preserve">to the Teensy and </w:t>
      </w:r>
      <w:r w:rsidR="00C57C4E">
        <w:t xml:space="preserve">to </w:t>
      </w:r>
      <w:r w:rsidR="00A23C6F">
        <w:t xml:space="preserve">the sensors. </w:t>
      </w:r>
      <w:commentRangeEnd w:id="237"/>
      <w:r w:rsidR="008D5AFE">
        <w:rPr>
          <w:rStyle w:val="CommentReference"/>
        </w:rPr>
        <w:commentReference w:id="237"/>
      </w:r>
    </w:p>
    <w:p w14:paraId="4D0B31E8" w14:textId="77777777" w:rsidR="008D5AFE" w:rsidRDefault="005F5023" w:rsidP="00073C0C">
      <w:pPr>
        <w:ind w:firstLine="720"/>
        <w:rPr>
          <w:ins w:id="239" w:author="X Han" w:date="2018-11-13T12:54:00Z"/>
        </w:rPr>
      </w:pPr>
      <w:r>
        <w:t xml:space="preserve">The </w:t>
      </w:r>
      <w:ins w:id="240" w:author="X Han" w:date="2018-11-13T12:54:00Z">
        <w:r w:rsidR="008D5AFE">
          <w:t xml:space="preserve">digital </w:t>
        </w:r>
      </w:ins>
      <w:r>
        <w:t>output from Teensy</w:t>
      </w:r>
      <w:del w:id="241" w:author="X Han" w:date="2018-11-13T12:54:00Z">
        <w:r w:rsidR="00FC5389" w:rsidDel="008D5AFE">
          <w:delText>, representing frame capture triggers,</w:delText>
        </w:r>
      </w:del>
      <w:r>
        <w:t xml:space="preserve"> was </w:t>
      </w:r>
      <w:r w:rsidR="00FD1712">
        <w:rPr>
          <w:rFonts w:eastAsiaTheme="minorEastAsia"/>
        </w:rPr>
        <w:t>measured by an external</w:t>
      </w:r>
      <w:ins w:id="242" w:author="X Han" w:date="2018-11-13T12:54:00Z">
        <w:r w:rsidR="008D5AFE">
          <w:rPr>
            <w:rFonts w:eastAsiaTheme="minorEastAsia"/>
          </w:rPr>
          <w:t xml:space="preserve"> recording</w:t>
        </w:r>
      </w:ins>
      <w:r w:rsidR="00FD1712">
        <w:rPr>
          <w:rFonts w:eastAsiaTheme="minorEastAsia"/>
        </w:rPr>
        <w:t xml:space="preserve"> device at 3051.76 Hz (Tucker-Davis Technologies RZ5D (TDT RZ5D)).</w:t>
      </w:r>
      <w:r w:rsidR="00DF1799">
        <w:t xml:space="preserve"> </w:t>
      </w:r>
    </w:p>
    <w:p w14:paraId="13F2DBF7" w14:textId="5A331FD7" w:rsidR="008C2BE3" w:rsidDel="008D5AFE" w:rsidRDefault="005F5023" w:rsidP="00073C0C">
      <w:pPr>
        <w:ind w:firstLine="720"/>
        <w:rPr>
          <w:del w:id="243" w:author="X Han" w:date="2018-11-13T12:56:00Z"/>
        </w:rPr>
      </w:pPr>
      <w:r>
        <w:t xml:space="preserve">To acquire motor sensor data and to send digital pulses, we utilized the “IntervalTimer” function available in the standard Teensy library, which </w:t>
      </w:r>
      <w:del w:id="244" w:author="X Han" w:date="2018-11-13T12:55:00Z">
        <w:r w:rsidDel="008D5AFE">
          <w:delText>allows for calling</w:delText>
        </w:r>
      </w:del>
      <w:ins w:id="245" w:author="X Han" w:date="2018-11-13T12:55:00Z">
        <w:r w:rsidR="008D5AFE">
          <w:t>calls</w:t>
        </w:r>
      </w:ins>
      <w:r>
        <w:t xml:space="preserve"> </w:t>
      </w:r>
      <w:del w:id="246" w:author="X Han" w:date="2018-11-13T12:55:00Z">
        <w:r w:rsidDel="008D5AFE">
          <w:delText xml:space="preserve">different functions with microsecond precision. We used it to call </w:delText>
        </w:r>
      </w:del>
      <w:r>
        <w:t xml:space="preserve">a main function </w:t>
      </w:r>
      <w:del w:id="247" w:author="X Han" w:date="2018-11-13T12:55:00Z">
        <w:r w:rsidDel="008D5AFE">
          <w:delText>th</w:delText>
        </w:r>
        <w:r w:rsidR="004F6E43" w:rsidDel="008D5AFE">
          <w:delText xml:space="preserve">at </w:delText>
        </w:r>
      </w:del>
      <w:ins w:id="248" w:author="X Han" w:date="2018-11-13T12:55:00Z">
        <w:r w:rsidR="008D5AFE">
          <w:t>to</w:t>
        </w:r>
        <w:r w:rsidR="008D5AFE">
          <w:t xml:space="preserve"> </w:t>
        </w:r>
      </w:ins>
      <w:r w:rsidR="004F6E43">
        <w:t>send</w:t>
      </w:r>
      <w:del w:id="249" w:author="X Han" w:date="2018-11-13T12:55:00Z">
        <w:r w:rsidR="004F6E43" w:rsidDel="008D5AFE">
          <w:delText>s</w:delText>
        </w:r>
      </w:del>
      <w:r w:rsidR="004F6E43">
        <w:t xml:space="preserve"> out a digital pulse</w:t>
      </w:r>
      <w:ins w:id="250" w:author="X Han" w:date="2018-11-13T12:55:00Z">
        <w:r w:rsidR="008D5AFE">
          <w:t xml:space="preserve">, and to </w:t>
        </w:r>
      </w:ins>
      <w:del w:id="251" w:author="X Han" w:date="2018-11-13T12:55:00Z">
        <w:r w:rsidR="004F6E43" w:rsidDel="008D5AFE">
          <w:delText xml:space="preserve"> </w:delText>
        </w:r>
        <w:r w:rsidDel="008D5AFE">
          <w:delText xml:space="preserve">to capture a frame, </w:delText>
        </w:r>
      </w:del>
      <w:r>
        <w:t>collect</w:t>
      </w:r>
      <w:del w:id="252" w:author="X Han" w:date="2018-11-13T12:55:00Z">
        <w:r w:rsidDel="008D5AFE">
          <w:delText>s</w:delText>
        </w:r>
      </w:del>
      <w:r>
        <w:t xml:space="preserve"> data from the two ADNS-9800 sensors, </w:t>
      </w:r>
      <w:ins w:id="253" w:author="X Han" w:date="2018-11-13T12:55:00Z">
        <w:r w:rsidR="008D5AFE">
          <w:t xml:space="preserve">as well as to </w:t>
        </w:r>
      </w:ins>
      <w:del w:id="254" w:author="X Han" w:date="2018-11-13T12:55:00Z">
        <w:r w:rsidDel="008D5AFE">
          <w:delText xml:space="preserve">and </w:delText>
        </w:r>
        <w:r w:rsidR="001F4880" w:rsidDel="008D5AFE">
          <w:delText xml:space="preserve">then </w:delText>
        </w:r>
      </w:del>
      <w:r>
        <w:t>send</w:t>
      </w:r>
      <w:del w:id="255" w:author="X Han" w:date="2018-11-13T12:55:00Z">
        <w:r w:rsidDel="008D5AFE">
          <w:delText>s the</w:delText>
        </w:r>
      </w:del>
      <w:r>
        <w:t xml:space="preserve"> motion data to a computer</w:t>
      </w:r>
      <w:r w:rsidR="00073C0C">
        <w:t>.</w:t>
      </w:r>
    </w:p>
    <w:p w14:paraId="7774DC71" w14:textId="24602E60" w:rsidR="005F5023" w:rsidRDefault="00DF1799" w:rsidP="00942C3C">
      <w:pPr>
        <w:ind w:firstLine="720"/>
        <w:pPrChange w:id="256" w:author="X Han" w:date="2018-11-13T12:59:00Z">
          <w:pPr>
            <w:ind w:firstLine="360"/>
          </w:pPr>
        </w:pPrChange>
      </w:pPr>
      <w:commentRangeStart w:id="257"/>
      <w:del w:id="258" w:author="X Han" w:date="2018-11-13T12:59:00Z">
        <w:r w:rsidDel="00942C3C">
          <w:delText>To extract r</w:delText>
        </w:r>
      </w:del>
      <w:ins w:id="259" w:author="X Han" w:date="2018-11-13T12:59:00Z">
        <w:r w:rsidR="00942C3C">
          <w:t>R</w:t>
        </w:r>
      </w:ins>
      <w:r>
        <w:t xml:space="preserve">eadings </w:t>
      </w:r>
      <w:r w:rsidR="00AA307E">
        <w:t xml:space="preserve">from </w:t>
      </w:r>
      <w:del w:id="260" w:author="X Han" w:date="2018-11-13T12:56:00Z">
        <w:r w:rsidR="00AA307E" w:rsidDel="008D5AFE">
          <w:delText xml:space="preserve">these </w:delText>
        </w:r>
      </w:del>
      <w:ins w:id="261" w:author="X Han" w:date="2018-11-13T12:56:00Z">
        <w:r w:rsidR="008D5AFE">
          <w:t>motion</w:t>
        </w:r>
        <w:r w:rsidR="008D5AFE">
          <w:t xml:space="preserve"> </w:t>
        </w:r>
      </w:ins>
      <w:r w:rsidR="00AA307E">
        <w:t>sensors</w:t>
      </w:r>
      <w:ins w:id="262" w:author="X Han" w:date="2018-11-13T12:59:00Z">
        <w:r w:rsidR="00942C3C">
          <w:t xml:space="preserve"> were </w:t>
        </w:r>
      </w:ins>
      <w:ins w:id="263" w:author="X Han" w:date="2018-11-13T13:00:00Z">
        <w:r w:rsidR="00942C3C">
          <w:t>extracted</w:t>
        </w:r>
      </w:ins>
      <w:ins w:id="264" w:author="X Han" w:date="2018-11-13T12:59:00Z">
        <w:r w:rsidR="00942C3C">
          <w:t xml:space="preserve"> </w:t>
        </w:r>
      </w:ins>
      <w:ins w:id="265" w:author="X Han" w:date="2018-11-13T13:00:00Z">
        <w:r w:rsidR="00942C3C">
          <w:t xml:space="preserve">with </w:t>
        </w:r>
      </w:ins>
      <w:del w:id="266" w:author="X Han" w:date="2018-11-13T13:00:00Z">
        <w:r w:rsidR="00AA307E" w:rsidDel="00942C3C">
          <w:delText xml:space="preserve">, we </w:delText>
        </w:r>
        <w:r w:rsidR="006E59E3" w:rsidDel="00942C3C">
          <w:delText>utilized</w:delText>
        </w:r>
      </w:del>
      <w:ins w:id="267" w:author="X Han" w:date="2018-11-13T12:56:00Z">
        <w:r w:rsidR="008D5AFE">
          <w:t>freely available</w:t>
        </w:r>
      </w:ins>
      <w:r w:rsidR="00AA307E">
        <w:t xml:space="preserve"> functions </w:t>
      </w:r>
      <w:del w:id="268" w:author="X Han" w:date="2018-11-13T12:56:00Z">
        <w:r w:rsidDel="008D5AFE">
          <w:delText xml:space="preserve">that are freely available </w:delText>
        </w:r>
      </w:del>
      <w:r>
        <w:t>on Github (</w:t>
      </w:r>
      <w:r w:rsidR="006E7C94">
        <w:fldChar w:fldCharType="begin"/>
      </w:r>
      <w:r w:rsidR="006E7C94">
        <w:instrText xml:space="preserve"> HYPERLINK "https://github.com/markbucklin/NavigationSensor" </w:instrText>
      </w:r>
      <w:r w:rsidR="006E7C94">
        <w:fldChar w:fldCharType="separate"/>
      </w:r>
      <w:r w:rsidRPr="005934F0">
        <w:rPr>
          <w:rStyle w:val="Hyperlink"/>
        </w:rPr>
        <w:t>https://github.com/markbucklin/NavigationSensor</w:t>
      </w:r>
      <w:r w:rsidR="006E7C94">
        <w:rPr>
          <w:rStyle w:val="Hyperlink"/>
        </w:rPr>
        <w:fldChar w:fldCharType="end"/>
      </w:r>
      <w:r w:rsidR="00DD19FA">
        <w:t>), which contain</w:t>
      </w:r>
      <w:r>
        <w:t xml:space="preserve"> a modified version of the ADNS-9800 library (</w:t>
      </w:r>
      <w:r w:rsidR="006E7C94">
        <w:fldChar w:fldCharType="begin"/>
      </w:r>
      <w:r w:rsidR="006E7C94">
        <w:instrText xml:space="preserve"> HYPERLINK "https://github.com/mrjohnk/ADNS-9800" </w:instrText>
      </w:r>
      <w:r w:rsidR="006E7C94">
        <w:fldChar w:fldCharType="separate"/>
      </w:r>
      <w:r w:rsidRPr="00446327">
        <w:rPr>
          <w:rStyle w:val="Hyperlink"/>
        </w:rPr>
        <w:t>https://github.com/mrjohnk/ADNS-9800</w:t>
      </w:r>
      <w:r w:rsidR="006E7C94">
        <w:rPr>
          <w:rStyle w:val="Hyperlink"/>
        </w:rPr>
        <w:fldChar w:fldCharType="end"/>
      </w:r>
      <w:r>
        <w:t>).</w:t>
      </w:r>
      <w:r w:rsidR="00D73A17">
        <w:t xml:space="preserve"> </w:t>
      </w:r>
      <w:del w:id="269" w:author="X Han" w:date="2018-11-13T12:56:00Z">
        <w:r w:rsidR="00F529A8" w:rsidDel="008D5AFE">
          <w:delText>Via this modified</w:delText>
        </w:r>
        <w:r w:rsidR="006E59E3" w:rsidDel="008D5AFE">
          <w:delText xml:space="preserve"> ADNS</w:delText>
        </w:r>
        <w:r w:rsidR="00F529A8" w:rsidDel="008D5AFE">
          <w:delText>-</w:delText>
        </w:r>
        <w:r w:rsidR="006E59E3" w:rsidDel="008D5AFE">
          <w:delText>9800 library, w</w:delText>
        </w:r>
      </w:del>
      <w:ins w:id="270" w:author="X Han" w:date="2018-11-13T12:57:00Z">
        <w:r w:rsidR="008D5AFE">
          <w:t>These functions</w:t>
        </w:r>
      </w:ins>
      <w:del w:id="271" w:author="X Han" w:date="2018-11-13T12:57:00Z">
        <w:r w:rsidR="006E59E3" w:rsidDel="008D5AFE">
          <w:delText>e</w:delText>
        </w:r>
      </w:del>
      <w:r w:rsidR="006E59E3">
        <w:t xml:space="preserv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w:t>
      </w:r>
      <w:del w:id="272" w:author="X Han" w:date="2018-11-13T12:57:00Z">
        <w:r w:rsidR="00F16851" w:rsidDel="00A24E59">
          <w:delText xml:space="preserve">to </w:delText>
        </w:r>
      </w:del>
      <w:ins w:id="273" w:author="X Han" w:date="2018-11-13T12:57:00Z">
        <w:r w:rsidR="00A24E59">
          <w:t>of?</w:t>
        </w:r>
        <w:r w:rsidR="00A24E59">
          <w:t xml:space="preserve"> </w:t>
        </w:r>
      </w:ins>
      <w:r w:rsidR="00F16851">
        <w:t>the main function</w:t>
      </w:r>
      <w:ins w:id="274" w:author="X Han" w:date="2018-11-13T12:58:00Z">
        <w:r w:rsidR="00A24E59">
          <w:t xml:space="preserve"> at 20Hz</w:t>
        </w:r>
      </w:ins>
      <w:r w:rsidR="00F16851">
        <w:t xml:space="preserve">, </w:t>
      </w:r>
      <w:del w:id="275" w:author="X Han" w:date="2018-11-13T12:58:00Z">
        <w:r w:rsidR="00F16851" w:rsidDel="00A24E59">
          <w:delText xml:space="preserve">we </w:delText>
        </w:r>
        <w:r w:rsidR="006E59E3" w:rsidDel="00A24E59">
          <w:delText>acquir</w:delText>
        </w:r>
        <w:r w:rsidR="00F16851" w:rsidDel="00A24E59">
          <w:delText>ed</w:delText>
        </w:r>
        <w:r w:rsidR="006E59E3" w:rsidDel="00A24E59">
          <w:delText xml:space="preserve"> </w:delText>
        </w:r>
      </w:del>
      <w:r w:rsidR="006E59E3">
        <w:t>the</w:t>
      </w:r>
      <w:r w:rsidR="0081038E">
        <w:t xml:space="preserve"> accumulated displacement over t</w:t>
      </w:r>
      <w:r w:rsidR="006E59E3">
        <w:t xml:space="preserve">he </w:t>
      </w:r>
      <w:r w:rsidR="006E59E3">
        <w:lastRenderedPageBreak/>
        <w:t>previous 50 milliseconds in both the x and y directions</w:t>
      </w:r>
      <w:ins w:id="276" w:author="X Han" w:date="2018-11-13T12:58:00Z">
        <w:r w:rsidR="00A24E59">
          <w:t xml:space="preserve"> were collected</w:t>
        </w:r>
      </w:ins>
      <w:r w:rsidR="0081038E">
        <w:t xml:space="preserve">. </w:t>
      </w:r>
      <w:commentRangeStart w:id="277"/>
      <w:r w:rsidR="00FE6749">
        <w:t>For the counts per inch setting</w:t>
      </w:r>
      <w:r w:rsidR="006E59E3">
        <w:t xml:space="preserve"> </w:t>
      </w:r>
      <w:r w:rsidR="00FE6749">
        <w:t xml:space="preserve">we used a value of 3400 counts per inch, the default </w:t>
      </w:r>
      <w:r w:rsidR="006E59E3">
        <w:t>setting</w:t>
      </w:r>
      <w:r w:rsidR="00FE6749">
        <w:t xml:space="preserve">. </w:t>
      </w:r>
      <w:commentRangeEnd w:id="277"/>
      <w:r w:rsidR="00A24E59">
        <w:rPr>
          <w:rStyle w:val="CommentReference"/>
        </w:rPr>
        <w:commentReference w:id="277"/>
      </w:r>
      <w:del w:id="278" w:author="X Han" w:date="2018-11-13T12:58:00Z">
        <w:r w:rsidR="00F16851" w:rsidDel="00942C3C">
          <w:delText>As previously mentioned</w:delText>
        </w:r>
      </w:del>
      <w:r w:rsidR="00076EE1">
        <w:t>,</w:t>
      </w:r>
      <w:ins w:id="279" w:author="X Han" w:date="2018-11-13T12:58:00Z">
        <w:r w:rsidR="00942C3C">
          <w:t xml:space="preserve"> Immediately???</w:t>
        </w:r>
      </w:ins>
      <w:del w:id="280" w:author="X Han" w:date="2018-11-13T12:59:00Z">
        <w:r w:rsidR="00076EE1" w:rsidDel="00942C3C">
          <w:delText xml:space="preserve"> during</w:delText>
        </w:r>
        <w:r w:rsidR="000B5F69" w:rsidDel="00942C3C">
          <w:delText xml:space="preserve"> this interrupt</w:delText>
        </w:r>
        <w:r w:rsidR="0081038E" w:rsidDel="00942C3C">
          <w:delText>,</w:delText>
        </w:r>
      </w:del>
      <w:r w:rsidR="0081038E">
        <w:t xml:space="preserve"> a digital “on” pulse</w:t>
      </w:r>
      <w:r w:rsidR="00523BEB">
        <w:t xml:space="preserve"> that lasts for 1 ms</w:t>
      </w:r>
      <w:r w:rsidR="0081038E">
        <w:t xml:space="preserve"> is sent out of a digital pin using the DigitalIO library (</w:t>
      </w:r>
      <w:r w:rsidR="006E7C94">
        <w:fldChar w:fldCharType="begin"/>
      </w:r>
      <w:r w:rsidR="006E7C94">
        <w:instrText xml:space="preserve"> HYPERLINK "https://github.com/greiman/DigitalIO" </w:instrText>
      </w:r>
      <w:r w:rsidR="006E7C94">
        <w:fldChar w:fldCharType="separate"/>
      </w:r>
      <w:r w:rsidR="000B5F69" w:rsidRPr="00071F6E">
        <w:rPr>
          <w:rStyle w:val="Hyperlink"/>
        </w:rPr>
        <w:t>https://github.com/greiman/DigitalIO</w:t>
      </w:r>
      <w:r w:rsidR="006E7C94">
        <w:rPr>
          <w:rStyle w:val="Hyperlink"/>
        </w:rPr>
        <w:fldChar w:fldCharType="end"/>
      </w:r>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r w:rsidR="006E7C94">
        <w:fldChar w:fldCharType="begin"/>
      </w:r>
      <w:r w:rsidR="006E7C94">
        <w:instrText xml:space="preserve"> HYPERLINK "https://platformio.org/" </w:instrText>
      </w:r>
      <w:r w:rsidR="006E7C94">
        <w:fldChar w:fldCharType="separate"/>
      </w:r>
      <w:r w:rsidR="00597A57" w:rsidRPr="003916C7">
        <w:rPr>
          <w:rStyle w:val="Hyperlink"/>
        </w:rPr>
        <w:t>https://platformio.org/</w:t>
      </w:r>
      <w:r w:rsidR="006E7C94">
        <w:rPr>
          <w:rStyle w:val="Hyperlink"/>
        </w:rPr>
        <w:fldChar w:fldCharType="end"/>
      </w:r>
      <w:r w:rsidR="00597A57">
        <w:t>), an add-on to the widely-used Atom text editor (</w:t>
      </w:r>
      <w:r w:rsidR="006E7C94">
        <w:fldChar w:fldCharType="begin"/>
      </w:r>
      <w:r w:rsidR="006E7C94">
        <w:instrText xml:space="preserve"> HYPERLINK "https://atom.io/" </w:instrText>
      </w:r>
      <w:r w:rsidR="006E7C94">
        <w:fldChar w:fldCharType="separate"/>
      </w:r>
      <w:r w:rsidR="00597A57" w:rsidRPr="003916C7">
        <w:rPr>
          <w:rStyle w:val="Hyperlink"/>
        </w:rPr>
        <w:t>https://atom.io/</w:t>
      </w:r>
      <w:r w:rsidR="006E7C94">
        <w:rPr>
          <w:rStyle w:val="Hyperlink"/>
        </w:rPr>
        <w:fldChar w:fldCharType="end"/>
      </w:r>
      <w:r w:rsidR="00597A57">
        <w:t xml:space="preserve">). This allowed us to easily build and upload our multi-folder </w:t>
      </w:r>
      <w:r w:rsidR="00BD03E5">
        <w:t>library to the Teensy.</w:t>
      </w:r>
      <w:commentRangeEnd w:id="257"/>
      <w:r w:rsidR="00942C3C">
        <w:rPr>
          <w:rStyle w:val="CommentReference"/>
        </w:rPr>
        <w:commentReference w:id="257"/>
      </w:r>
    </w:p>
    <w:p w14:paraId="66D93158" w14:textId="30CDA11E" w:rsidR="00066C51" w:rsidRDefault="00EE2D42" w:rsidP="00066C51">
      <w:pPr>
        <w:ind w:firstLine="720"/>
      </w:pPr>
      <w:del w:id="281" w:author="X Han" w:date="2018-11-13T13:23:00Z">
        <w:r w:rsidDel="00AB0CA2">
          <w:delText xml:space="preserve">To set the </w:delText>
        </w:r>
        <w:r w:rsidR="00EF579E" w:rsidDel="00AB0CA2">
          <w:delText>sampling frequency and length of the experiment</w:delText>
        </w:r>
        <w:r w:rsidDel="00AB0CA2">
          <w:delText xml:space="preserve"> in </w:delText>
        </w:r>
        <w:r w:rsidR="00EF579E" w:rsidDel="00AB0CA2">
          <w:delText xml:space="preserve">the </w:delText>
        </w:r>
        <w:r w:rsidDel="00AB0CA2">
          <w:delText>Teensy</w:delText>
        </w:r>
      </w:del>
      <w:del w:id="282" w:author="X Han" w:date="2018-11-13T13:01:00Z">
        <w:r w:rsidR="00642624" w:rsidDel="00465F08">
          <w:delText xml:space="preserve"> and trigger the beginning of an experiment</w:delText>
        </w:r>
        <w:r w:rsidR="00066C51" w:rsidDel="00465F08">
          <w:delText>,</w:delText>
        </w:r>
        <w:r w:rsidR="00597A57" w:rsidDel="00465F08">
          <w:delText xml:space="preserve"> after the main script was uploaded</w:delText>
        </w:r>
        <w:r w:rsidR="00A671B4" w:rsidDel="00465F08">
          <w:delText xml:space="preserve"> to the </w:delText>
        </w:r>
        <w:r w:rsidR="004439B4" w:rsidDel="00465F08">
          <w:delText>Teensy</w:delText>
        </w:r>
        <w:r w:rsidR="00597A57" w:rsidDel="00465F08">
          <w:delText>,</w:delText>
        </w:r>
        <w:r w:rsidR="00066C51" w:rsidDel="00465F08">
          <w:delText xml:space="preserve"> we wrote </w:delText>
        </w:r>
      </w:del>
      <w:del w:id="283" w:author="X Han" w:date="2018-11-13T13:23:00Z">
        <w:r w:rsidR="000000FD" w:rsidDel="00AB0CA2">
          <w:delText>a</w:delText>
        </w:r>
        <w:r w:rsidR="00066C51" w:rsidDel="00AB0CA2">
          <w:delText xml:space="preserve"> </w:delText>
        </w:r>
        <w:r w:rsidR="0018370A" w:rsidDel="00AB0CA2">
          <w:delText xml:space="preserve">simple </w:delText>
        </w:r>
        <w:r w:rsidR="001255F4" w:rsidDel="00AB0CA2">
          <w:delText>MATLAB</w:delText>
        </w:r>
      </w:del>
      <w:del w:id="284" w:author="X Han" w:date="2018-11-13T13:01:00Z">
        <w:r w:rsidR="001255F4" w:rsidDel="00465F08">
          <w:delText>-based</w:delText>
        </w:r>
      </w:del>
      <w:del w:id="285" w:author="X Han" w:date="2018-11-13T13:23:00Z">
        <w:r w:rsidR="001255F4" w:rsidDel="00AB0CA2">
          <w:delText xml:space="preserve"> </w:delText>
        </w:r>
        <w:r w:rsidR="0018370A" w:rsidDel="00AB0CA2">
          <w:delText>graphical user interface</w:delText>
        </w:r>
        <w:r w:rsidR="00066C51" w:rsidDel="00AB0CA2">
          <w:delText xml:space="preserve"> </w:delText>
        </w:r>
      </w:del>
      <w:del w:id="286" w:author="X Han" w:date="2018-11-13T13:02:00Z">
        <w:r w:rsidR="00066C51" w:rsidDel="00465F08">
          <w:delText>that can be used on a desktop or laptop</w:delText>
        </w:r>
        <w:r w:rsidR="0018370A" w:rsidDel="00465F08">
          <w:delText xml:space="preserve"> connected via a USB to the Teensy</w:delText>
        </w:r>
        <w:r w:rsidR="00597A57" w:rsidDel="00465F08">
          <w:delText xml:space="preserve">. In </w:delText>
        </w:r>
        <w:r w:rsidR="00F45257" w:rsidDel="00465F08">
          <w:delText>principle</w:delText>
        </w:r>
        <w:r w:rsidR="00F45053" w:rsidDel="00465F08">
          <w:delText>, however,</w:delText>
        </w:r>
        <w:r w:rsidR="00F45257" w:rsidDel="00465F08">
          <w:delText xml:space="preserve"> this graphical user interface could be written in Python or any other programming language</w:delText>
        </w:r>
        <w:r w:rsidR="00066C51" w:rsidDel="00465F08">
          <w:delText>.</w:delText>
        </w:r>
      </w:del>
      <w:del w:id="287" w:author="X Han" w:date="2018-11-13T13:03:00Z">
        <w:r w:rsidR="00066C51" w:rsidDel="00465F08">
          <w:delText xml:space="preserve"> Using this</w:delText>
        </w:r>
        <w:r w:rsidR="00F45053" w:rsidDel="00465F08">
          <w:delText xml:space="preserve"> interface</w:delText>
        </w:r>
        <w:r w:rsidR="00066C51" w:rsidDel="00465F08">
          <w:delText>, the user enter</w:delText>
        </w:r>
        <w:r w:rsidR="004439B4" w:rsidDel="00465F08">
          <w:delText>s</w:delText>
        </w:r>
        <w:r w:rsidR="00066C51" w:rsidDel="00465F08">
          <w:delText xml:space="preserve"> the length of the experiment and the frequency of data acquisition. This frequency will determine the frequency with which digital pulses are sent to notify </w:delText>
        </w:r>
        <w:r w:rsidR="00361ED9" w:rsidDel="00465F08">
          <w:delText>an external device such as a</w:delText>
        </w:r>
        <w:r w:rsidR="00DB0F81" w:rsidDel="00465F08">
          <w:delText>n</w:delText>
        </w:r>
        <w:r w:rsidR="00361ED9" w:rsidDel="00465F08">
          <w:delText xml:space="preserve"> </w:delText>
        </w:r>
        <w:r w:rsidR="00DB0F81" w:rsidDel="00465F08">
          <w:delText>s</w:delText>
        </w:r>
        <w:r w:rsidR="00361ED9" w:rsidDel="00465F08">
          <w:delText>CMOS</w:delText>
        </w:r>
        <w:r w:rsidR="00597A57" w:rsidDel="00465F08">
          <w:delText xml:space="preserve"> camera</w:delText>
        </w:r>
        <w:r w:rsidR="00361ED9" w:rsidDel="00465F08">
          <w:delText xml:space="preserve"> to capture </w:delText>
        </w:r>
        <w:r w:rsidR="007C32F6" w:rsidDel="00465F08">
          <w:delText>an</w:delText>
        </w:r>
        <w:r w:rsidR="008B7A95" w:rsidDel="00465F08">
          <w:delText xml:space="preserve"> </w:delText>
        </w:r>
        <w:r w:rsidR="00066C51" w:rsidDel="00465F08">
          <w:delText>image</w:delText>
        </w:r>
        <w:r w:rsidR="00361ED9" w:rsidDel="00465F08">
          <w:delText xml:space="preserve">, </w:delText>
        </w:r>
        <w:r w:rsidR="00066C51" w:rsidDel="00465F08">
          <w:delText>and also</w:delText>
        </w:r>
        <w:r w:rsidR="00361ED9" w:rsidDel="00465F08">
          <w:delText xml:space="preserve"> determine</w:delText>
        </w:r>
        <w:r w:rsidR="00066C51" w:rsidDel="00465F08">
          <w:delText xml:space="preserve"> the frequency with which accumulated motor information will be recorded by </w:delText>
        </w:r>
        <w:r w:rsidR="00597A57" w:rsidDel="00465F08">
          <w:delText>the</w:delText>
        </w:r>
        <w:r w:rsidR="00066C51" w:rsidDel="00465F08">
          <w:delText xml:space="preserve"> PC. The PC or laptop sends this information over a serial connection to the Teensy </w:delText>
        </w:r>
        <w:r w:rsidR="00361ED9" w:rsidDel="00465F08">
          <w:delText xml:space="preserve">utilizing </w:delText>
        </w:r>
        <w:r w:rsidR="004439B4" w:rsidDel="00465F08">
          <w:delText>a</w:delText>
        </w:r>
        <w:r w:rsidR="00066C51" w:rsidDel="00465F08">
          <w:delText xml:space="preserve"> bi</w:delText>
        </w:r>
        <w:r w:rsidR="00EA4A2D" w:rsidDel="00465F08">
          <w:delText>directional microUSB-USB cable.</w:delText>
        </w:r>
      </w:del>
    </w:p>
    <w:p w14:paraId="4F50EC8A" w14:textId="52B73177" w:rsidR="00EA4A2D" w:rsidDel="004D24B7" w:rsidRDefault="00CE3BEE" w:rsidP="004D24B7">
      <w:pPr>
        <w:ind w:firstLine="720"/>
        <w:rPr>
          <w:moveFrom w:id="288" w:author="X Han" w:date="2018-11-13T13:10:00Z"/>
        </w:rPr>
      </w:pPr>
      <w:commentRangeStart w:id="289"/>
      <w:r>
        <w:t>In a</w:t>
      </w:r>
      <w:ins w:id="290" w:author="X Han" w:date="2018-11-13T13:09:00Z">
        <w:r w:rsidR="004D24B7">
          <w:t xml:space="preserve">n example </w:t>
        </w:r>
      </w:ins>
      <w:del w:id="291" w:author="X Han" w:date="2018-11-13T13:09:00Z">
        <w:r w:rsidDel="004D24B7">
          <w:delText xml:space="preserve"> proof-of-</w:delText>
        </w:r>
        <w:r w:rsidR="0018370A" w:rsidDel="004D24B7">
          <w:delText xml:space="preserve">concept </w:delText>
        </w:r>
      </w:del>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1F3DC1">
        <w:t xml:space="preserve">an </w:t>
      </w:r>
      <w:r w:rsidR="00EE2D42">
        <w:t xml:space="preserve">sCMOS </w:t>
      </w:r>
      <w:r w:rsidR="008D47F0">
        <w:t xml:space="preserve">camera </w:t>
      </w:r>
      <w:del w:id="292" w:author="X Han" w:date="2018-11-13T13:09:00Z">
        <w:r w:rsidR="00EE2D42" w:rsidDel="004D24B7">
          <w:delText xml:space="preserve">for </w:delText>
        </w:r>
        <w:r w:rsidR="00BF53BB" w:rsidDel="004D24B7">
          <w:delText xml:space="preserve">image capture </w:delText>
        </w:r>
      </w:del>
      <w:r w:rsidR="008D47F0">
        <w:t>or a</w:t>
      </w:r>
      <w:ins w:id="293" w:author="X Han" w:date="2018-11-13T13:09:00Z">
        <w:r w:rsidR="004D24B7">
          <w:t>nother</w:t>
        </w:r>
      </w:ins>
      <w:del w:id="294" w:author="X Han" w:date="2018-11-13T13:09:00Z">
        <w:r w:rsidR="008D47F0" w:rsidDel="004D24B7">
          <w:delText xml:space="preserve"> different</w:delText>
        </w:r>
      </w:del>
      <w:r w:rsidR="008D47F0">
        <w:t xml:space="preserve"> device</w:t>
      </w:r>
      <w:r>
        <w:t xml:space="preserve">. </w:t>
      </w:r>
      <w:commentRangeEnd w:id="289"/>
      <w:r w:rsidR="004D24B7">
        <w:rPr>
          <w:rStyle w:val="CommentReference"/>
        </w:rPr>
        <w:commentReference w:id="289"/>
      </w:r>
      <w:moveFromRangeStart w:id="295" w:author="X Han" w:date="2018-11-13T13:10:00Z" w:name="move529877972"/>
      <w:moveFrom w:id="296" w:author="X Han" w:date="2018-11-13T13:10:00Z">
        <w:r w:rsidDel="004D24B7">
          <w:t xml:space="preserve">The mouse’s speed was computed using the y-coordinates of each </w:t>
        </w:r>
        <w:r w:rsidR="006824AC" w:rsidDel="004D24B7">
          <w:t xml:space="preserve">ADNS-9800 </w:t>
        </w:r>
        <w:r w:rsidDel="004D24B7">
          <w:t xml:space="preserve">sensor, </w:t>
        </w:r>
        <w:r w:rsidR="004A7A01" w:rsidDel="004D24B7">
          <w:t xml:space="preserve">and </w:t>
        </w:r>
        <w:r w:rsidDel="004D24B7">
          <w:t>the total distance travelled</w:t>
        </w:r>
        <w:r w:rsidR="004A7A01" w:rsidDel="004D24B7">
          <w:t xml:space="preserve"> at any one time point was computed</w:t>
        </w:r>
        <w:r w:rsidDel="004D24B7">
          <w:t xml:space="preserve"> </w:t>
        </w:r>
        <w:r w:rsidR="006824AC" w:rsidDel="004D24B7">
          <w:t>using the following equation</w:t>
        </w:r>
        <w:r w:rsidDel="004D24B7">
          <w:t>:</w:t>
        </w:r>
      </w:moveFrom>
    </w:p>
    <w:p w14:paraId="456D4A8D" w14:textId="4790EC98" w:rsidR="00CE3BEE" w:rsidRPr="003B084E" w:rsidDel="004D24B7" w:rsidRDefault="004A7A01" w:rsidP="004D24B7">
      <w:pPr>
        <w:ind w:firstLine="720"/>
        <w:rPr>
          <w:moveFrom w:id="297" w:author="X Han" w:date="2018-11-13T13:10:00Z"/>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63F4623E" w:rsidR="002E6EA9" w:rsidDel="004D24B7" w:rsidRDefault="003B084E" w:rsidP="004D24B7">
      <w:pPr>
        <w:ind w:firstLine="720"/>
        <w:rPr>
          <w:moveFrom w:id="298" w:author="X Han" w:date="2018-11-13T13:10:00Z"/>
          <w:rFonts w:eastAsiaTheme="minorEastAsia"/>
        </w:rPr>
        <w:pPrChange w:id="299" w:author="X Han" w:date="2018-11-13T13:10:00Z">
          <w:pPr/>
        </w:pPrChange>
      </w:pPr>
      <w:moveFrom w:id="300" w:author="X Han" w:date="2018-11-13T13:10:00Z">
        <w:r w:rsidDel="004D24B7">
          <w:rPr>
            <w:rFonts w:eastAsiaTheme="minorEastAsia"/>
          </w:rPr>
          <w:t>Where y</w:t>
        </w:r>
        <w:r w:rsidRPr="003B084E" w:rsidDel="004D24B7">
          <w:rPr>
            <w:rFonts w:eastAsiaTheme="minorEastAsia"/>
            <w:vertAlign w:val="subscript"/>
          </w:rPr>
          <w:t>R</w:t>
        </w:r>
        <w:r w:rsidDel="004D24B7">
          <w:rPr>
            <w:rFonts w:eastAsiaTheme="minorEastAsia"/>
          </w:rPr>
          <w:t xml:space="preserve"> and y</w:t>
        </w:r>
        <w:r w:rsidDel="004D24B7">
          <w:rPr>
            <w:rFonts w:eastAsiaTheme="minorEastAsia"/>
            <w:vertAlign w:val="subscript"/>
          </w:rPr>
          <w:t>L</w:t>
        </w:r>
        <w:r w:rsidDel="004D24B7">
          <w:rPr>
            <w:rFonts w:eastAsiaTheme="minorEastAsia"/>
          </w:rPr>
          <w:t xml:space="preserve"> are the y readings from the left and right sensors, and </w:t>
        </w:r>
        <m:oMath>
          <m:r>
            <m:rPr>
              <m:sty m:val="bi"/>
            </m:rPr>
            <w:rPr>
              <w:rFonts w:ascii="Cambria Math" w:hAnsi="Cambria Math"/>
            </w:rPr>
            <m:t>θ</m:t>
          </m:r>
        </m:oMath>
        <w:r w:rsidDel="004D24B7">
          <w:rPr>
            <w:rFonts w:eastAsiaTheme="minorEastAsia"/>
            <w:b/>
          </w:rPr>
          <w:t xml:space="preserve"> </w:t>
        </w:r>
        <w:r w:rsidDel="004D24B7">
          <w:rPr>
            <w:rFonts w:eastAsiaTheme="minorEastAsia"/>
          </w:rPr>
          <w:t>is the angle betwe</w:t>
        </w:r>
        <w:r w:rsidR="008C5BA1" w:rsidDel="004D24B7">
          <w:rPr>
            <w:rFonts w:eastAsiaTheme="minorEastAsia"/>
          </w:rPr>
          <w:t xml:space="preserve">en the two sensors (75 degrees). </w:t>
        </w:r>
        <w:r w:rsidR="004B4DF6" w:rsidDel="004D24B7">
          <w:rPr>
            <w:rFonts w:eastAsiaTheme="minorEastAsia"/>
          </w:rPr>
          <w:t>Velocity was computed as the distance divided by the time between two adjacent frames</w:t>
        </w:r>
        <w:r w:rsidR="00127E3F" w:rsidDel="004D24B7">
          <w:rPr>
            <w:rFonts w:eastAsiaTheme="minorEastAsia"/>
          </w:rPr>
          <w:t xml:space="preserve"> (50 ms)s</w:t>
        </w:r>
        <w:r w:rsidR="004B4DF6" w:rsidDel="004D24B7">
          <w:rPr>
            <w:rFonts w:eastAsiaTheme="minorEastAsia"/>
          </w:rPr>
          <w:t xml:space="preserve">. </w:t>
        </w:r>
        <w:r w:rsidR="008C5BA1" w:rsidDel="004D24B7">
          <w:rPr>
            <w:rFonts w:eastAsiaTheme="minorEastAsia"/>
          </w:rPr>
          <w:t xml:space="preserve">Times and distances travelled were recorded by the Teensy 3.2, and the timings of digital pulses </w:t>
        </w:r>
      </w:moveFrom>
    </w:p>
    <w:p w14:paraId="6C7E986F" w14:textId="065293C4" w:rsidR="00432F90" w:rsidRPr="00866B24" w:rsidRDefault="00432F90" w:rsidP="004D24B7">
      <w:pPr>
        <w:ind w:firstLine="720"/>
        <w:rPr>
          <w:rFonts w:eastAsiaTheme="minorEastAsia"/>
        </w:rPr>
      </w:pPr>
      <w:moveFrom w:id="301" w:author="X Han" w:date="2018-11-13T13:10:00Z">
        <w:r w:rsidDel="004D24B7">
          <w:rPr>
            <w:rFonts w:eastAsiaTheme="minorEastAsia"/>
          </w:rPr>
          <w:t>After analyzing the time stamps acquired by the TDT</w:t>
        </w:r>
        <w:r w:rsidR="004439B4" w:rsidDel="004D24B7">
          <w:rPr>
            <w:rFonts w:eastAsiaTheme="minorEastAsia"/>
          </w:rPr>
          <w:t xml:space="preserve"> RZ5D</w:t>
        </w:r>
        <w:r w:rsidDel="004D24B7">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sidDel="004D24B7">
          <w:rPr>
            <w:rFonts w:eastAsiaTheme="minorEastAsia"/>
          </w:rPr>
          <w:t xml:space="preserve"> These recordings used an identical script, except we embedded a 500 microsecond delay between the start and end of the digital pulse (“delayMicroseconds(5</w:t>
        </w:r>
        <w:r w:rsidR="00E12811" w:rsidDel="004D24B7">
          <w:rPr>
            <w:rFonts w:eastAsiaTheme="minorEastAsia"/>
          </w:rPr>
          <w:t>0</w:t>
        </w:r>
        <w:r w:rsidR="009E4E72" w:rsidDel="004D24B7">
          <w:rPr>
            <w:rFonts w:eastAsiaTheme="minorEastAsia"/>
          </w:rPr>
          <w:t>0)”) instead of a 1 millisecond delay (“delay(1)”).</w:t>
        </w:r>
      </w:moveFrom>
      <w:moveFromRangeEnd w:id="295"/>
    </w:p>
    <w:p w14:paraId="69E62087" w14:textId="4D8E1A55" w:rsidR="00F25F3E" w:rsidRPr="00BE536F" w:rsidRDefault="004B36CD" w:rsidP="00F25F3E">
      <w:pPr>
        <w:rPr>
          <w:i/>
        </w:rPr>
      </w:pPr>
      <w:del w:id="302" w:author="X Han" w:date="2018-11-13T13:12:00Z">
        <w:r w:rsidRPr="00BE536F" w:rsidDel="004D24B7">
          <w:rPr>
            <w:i/>
          </w:rPr>
          <w:delText>Classical</w:delText>
        </w:r>
        <w:r w:rsidR="00066C51" w:rsidRPr="00BE536F" w:rsidDel="004D24B7">
          <w:rPr>
            <w:i/>
          </w:rPr>
          <w:delText xml:space="preserve"> </w:delText>
        </w:r>
      </w:del>
      <w:ins w:id="303" w:author="X Han" w:date="2018-11-13T13:12:00Z">
        <w:r w:rsidR="004D24B7">
          <w:rPr>
            <w:i/>
          </w:rPr>
          <w:t>Trace eyeblink</w:t>
        </w:r>
        <w:r w:rsidR="004D24B7" w:rsidRPr="00BE536F">
          <w:rPr>
            <w:i/>
          </w:rPr>
          <w:t xml:space="preserve"> </w:t>
        </w:r>
      </w:ins>
      <w:r w:rsidR="00066C51" w:rsidRPr="00BE536F">
        <w:rPr>
          <w:i/>
        </w:rPr>
        <w:t xml:space="preserve">conditioning </w:t>
      </w:r>
      <w:r w:rsidR="000000FD" w:rsidRPr="00BE536F">
        <w:rPr>
          <w:i/>
        </w:rPr>
        <w:t>experiment</w:t>
      </w:r>
    </w:p>
    <w:p w14:paraId="347624B0" w14:textId="63B8E4D2" w:rsidR="001A063B" w:rsidRDefault="00EE2D42" w:rsidP="001A063B">
      <w:pPr>
        <w:ind w:firstLine="720"/>
        <w:rPr>
          <w:moveTo w:id="304" w:author="X Han" w:date="2018-11-13T13:19:00Z"/>
        </w:rPr>
      </w:pPr>
      <w:commentRangeStart w:id="305"/>
      <w:r>
        <w:t xml:space="preserve">In this experiment, we utilized </w:t>
      </w:r>
      <w:r w:rsidR="00BD1A92">
        <w:t xml:space="preserve">the </w:t>
      </w:r>
      <w:r>
        <w:t xml:space="preserve">Teensy to deliver </w:t>
      </w:r>
      <w:r w:rsidR="00BD1A92">
        <w:t xml:space="preserve">a </w:t>
      </w:r>
      <w:r>
        <w:t xml:space="preserve">sound and </w:t>
      </w:r>
      <w:ins w:id="306" w:author="X Han" w:date="2018-11-13T13:12:00Z">
        <w:r w:rsidR="004D24B7">
          <w:t xml:space="preserve">a </w:t>
        </w:r>
      </w:ins>
      <w:r>
        <w:t xml:space="preserve">puff </w:t>
      </w:r>
      <w:ins w:id="307" w:author="X Han" w:date="2018-11-13T13:12:00Z">
        <w:r w:rsidR="004D24B7">
          <w:t xml:space="preserve">in </w:t>
        </w:r>
      </w:ins>
      <w:del w:id="308" w:author="X Han" w:date="2018-11-13T13:12:00Z">
        <w:r w:rsidDel="004D24B7">
          <w:delText xml:space="preserve">to control the progress of </w:delText>
        </w:r>
      </w:del>
      <w:r>
        <w:t>a trace conditioning behavioral paradigm, while delivering digital pulses to</w:t>
      </w:r>
      <w:r w:rsidR="00BD1A92">
        <w:t xml:space="preserve"> an</w:t>
      </w:r>
      <w:r>
        <w:t xml:space="preserve"> sCMOS camera </w:t>
      </w:r>
      <w:ins w:id="309" w:author="X Han" w:date="2018-11-13T13:12:00Z">
        <w:r w:rsidR="004D24B7">
          <w:t>for image capture.</w:t>
        </w:r>
      </w:ins>
      <w:ins w:id="310" w:author="X Han" w:date="2018-11-13T13:19:00Z">
        <w:r w:rsidR="001A063B" w:rsidRPr="001A063B">
          <w:t xml:space="preserve"> </w:t>
        </w:r>
      </w:ins>
      <w:moveToRangeStart w:id="311" w:author="X Han" w:date="2018-11-13T13:19:00Z" w:name="move529878520"/>
      <w:moveTo w:id="312" w:author="X Han" w:date="2018-11-13T13:19:00Z">
        <w:r w:rsidR="001A063B">
          <w:t xml:space="preserve">We also directed digital outputs from the Teensy to such that they could </w:t>
        </w:r>
        <w:r w:rsidR="001A063B">
          <w:lastRenderedPageBreak/>
          <w:t>activate a LED light concomitant with the sound, and a puff as an aversive stimulus following each sound/light combination. Meanwhile, digital pulses to control sCMOS camera were programmed to occur every 50ms.</w:t>
        </w:r>
      </w:moveTo>
      <w:commentRangeEnd w:id="305"/>
      <w:r w:rsidR="001A063B">
        <w:rPr>
          <w:rStyle w:val="CommentReference"/>
        </w:rPr>
        <w:commentReference w:id="305"/>
      </w:r>
    </w:p>
    <w:moveToRangeEnd w:id="311"/>
    <w:p w14:paraId="55E2FC41" w14:textId="3ABDBD9A" w:rsidR="0056510D" w:rsidRDefault="004D24B7" w:rsidP="00EE2D42">
      <w:pPr>
        <w:ind w:firstLine="720"/>
      </w:pPr>
      <w:ins w:id="313" w:author="X Han" w:date="2018-11-13T13:12:00Z">
        <w:r>
          <w:t xml:space="preserve"> </w:t>
        </w:r>
      </w:ins>
      <w:del w:id="314" w:author="X Han" w:date="2018-11-13T13:12:00Z">
        <w:r w:rsidR="006B3652" w:rsidDel="004D24B7">
          <w:delText xml:space="preserve">that could be used </w:delText>
        </w:r>
        <w:r w:rsidR="00EE2D42" w:rsidDel="004D24B7">
          <w:delText xml:space="preserve">to trigger image acquisition at 20Hz. </w:delText>
        </w:r>
      </w:del>
      <w:r w:rsidR="001165AB">
        <w:t xml:space="preserve">The </w:t>
      </w:r>
      <w:r w:rsidR="00A914C8">
        <w:t xml:space="preserve">general </w:t>
      </w:r>
      <w:r w:rsidR="001165AB">
        <w:t xml:space="preserve">setup is shown in Figure </w:t>
      </w:r>
      <w:r w:rsidR="00771E3D">
        <w:t>1B</w:t>
      </w:r>
      <w:r w:rsidR="005A2B50">
        <w:t xml:space="preserve">, and the </w:t>
      </w:r>
      <w:del w:id="315" w:author="X Han" w:date="2018-11-13T13:15:00Z">
        <w:r w:rsidR="005A2B50" w:rsidDel="001A063B">
          <w:delText xml:space="preserve">specialty </w:delText>
        </w:r>
      </w:del>
      <w:r w:rsidR="005A2B50">
        <w:t>components required to build this design are shown in Table 2</w:t>
      </w:r>
      <w:r w:rsidR="00771E3D">
        <w:t>.</w:t>
      </w:r>
      <w:r w:rsidR="00636FF5">
        <w:t xml:space="preserve"> </w:t>
      </w:r>
      <w:del w:id="316" w:author="X Han" w:date="2018-11-13T13:16:00Z">
        <w:r w:rsidR="004528EA" w:rsidDel="001A063B">
          <w:delText>As with the motor control setup</w:delText>
        </w:r>
        <w:r w:rsidR="00150D98" w:rsidDel="001A063B">
          <w:delText xml:space="preserve">, </w:delText>
        </w:r>
        <w:r w:rsidR="001D1BD5" w:rsidDel="001A063B">
          <w:delText xml:space="preserve">single stranded </w:delText>
        </w:r>
        <w:r w:rsidR="00150D98" w:rsidDel="001A063B">
          <w:delText>22 gauge wires were used to direct output from each of the utilized Teensy pins to SMA adapters, from which SMA cables were used to send output to the desired devices</w:delText>
        </w:r>
        <w:r w:rsidR="004528EA" w:rsidDel="001A063B">
          <w:delText xml:space="preserve">. </w:delText>
        </w:r>
        <w:r w:rsidR="00C82704" w:rsidDel="001A063B">
          <w:delText xml:space="preserve">In </w:delText>
        </w:r>
        <w:r w:rsidR="00A71B51" w:rsidDel="001A063B">
          <w:delText>a</w:delText>
        </w:r>
        <w:r w:rsidR="00C82704" w:rsidDel="001A063B">
          <w:delText xml:space="preserve"> </w:delText>
        </w:r>
        <w:r w:rsidR="004439B4" w:rsidDel="001A063B">
          <w:delText>trace conditioning experiment</w:delText>
        </w:r>
        <w:r w:rsidR="00A71B51" w:rsidDel="001A063B">
          <w:delText xml:space="preserve"> utilizing this setup</w:delText>
        </w:r>
        <w:r w:rsidR="004439B4" w:rsidDel="001A063B">
          <w:delText>,</w:delText>
        </w:r>
        <w:r w:rsidR="00C82704" w:rsidDel="001A063B">
          <w:delText xml:space="preserve"> a head-fixed mouse would </w:delText>
        </w:r>
        <w:r w:rsidR="00EE2D42" w:rsidDel="001A063B">
          <w:delText xml:space="preserve">first </w:delText>
        </w:r>
        <w:r w:rsidR="00C82704" w:rsidDel="001A063B">
          <w:delText>be exposed to a 9500 Hz tone concomitantly with a light stimulus</w:delText>
        </w:r>
        <w:r w:rsidR="00EE2D42" w:rsidDel="001A063B">
          <w:delText>, and then receive a gentle eye puff after a brief memory trace interval</w:delText>
        </w:r>
        <w:r w:rsidR="00C82704" w:rsidDel="001A063B">
          <w:delText>.</w:delText>
        </w:r>
      </w:del>
    </w:p>
    <w:p w14:paraId="73A159E4" w14:textId="33E006EB" w:rsidR="004439B4" w:rsidRDefault="00EE2D42" w:rsidP="00F10917">
      <w:pPr>
        <w:ind w:firstLine="720"/>
      </w:pPr>
      <w:r>
        <w:t xml:space="preserve">To deliver an audible sound through Teensy, we used </w:t>
      </w:r>
      <w:r w:rsidR="001165AB">
        <w:t>a prop shield</w:t>
      </w:r>
      <w:r w:rsidR="008A47A5">
        <w:t xml:space="preserve"> module available for Teensy</w:t>
      </w:r>
      <w:r w:rsidR="00763EA0">
        <w:t xml:space="preserve"> (</w:t>
      </w:r>
      <w:r w:rsidR="00AC058D">
        <w:t>PJRC</w:t>
      </w:r>
      <w:r w:rsidR="00763EA0">
        <w:t xml:space="preserve">, </w:t>
      </w:r>
      <w:r w:rsidR="00AC058D">
        <w:t>PROP_SHIELD</w:t>
      </w:r>
      <w:r w:rsidR="00763EA0">
        <w:t>)</w:t>
      </w:r>
      <w:r w:rsidR="008A47A5">
        <w:t>, which is</w:t>
      </w:r>
      <w:r w:rsidR="00AC058D">
        <w:t xml:space="preserve"> </w:t>
      </w:r>
      <w:r>
        <w:t>an</w:t>
      </w:r>
      <w:r w:rsidR="00F1625C">
        <w:t xml:space="preserve"> easy-to-use</w:t>
      </w:r>
      <w:r w:rsidR="001165AB">
        <w:t xml:space="preserve"> add-on</w:t>
      </w:r>
      <w:ins w:id="317" w:author="X Han" w:date="2018-11-13T13:16:00Z">
        <w:r w:rsidR="001A063B">
          <w:t xml:space="preserve"> </w:t>
        </w:r>
        <w:commentRangeStart w:id="318"/>
        <w:r w:rsidR="001A063B">
          <w:t>component</w:t>
        </w:r>
      </w:ins>
      <w:r w:rsidR="001165AB">
        <w:t xml:space="preserve"> </w:t>
      </w:r>
      <w:ins w:id="319" w:author="X Han" w:date="2018-11-13T13:16:00Z">
        <w:r w:rsidR="001A063B">
          <w:t xml:space="preserve">designed to </w:t>
        </w:r>
      </w:ins>
      <w:del w:id="320" w:author="X Han" w:date="2018-11-13T13:16:00Z">
        <w:r w:rsidR="001165AB" w:rsidDel="001A063B">
          <w:delText xml:space="preserve">capable of </w:delText>
        </w:r>
      </w:del>
      <w:r w:rsidR="001165AB">
        <w:t>amplify</w:t>
      </w:r>
      <w:del w:id="321" w:author="X Han" w:date="2018-11-13T13:16:00Z">
        <w:r w:rsidR="001165AB" w:rsidDel="001A063B">
          <w:delText>ing</w:delText>
        </w:r>
      </w:del>
      <w:r w:rsidR="001165AB">
        <w:t xml:space="preserve"> analog</w:t>
      </w:r>
      <w:r w:rsidR="00E07D29">
        <w:t xml:space="preserve"> output</w:t>
      </w:r>
      <w:r w:rsidR="001165AB">
        <w:t xml:space="preserve"> signal</w:t>
      </w:r>
      <w:r w:rsidR="008A47A5">
        <w:t>s</w:t>
      </w:r>
      <w:ins w:id="322" w:author="X Han" w:date="2018-11-13T13:19:00Z">
        <w:r w:rsidR="001A063B">
          <w:t xml:space="preserve"> to </w:t>
        </w:r>
        <w:r w:rsidR="001A063B">
          <w:t>power speakers with resistances up to 8 ohms</w:t>
        </w:r>
      </w:ins>
      <w:r w:rsidR="0016248B">
        <w:t xml:space="preserve"> </w:t>
      </w:r>
      <w:commentRangeEnd w:id="318"/>
      <w:r w:rsidR="001A063B">
        <w:rPr>
          <w:rStyle w:val="CommentReference"/>
        </w:rPr>
        <w:commentReference w:id="318"/>
      </w:r>
      <w:r w:rsidR="0016248B">
        <w:t>(shown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desired,</w:t>
      </w:r>
      <w:ins w:id="323" w:author="X Han" w:date="2018-11-13T13:17:00Z">
        <w:r w:rsidR="001A063B">
          <w:t xml:space="preserve"> an </w:t>
        </w:r>
      </w:ins>
      <w:del w:id="324" w:author="X Han" w:date="2018-11-13T13:17:00Z">
        <w:r w:rsidR="008E44C3" w:rsidDel="001A063B">
          <w:delText xml:space="preserve"> </w:delText>
        </w:r>
        <w:r w:rsidR="00E07D29" w:rsidDel="001A063B">
          <w:delText>the manufacturer also offers</w:delText>
        </w:r>
        <w:r w:rsidR="001165AB" w:rsidDel="001A063B">
          <w:delText xml:space="preserve"> a</w:delText>
        </w:r>
        <w:r w:rsidR="008A47A5" w:rsidDel="001A063B">
          <w:delText>n</w:delText>
        </w:r>
        <w:r w:rsidR="001165AB" w:rsidDel="001A063B">
          <w:delText xml:space="preserve">  </w:delText>
        </w:r>
      </w:del>
      <w:r w:rsidR="001165AB">
        <w:t>audio shield</w:t>
      </w:r>
      <w:ins w:id="325" w:author="X Han" w:date="2018-11-13T13:17:00Z">
        <w:r w:rsidR="001A063B">
          <w:t xml:space="preserve"> can be used</w:t>
        </w:r>
      </w:ins>
      <w:r w:rsidR="001165AB">
        <w:t xml:space="preserve"> (</w:t>
      </w:r>
      <w:hyperlink r:id="rId16" w:history="1">
        <w:r w:rsidR="001165AB" w:rsidRPr="00723CCE">
          <w:rPr>
            <w:rStyle w:val="Hyperlink"/>
          </w:rPr>
          <w:t>https://www.pjrc.com/store/teensy3_audio.html</w:t>
        </w:r>
      </w:hyperlink>
      <w:r w:rsidR="001165AB">
        <w:t>)</w:t>
      </w:r>
      <w:del w:id="326" w:author="X Han" w:date="2018-11-13T13:17:00Z">
        <w:r w:rsidR="001165AB" w:rsidDel="001A063B">
          <w:delText xml:space="preserve"> th</w:delText>
        </w:r>
        <w:r w:rsidR="00E07D29" w:rsidDel="001A063B">
          <w:delText>at is capable of stereo output</w:delText>
        </w:r>
      </w:del>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r w:rsidR="008F1F34">
        <w:t xml:space="preserve"> </w:t>
      </w:r>
      <w:r w:rsidR="00F10917">
        <w:t>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ins w:id="327" w:author="X Han" w:date="2018-11-13T13:17:00Z">
        <w:r w:rsidR="001A063B">
          <w:t xml:space="preserve"> Inc?</w:t>
        </w:r>
      </w:ins>
      <w:ins w:id="328" w:author="X Han" w:date="2018-11-13T13:18:00Z">
        <w:r w:rsidR="001A063B">
          <w:t xml:space="preserve">, </w:t>
        </w:r>
      </w:ins>
      <w:ins w:id="329" w:author="X Han" w:date="2018-11-13T13:17:00Z">
        <w:r w:rsidR="001A063B">
          <w:t>Cat#</w:t>
        </w:r>
      </w:ins>
      <w:r w:rsidR="005B1F40">
        <w:t>, HEADER_14x1_D</w:t>
      </w:r>
      <w:r w:rsidR="00F10917">
        <w:t>)</w:t>
      </w:r>
      <w:r w:rsidR="00E07D29">
        <w:t xml:space="preserve">, </w:t>
      </w:r>
      <w:del w:id="330" w:author="X Han" w:date="2018-11-13T13:18:00Z">
        <w:r w:rsidR="00F10917" w:rsidDel="001A063B">
          <w:delText xml:space="preserve">with </w:delText>
        </w:r>
      </w:del>
      <w:ins w:id="331" w:author="X Han" w:date="2018-11-13T13:18:00Z">
        <w:r w:rsidR="001A063B">
          <w:t>and</w:t>
        </w:r>
        <w:r w:rsidR="001A063B">
          <w:t xml:space="preserve"> </w:t>
        </w:r>
      </w:ins>
      <w:r w:rsidR="00F10917">
        <w:t xml:space="preserve">the output </w:t>
      </w:r>
      <w:ins w:id="332" w:author="X Han" w:date="2018-11-13T13:18:00Z">
        <w:r w:rsidR="001A063B">
          <w:t xml:space="preserve">was </w:t>
        </w:r>
      </w:ins>
      <w:r w:rsidR="00F10917">
        <w:t>connected</w:t>
      </w:r>
      <w:r w:rsidR="000E62FE">
        <w:t xml:space="preserve"> to </w:t>
      </w:r>
      <w:r w:rsidR="000C07CF">
        <w:t>a</w:t>
      </w:r>
      <w:r w:rsidR="000E62FE">
        <w:t xml:space="preserve"> speaker</w:t>
      </w:r>
      <w:del w:id="333" w:author="X Han" w:date="2018-11-13T13:18:00Z">
        <w:r w:rsidR="00AD1B16" w:rsidDel="001A063B">
          <w:delText>, as demonstrated in Figure 2B</w:delText>
        </w:r>
      </w:del>
      <w:r w:rsidR="000E62FE">
        <w:t>.</w:t>
      </w:r>
      <w:r w:rsidR="00AD1B16">
        <w:t xml:space="preserve"> </w:t>
      </w:r>
      <w:del w:id="334" w:author="X Han" w:date="2018-11-13T13:19:00Z">
        <w:r w:rsidR="00AD1B16" w:rsidDel="001A063B">
          <w:delText>The prop shield can power speakers with resistances up to 8 ohm</w:delText>
        </w:r>
        <w:r w:rsidR="00E4721B" w:rsidDel="001A063B">
          <w:delText>s</w:delText>
        </w:r>
      </w:del>
      <w:del w:id="335" w:author="X Han" w:date="2018-11-13T13:18:00Z">
        <w:r w:rsidR="0001168F" w:rsidDel="001A063B">
          <w:delText xml:space="preserve"> (</w:delText>
        </w:r>
        <w:r w:rsidR="0001168F" w:rsidRPr="0001168F" w:rsidDel="001A063B">
          <w:delText>https://www.pjrc.com/store/prop_shield.html</w:delText>
        </w:r>
        <w:r w:rsidR="0001168F" w:rsidDel="001A063B">
          <w:delText>)</w:delText>
        </w:r>
      </w:del>
      <w:r w:rsidR="00AD1B16">
        <w:t>.</w:t>
      </w:r>
      <w:r w:rsidR="000E62FE">
        <w:t xml:space="preserve"> </w:t>
      </w:r>
      <w:moveFromRangeStart w:id="336" w:author="X Han" w:date="2018-11-13T13:19:00Z" w:name="move529878520"/>
      <w:moveFrom w:id="337" w:author="X Han" w:date="2018-11-13T13:19:00Z">
        <w:r w:rsidR="000E62FE" w:rsidDel="001A063B">
          <w:t xml:space="preserve">We also directed digital outputs from the Teensy to </w:t>
        </w:r>
        <w:r w:rsidR="008F1F34" w:rsidDel="001A063B">
          <w:t xml:space="preserve">such that they could </w:t>
        </w:r>
        <w:r w:rsidR="000E62FE" w:rsidDel="001A063B">
          <w:t>activate a</w:t>
        </w:r>
        <w:r w:rsidR="00F10917" w:rsidDel="001A063B">
          <w:t xml:space="preserve"> LED</w:t>
        </w:r>
        <w:r w:rsidR="000E62FE" w:rsidDel="001A063B">
          <w:t xml:space="preserve"> light concomitant with the sound, and a puff as an aversive stimulus following each sound/light combination. Meanwhile, digital pulses</w:t>
        </w:r>
        <w:r w:rsidR="00F10917" w:rsidDel="001A063B">
          <w:t xml:space="preserve"> to control sCMOS camera</w:t>
        </w:r>
        <w:r w:rsidR="000E62FE" w:rsidDel="001A063B">
          <w:t xml:space="preserve"> were </w:t>
        </w:r>
        <w:r w:rsidR="00A914C8" w:rsidDel="001A063B">
          <w:t>programmed to occur</w:t>
        </w:r>
        <w:r w:rsidR="00F10917" w:rsidDel="001A063B">
          <w:t xml:space="preserve"> ever</w:t>
        </w:r>
        <w:r w:rsidR="000C19D8" w:rsidDel="001A063B">
          <w:t>y 50ms</w:t>
        </w:r>
        <w:r w:rsidR="00B45E98" w:rsidDel="001A063B">
          <w:t>.</w:t>
        </w:r>
      </w:moveFrom>
      <w:moveFromRangeEnd w:id="336"/>
    </w:p>
    <w:p w14:paraId="29CF8668" w14:textId="145A388B" w:rsidR="00547A3D" w:rsidRDefault="00F10917" w:rsidP="004439B4">
      <w:pPr>
        <w:ind w:firstLine="720"/>
      </w:pPr>
      <w:r>
        <w:t>W</w:t>
      </w:r>
      <w:r w:rsidR="003F1319">
        <w:t xml:space="preserve">e </w:t>
      </w:r>
      <w:del w:id="338" w:author="X Han" w:date="2018-11-13T13:20:00Z">
        <w:r w:rsidDel="00AB0CA2">
          <w:delText xml:space="preserve">here </w:delText>
        </w:r>
        <w:r w:rsidR="003F1319" w:rsidDel="00AB0CA2">
          <w:delText xml:space="preserve">utilized </w:delText>
        </w:r>
      </w:del>
      <w:ins w:id="339" w:author="X Han" w:date="2018-11-13T13:20:00Z">
        <w:r w:rsidR="00AB0CA2">
          <w:t xml:space="preserve">used </w:t>
        </w:r>
      </w:ins>
      <w:r w:rsidR="003F1319">
        <w:t xml:space="preserve">“elapsedMicros” </w:t>
      </w:r>
      <w:ins w:id="340" w:author="X Han" w:date="2018-11-13T13:20:00Z">
        <w:r w:rsidR="00AB0CA2">
          <w:t xml:space="preserve">function to </w:t>
        </w:r>
      </w:ins>
      <w:del w:id="341" w:author="X Han" w:date="2018-11-13T13:20:00Z">
        <w:r w:rsidR="000E62FE" w:rsidDel="00AB0CA2">
          <w:delText xml:space="preserve">in order to reliably </w:delText>
        </w:r>
      </w:del>
      <w:r w:rsidR="004439B4">
        <w:t xml:space="preserve">time all of the experimental events. </w:t>
      </w:r>
      <w:r w:rsidR="003F1319">
        <w:t>“elapsedMicros”</w:t>
      </w:r>
      <w:del w:id="342" w:author="X Han" w:date="2018-11-13T13:21:00Z">
        <w:r w:rsidR="003F1319" w:rsidDel="00AB0CA2">
          <w:delText xml:space="preserve"> objects</w:delText>
        </w:r>
      </w:del>
      <w:r w:rsidR="003F1319">
        <w:t xml:space="preserve"> serve</w:t>
      </w:r>
      <w:ins w:id="343" w:author="X Han" w:date="2018-11-13T13:21:00Z">
        <w:r w:rsidR="00AB0CA2">
          <w:t>s</w:t>
        </w:r>
      </w:ins>
      <w:r w:rsidR="003F1319">
        <w:t xml:space="preserve"> as </w:t>
      </w:r>
      <w:del w:id="344" w:author="X Han" w:date="2018-11-13T13:21:00Z">
        <w:r w:rsidR="003F1319" w:rsidDel="00AB0CA2">
          <w:delText xml:space="preserve">time </w:delText>
        </w:r>
      </w:del>
      <w:ins w:id="345" w:author="X Han" w:date="2018-11-13T13:21:00Z">
        <w:r w:rsidR="00AB0CA2">
          <w:t xml:space="preserve">an </w:t>
        </w:r>
      </w:ins>
      <w:r w:rsidR="003F1319">
        <w:t>incremente</w:t>
      </w:r>
      <w:ins w:id="346" w:author="X Han" w:date="2018-11-13T13:21:00Z">
        <w:r w:rsidR="00AB0CA2">
          <w:t xml:space="preserve"> time</w:t>
        </w:r>
      </w:ins>
      <w:r w:rsidR="003F1319">
        <w:t>r</w:t>
      </w:r>
      <w:del w:id="347" w:author="X Han" w:date="2018-11-13T13:21:00Z">
        <w:r w:rsidR="003F1319" w:rsidDel="00AB0CA2">
          <w:delText>s</w:delText>
        </w:r>
      </w:del>
      <w:ins w:id="348" w:author="X Han" w:date="2018-11-13T13:21:00Z">
        <w:r w:rsidR="00AB0CA2">
          <w:t>??</w:t>
        </w:r>
      </w:ins>
      <w:r w:rsidR="003F1319">
        <w:t xml:space="preserve">, </w:t>
      </w:r>
      <w:ins w:id="349" w:author="X Han" w:date="2018-11-13T13:21:00Z">
        <w:r w:rsidR="00AB0CA2">
          <w:t xml:space="preserve">and </w:t>
        </w:r>
      </w:ins>
      <w:ins w:id="350" w:author="X Han" w:date="2018-11-13T13:22:00Z">
        <w:r w:rsidR="00AB0CA2">
          <w:t xml:space="preserve">its </w:t>
        </w:r>
      </w:ins>
      <w:del w:id="351" w:author="X Han" w:date="2018-11-13T13:22:00Z">
        <w:r w:rsidR="003F1319" w:rsidDel="00AB0CA2">
          <w:delText xml:space="preserve">that increment time at the microsecond time scale </w:delText>
        </w:r>
        <w:r w:rsidR="002644BD" w:rsidDel="00AB0CA2">
          <w:delText>restarting</w:delText>
        </w:r>
        <w:r w:rsidR="003F1319" w:rsidDel="00AB0CA2">
          <w:delText xml:space="preserve"> every time that its </w:delText>
        </w:r>
      </w:del>
      <w:r w:rsidR="003F1319">
        <w:t xml:space="preserve">value is </w:t>
      </w:r>
      <w:ins w:id="352" w:author="X Han" w:date="2018-11-13T13:22:00Z">
        <w:r w:rsidR="00AB0CA2">
          <w:t>re</w:t>
        </w:r>
      </w:ins>
      <w:r w:rsidR="003F1319">
        <w:t>set to zero</w:t>
      </w:r>
      <w:ins w:id="353" w:author="X Han" w:date="2018-11-13T13:22:00Z">
        <w:r w:rsidR="00AB0CA2">
          <w:t xml:space="preserve"> after every call</w:t>
        </w:r>
      </w:ins>
      <w:r w:rsidR="003F1319">
        <w:t xml:space="preserve">. </w:t>
      </w:r>
      <w:del w:id="354" w:author="X Han" w:date="2018-11-13T13:22:00Z">
        <w:r w:rsidR="004439B4" w:rsidDel="00AB0CA2">
          <w:delText xml:space="preserve">Every 50 ms, </w:delText>
        </w:r>
        <w:r w:rsidR="003F1319" w:rsidDel="00AB0CA2">
          <w:delText>this code</w:delText>
        </w:r>
      </w:del>
      <w:ins w:id="355" w:author="X Han" w:date="2018-11-13T13:22:00Z">
        <w:r w:rsidR="00AB0CA2">
          <w:t>ElapseMicros</w:t>
        </w:r>
      </w:ins>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w:t>
      </w:r>
      <w:r w:rsidR="008F1F34">
        <w:t xml:space="preserve"> stimulus</w:t>
      </w:r>
      <w:r w:rsidR="00C37AE3">
        <w: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2F10CF98" w:rsidR="00EB2F58" w:rsidDel="00AB0CA2" w:rsidRDefault="00EB2F58" w:rsidP="000000FD">
      <w:pPr>
        <w:ind w:firstLine="720"/>
        <w:rPr>
          <w:del w:id="356" w:author="X Han" w:date="2018-11-13T13:23:00Z"/>
        </w:rPr>
      </w:pPr>
      <w:del w:id="357" w:author="X Han" w:date="2018-11-13T13:23:00Z">
        <w:r w:rsidDel="00AB0CA2">
          <w:delText>In</w:delText>
        </w:r>
        <w:r w:rsidR="000000FD" w:rsidDel="00AB0CA2">
          <w:delText xml:space="preserve"> order to begin experiments with the Teensy, we wrote in MATLAB a </w:delText>
        </w:r>
        <w:r w:rsidR="00E86B2E" w:rsidDel="00AB0CA2">
          <w:delText>simple graphical user interface</w:delText>
        </w:r>
        <w:r w:rsidR="000000FD" w:rsidDel="00AB0CA2">
          <w:delText xml:space="preserve"> that can be used on a desktop or laptop. </w:delText>
        </w:r>
        <w:r w:rsidR="00910092" w:rsidDel="00AB0CA2">
          <w:delText>With</w:delText>
        </w:r>
        <w:r w:rsidR="000000FD" w:rsidDel="00AB0CA2">
          <w:delText xml:space="preserve"> this, </w:delText>
        </w:r>
        <w:r w:rsidR="00E141F8" w:rsidDel="00AB0CA2">
          <w:delText>a</w:delText>
        </w:r>
        <w:r w:rsidR="000000FD" w:rsidDel="00AB0CA2">
          <w:delText xml:space="preserve"> user </w:delText>
        </w:r>
        <w:r w:rsidDel="00AB0CA2">
          <w:delText>enters</w:delText>
        </w:r>
        <w:r w:rsidR="000000FD" w:rsidDel="00AB0CA2">
          <w:delText xml:space="preserve"> the length of the each trial and the </w:delText>
        </w:r>
        <w:r w:rsidR="00CE07F3" w:rsidDel="00AB0CA2">
          <w:delText>number of trials</w:delText>
        </w:r>
        <w:r w:rsidR="00E86B2E" w:rsidDel="00AB0CA2">
          <w:delText xml:space="preserve"> desired</w:delText>
        </w:r>
        <w:r w:rsidR="000000FD" w:rsidDel="00AB0CA2">
          <w:delText xml:space="preserve">. The PC or laptop sends this information over a </w:delText>
        </w:r>
        <w:r w:rsidR="00E141F8" w:rsidDel="00AB0CA2">
          <w:delText>USB</w:delText>
        </w:r>
        <w:r w:rsidR="000000FD" w:rsidDel="00AB0CA2">
          <w:delText xml:space="preserve"> connection to the Teensy, </w:delText>
        </w:r>
        <w:r w:rsidR="00E141F8" w:rsidDel="00AB0CA2">
          <w:delText>which</w:delText>
        </w:r>
        <w:r w:rsidR="000000FD" w:rsidDel="00AB0CA2">
          <w:delText xml:space="preserve"> in turn </w:delText>
        </w:r>
        <w:r w:rsidR="00E141F8" w:rsidDel="00AB0CA2">
          <w:delText>reports</w:delText>
        </w:r>
        <w:r w:rsidR="000000FD" w:rsidDel="00AB0CA2">
          <w:delText xml:space="preserve"> information about the experiment, in particular the frames during which the tone is on, the puff is on, or the light is on</w:delText>
        </w:r>
        <w:r w:rsidDel="00AB0CA2">
          <w:delText>, and the experimental and trial times (in milliseconds) at the beginning of each IntervalTimer function call</w:delText>
        </w:r>
        <w:r w:rsidR="000000FD" w:rsidDel="00AB0CA2">
          <w:delText>.</w:delText>
        </w:r>
      </w:del>
    </w:p>
    <w:p w14:paraId="2523C3C2" w14:textId="114620EF" w:rsidR="000000FD" w:rsidRDefault="005E0341" w:rsidP="000000FD">
      <w:pPr>
        <w:ind w:firstLine="720"/>
        <w:rPr>
          <w:rFonts w:eastAsiaTheme="minorEastAsia"/>
        </w:rPr>
      </w:pPr>
      <w:commentRangeStart w:id="358"/>
      <w:r>
        <w:t xml:space="preserve">In </w:t>
      </w:r>
      <w:del w:id="359" w:author="X Han" w:date="2018-11-13T13:24:00Z">
        <w:r w:rsidDel="009924F6">
          <w:delText xml:space="preserve">our </w:delText>
        </w:r>
      </w:del>
      <w:ins w:id="360" w:author="X Han" w:date="2018-11-13T13:24:00Z">
        <w:r w:rsidR="009924F6">
          <w:t>a</w:t>
        </w:r>
        <w:r w:rsidR="009924F6">
          <w:t xml:space="preserve"> </w:t>
        </w:r>
      </w:ins>
      <w:r>
        <w:t>proof-of-concept experiment (Figure 3), the</w:t>
      </w:r>
      <w:ins w:id="361" w:author="X Han" w:date="2018-11-13T13:27:00Z">
        <w:r w:rsidR="009924F6">
          <w:t xml:space="preserve"> digital</w:t>
        </w:r>
      </w:ins>
      <w:r>
        <w:t xml:space="preserve"> </w:t>
      </w:r>
      <w:ins w:id="362" w:author="X Han" w:date="2018-11-13T13:25:00Z">
        <w:r w:rsidR="009924F6">
          <w:t xml:space="preserve">output for </w:t>
        </w:r>
      </w:ins>
      <w:r>
        <w:t xml:space="preserve">puff, </w:t>
      </w:r>
      <w:r w:rsidR="003F1319">
        <w:t>tone</w:t>
      </w:r>
      <w:r>
        <w:t xml:space="preserve">, and camera </w:t>
      </w:r>
      <w:del w:id="363" w:author="X Han" w:date="2018-11-13T13:26:00Z">
        <w:r w:rsidDel="009924F6">
          <w:delText xml:space="preserve">trigger </w:delText>
        </w:r>
        <w:r w:rsidR="007A52E0" w:rsidDel="009924F6">
          <w:delText>pins</w:delText>
        </w:r>
        <w:r w:rsidDel="009924F6">
          <w:delText xml:space="preserve"> </w:delText>
        </w:r>
      </w:del>
      <w:r>
        <w:t xml:space="preserve">were </w:t>
      </w:r>
      <w:del w:id="364" w:author="X Han" w:date="2018-11-13T13:26:00Z">
        <w:r w:rsidDel="009924F6">
          <w:delText>all</w:delText>
        </w:r>
        <w:r w:rsidR="00CE07F3" w:rsidDel="009924F6">
          <w:delText xml:space="preserve"> attached to and</w:delText>
        </w:r>
        <w:r w:rsidDel="009924F6">
          <w:delText xml:space="preserve"> </w:delText>
        </w:r>
        <w:r w:rsidR="00400592" w:rsidDel="009924F6">
          <w:delText xml:space="preserve">were </w:delText>
        </w:r>
      </w:del>
      <w:r>
        <w:t>recorded</w:t>
      </w:r>
      <w:ins w:id="365" w:author="X Han" w:date="2018-11-13T13:26:00Z">
        <w:r w:rsidR="009924F6">
          <w:t xml:space="preserve"> </w:t>
        </w:r>
      </w:ins>
      <w:r>
        <w:t xml:space="preserve"> </w:t>
      </w:r>
      <w:del w:id="366" w:author="X Han" w:date="2018-11-13T13:26:00Z">
        <w:r w:rsidDel="009924F6">
          <w:delText xml:space="preserve">by </w:delText>
        </w:r>
        <w:r w:rsidR="0073797A" w:rsidDel="009924F6">
          <w:delText>the same</w:delText>
        </w:r>
        <w:r w:rsidDel="009924F6">
          <w:delText xml:space="preserve"> external device</w:delText>
        </w:r>
      </w:del>
      <w:ins w:id="367" w:author="X Han" w:date="2018-11-13T13:26:00Z">
        <w:r w:rsidR="009924F6">
          <w:t>with a commercial system</w:t>
        </w:r>
      </w:ins>
      <w:r w:rsidR="0052014E">
        <w:t xml:space="preserve"> </w:t>
      </w:r>
      <w:r w:rsidR="0073797A">
        <w:t xml:space="preserve">(TDT RZ5D) </w:t>
      </w:r>
      <w:r w:rsidR="0052014E">
        <w:t>at 3051.76 Hz</w:t>
      </w:r>
      <w:ins w:id="368" w:author="X Han" w:date="2018-11-13T13:26:00Z">
        <w:r w:rsidR="009924F6">
          <w:t xml:space="preserve">, and the </w:t>
        </w:r>
      </w:ins>
      <w:ins w:id="369" w:author="X Han" w:date="2018-11-13T13:27:00Z">
        <w:r w:rsidR="009924F6">
          <w:t xml:space="preserve">analog </w:t>
        </w:r>
      </w:ins>
      <w:ins w:id="370" w:author="X Han" w:date="2018-11-13T13:26:00Z">
        <w:r w:rsidR="009924F6">
          <w:t>output for</w:t>
        </w:r>
      </w:ins>
      <w:ins w:id="371" w:author="X Han" w:date="2018-11-13T13:27:00Z">
        <w:r w:rsidR="009924F6">
          <w:t xml:space="preserve"> tone were recorded at </w:t>
        </w:r>
      </w:ins>
      <w:del w:id="372" w:author="X Han" w:date="2018-11-13T13:27:00Z">
        <w:r w:rsidR="003F1319" w:rsidDel="009924F6">
          <w:delText xml:space="preserve"> for the puff and </w:delText>
        </w:r>
        <w:r w:rsidR="003F1319" w:rsidDel="009924F6">
          <w:lastRenderedPageBreak/>
          <w:delText xml:space="preserve">camera trigger pins, and </w:delText>
        </w:r>
      </w:del>
      <w:r w:rsidR="005A092C" w:rsidRPr="005A092C">
        <w:t>24414.0625</w:t>
      </w:r>
      <w:r w:rsidR="005A092C">
        <w:t xml:space="preserve"> Hz</w:t>
      </w:r>
      <w:del w:id="373" w:author="X Han" w:date="2018-11-13T13:27:00Z">
        <w:r w:rsidR="005A092C" w:rsidDel="009924F6">
          <w:delText xml:space="preserve"> for the tone pin.</w:delText>
        </w:r>
        <w:r w:rsidR="00A57CF6" w:rsidDel="009924F6">
          <w:delText xml:space="preserve"> </w:delText>
        </w:r>
        <w:r w:rsidR="005A092C" w:rsidDel="009924F6">
          <w:delText>The tone pin was measured directly (not</w:delText>
        </w:r>
      </w:del>
      <w:ins w:id="374" w:author="X Han" w:date="2018-11-13T13:27:00Z">
        <w:r w:rsidR="009924F6">
          <w:t>without additional</w:t>
        </w:r>
      </w:ins>
      <w:del w:id="375" w:author="X Han" w:date="2018-11-13T13:27:00Z">
        <w:r w:rsidR="005A092C" w:rsidDel="009924F6">
          <w:delText xml:space="preserve"> through the</w:delText>
        </w:r>
      </w:del>
      <w:r w:rsidR="005A092C">
        <w:t xml:space="preserve"> amplifi</w:t>
      </w:r>
      <w:ins w:id="376" w:author="X Han" w:date="2018-11-13T13:27:00Z">
        <w:r w:rsidR="009924F6">
          <w:t xml:space="preserve">cation by the TDT RZ5D. </w:t>
        </w:r>
      </w:ins>
      <w:del w:id="377" w:author="X Han" w:date="2018-11-13T13:28:00Z">
        <w:r w:rsidR="005A092C" w:rsidDel="009924F6">
          <w:delText xml:space="preserve">er). </w:delText>
        </w:r>
      </w:del>
      <w:commentRangeStart w:id="378"/>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commentRangeEnd w:id="358"/>
      <w:r w:rsidR="009924F6">
        <w:rPr>
          <w:rStyle w:val="CommentReference"/>
        </w:rPr>
        <w:commentReference w:id="358"/>
      </w:r>
      <w:commentRangeEnd w:id="378"/>
      <w:r w:rsidR="009924F6">
        <w:rPr>
          <w:rStyle w:val="CommentReference"/>
        </w:rPr>
        <w:commentReference w:id="378"/>
      </w:r>
    </w:p>
    <w:p w14:paraId="17564C05" w14:textId="7C2D7D29" w:rsidR="00123655" w:rsidRDefault="00123655" w:rsidP="000000FD">
      <w:pPr>
        <w:ind w:firstLine="720"/>
        <w:rPr>
          <w:rFonts w:eastAsiaTheme="minorEastAsia"/>
        </w:rPr>
      </w:pPr>
      <w:commentRangeStart w:id="379"/>
      <w:r>
        <w:rPr>
          <w:rFonts w:eastAsiaTheme="minorEastAsia"/>
        </w:rPr>
        <w:t xml:space="preserve">In order to measure latency (Figure 4Bi and iii), </w:t>
      </w:r>
      <w:r w:rsidR="000C6044">
        <w:rPr>
          <w:rFonts w:eastAsiaTheme="minorEastAsia"/>
        </w:rPr>
        <w:t xml:space="preserve">we acquired the timing of the camera digital pulse, </w:t>
      </w:r>
      <w:r w:rsidR="00A16DE7">
        <w:rPr>
          <w:rFonts w:eastAsiaTheme="minorEastAsia"/>
        </w:rPr>
        <w:t>measured by</w:t>
      </w:r>
      <w:r w:rsidR="000C6044">
        <w:rPr>
          <w:rFonts w:eastAsiaTheme="minorEastAsia"/>
        </w:rPr>
        <w:t xml:space="preserve"> the TDT system, that corresponds to the exact </w:t>
      </w:r>
      <w:r w:rsidR="00EF3611">
        <w:rPr>
          <w:rFonts w:eastAsiaTheme="minorEastAsia"/>
        </w:rPr>
        <w:t xml:space="preserve">imaging </w:t>
      </w:r>
      <w:r w:rsidR="000C6044">
        <w:rPr>
          <w:rFonts w:eastAsiaTheme="minorEastAsia"/>
        </w:rPr>
        <w:t xml:space="preserve">frame </w:t>
      </w:r>
      <w:r w:rsidR="00CC13AA">
        <w:rPr>
          <w:rFonts w:eastAsiaTheme="minorEastAsia"/>
        </w:rPr>
        <w:t>start at approximately</w:t>
      </w:r>
      <w:r w:rsidR="000C6044">
        <w:rPr>
          <w:rFonts w:eastAsiaTheme="minorEastAsia"/>
        </w:rPr>
        <w:t xml:space="preserve"> which</w:t>
      </w:r>
      <w:r w:rsidR="00CC13AA">
        <w:rPr>
          <w:rFonts w:eastAsiaTheme="minorEastAsia"/>
        </w:rPr>
        <w:t xml:space="preserve"> point</w:t>
      </w:r>
      <w:r w:rsidR="000C6044">
        <w:rPr>
          <w:rFonts w:eastAsiaTheme="minorEastAsia"/>
        </w:rPr>
        <w:t xml:space="preserve"> the audio signal was turned on. We then acquired the timing of either the puff pin onset or the timing of the onset of the audio signal. In order to measure the onset of the audio signal, we took the raw </w:t>
      </w:r>
      <w:r w:rsidR="001F3106">
        <w:rPr>
          <w:rFonts w:eastAsiaTheme="minorEastAsia"/>
        </w:rPr>
        <w:t xml:space="preserve">analog </w:t>
      </w:r>
      <w:r w:rsidR="000C6044">
        <w:rPr>
          <w:rFonts w:eastAsiaTheme="minorEastAsia"/>
        </w:rPr>
        <w:t>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commentRangeEnd w:id="379"/>
      <w:r w:rsidR="009924F6">
        <w:rPr>
          <w:rStyle w:val="CommentReference"/>
        </w:rPr>
        <w:commentReference w:id="379"/>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31B89435" w:rsidR="00282B50" w:rsidRPr="0049322B" w:rsidRDefault="0049322B" w:rsidP="0049322B">
      <w:pPr>
        <w:ind w:firstLine="360"/>
      </w:pPr>
      <w:r>
        <w:t>A widely utilized design in imaging experiments utilizes commercial data acquisition boards in conjunction with software written and executed by a PC. However, PCs run a multitude of processes simultaneously, and it is therefore challenging to reliably time experimental events</w:t>
      </w:r>
      <w:r w:rsidR="008D31A2">
        <w:t xml:space="preserve"> using these devices alone</w:t>
      </w:r>
      <w:r>
        <w:t xml:space="preserve">. An even more challenging task is aligning camera frames with experimental events following </w:t>
      </w:r>
      <w:r w:rsidR="00B91581">
        <w:t xml:space="preserve">the conclusion of </w:t>
      </w:r>
      <w:r>
        <w:t>an expe</w:t>
      </w:r>
      <w:r w:rsidR="00832B36">
        <w:t>riment. For example, initiating</w:t>
      </w:r>
      <w:r>
        <w:t xml:space="preserve"> a recording session or trial with a PC poses two problems. First, if one uses the PC to generate digital pulses via a data acquisition board</w:t>
      </w:r>
      <w:r w:rsidR="00832B36">
        <w:t xml:space="preserve"> in order</w:t>
      </w:r>
      <w:r>
        <w:t xml:space="preserve"> </w:t>
      </w:r>
      <w:r w:rsidR="009B4C27">
        <w:t>to initiate frame capture</w:t>
      </w:r>
      <w:r w:rsidR="000873AD">
        <w:t xml:space="preserve"> for every frame individually</w:t>
      </w:r>
      <w:r w:rsidR="00832B36">
        <w:t>,</w:t>
      </w:r>
      <w:r w:rsidR="009B4C27">
        <w:t xml:space="preserve"> </w:t>
      </w:r>
      <w:r>
        <w:t>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w:t>
      </w:r>
      <w:r w:rsidR="00832B36">
        <w:t>behavioral</w:t>
      </w:r>
      <w:r>
        <w:t xml:space="preserve"> </w:t>
      </w:r>
      <w:r w:rsidR="00832B36">
        <w:t>observations or triggers</w:t>
      </w:r>
      <w:r>
        <w:t xml:space="preserve"> with specific frames</w:t>
      </w:r>
      <w:r w:rsidR="00832B36">
        <w:t>.</w:t>
      </w:r>
      <w:r>
        <w:t xml:space="preserve">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85D3E">
        <w:t xml:space="preserve"> Microcontrollers </w:t>
      </w:r>
      <w:r w:rsidR="00A37EC3">
        <w:t>fill this need.</w:t>
      </w:r>
    </w:p>
    <w:p w14:paraId="70318AC7" w14:textId="012594AF" w:rsidR="005B1F40" w:rsidRDefault="00D356F4" w:rsidP="004E560F">
      <w:pPr>
        <w:ind w:firstLine="360"/>
      </w:pPr>
      <w:r>
        <w:lastRenderedPageBreak/>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the</w:t>
      </w:r>
      <w:r w:rsidR="00B272FF">
        <w:t xml:space="preserve"> Arduino </w:t>
      </w:r>
      <w:r w:rsidR="005A73AA">
        <w:t xml:space="preserve">UNO </w:t>
      </w:r>
      <w:r w:rsidR="003B059D">
        <w:t xml:space="preserve">does not have </w:t>
      </w:r>
      <w:r w:rsidR="00AB1975">
        <w:t xml:space="preserve">direct </w:t>
      </w:r>
      <w:r w:rsidR="003B059D">
        <w:t>analog output.</w:t>
      </w:r>
      <w:r w:rsidR="00AB1975">
        <w:t xml:space="preserve"> Recently, </w:t>
      </w:r>
      <w:r w:rsidR="004E560F">
        <w:t xml:space="preserve">the </w:t>
      </w:r>
      <w:r w:rsidR="00AB1975">
        <w:t>Teensy 3.2 (</w:t>
      </w:r>
      <w:hyperlink r:id="rId17" w:history="1">
        <w:r w:rsidR="00AB1975" w:rsidRPr="00064DD2">
          <w:rPr>
            <w:rStyle w:val="Hyperlink"/>
          </w:rPr>
          <w:t>https://www.pjrc.com/store/teensy32.html</w:t>
        </w:r>
      </w:hyperlink>
      <w:r w:rsidR="00AB1975">
        <w:t>) 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r w:rsidR="00AB1975">
        <w:t xml:space="preserve"> </w:t>
      </w:r>
      <w:r w:rsidR="004E560F">
        <w:t xml:space="preserve">This function takes as input a single main function and the time, in microseconds, desired between calls to this function. It is </w:t>
      </w:r>
      <w:r w:rsidR="00746386">
        <w:t xml:space="preserve">easy to implement, </w:t>
      </w:r>
      <w:r w:rsidR="004E560F">
        <w:t xml:space="preserve">highly accurate and is particularly well suited for experiments that require precise, repeated executions of a particular task. In addition, the Teensy 3.2 software has the built-in capability to utilize the elapsedMicros and elapsedMillis libraries. These libraries serve as highly accurate time accumulators that can be used to time experimental events to microsecond or millisecond accuracy, respectively. This is a desirable alternative to the IntervalTimer when the “interrupts” utilized by the IntervalTimer could interfere with other components of the code, such as audio output. </w:t>
      </w:r>
      <w:r w:rsidR="001E2841">
        <w:t xml:space="preserve">Here, we present </w:t>
      </w:r>
      <w:r w:rsidR="0041782D">
        <w:t xml:space="preserve">Teensy </w:t>
      </w:r>
      <w:r w:rsidR="001E2841">
        <w:t xml:space="preserve">based interface to integrate </w:t>
      </w:r>
      <w:r w:rsidR="00746386">
        <w:t xml:space="preserve">and synchronize </w:t>
      </w:r>
      <w:r w:rsidR="001E2841">
        <w:t xml:space="preserve">sCMOS camera image acquisition </w:t>
      </w:r>
      <w:r w:rsidR="00746386">
        <w:t>with</w:t>
      </w:r>
      <w:r w:rsidR="001E2841">
        <w:t xml:space="preserve"> b</w:t>
      </w:r>
      <w:r w:rsidR="005B1F40">
        <w:t>ehavioral experimental control.</w:t>
      </w:r>
    </w:p>
    <w:p w14:paraId="31A2FFF0" w14:textId="7B0EB34B" w:rsidR="00FA6AAE" w:rsidRDefault="0053718A" w:rsidP="00FA6AAE">
      <w:pPr>
        <w:tabs>
          <w:tab w:val="left" w:pos="5271"/>
        </w:tabs>
      </w:pPr>
      <w:ins w:id="380" w:author="X Han" w:date="2018-11-13T13:29:00Z">
        <w:r>
          <w:rPr>
            <w:i/>
          </w:rPr>
          <w:t xml:space="preserve">Mice </w:t>
        </w:r>
      </w:ins>
      <w:r w:rsidR="00FA6AAE" w:rsidRPr="00D63281">
        <w:rPr>
          <w:i/>
        </w:rPr>
        <w:t xml:space="preserve">Motion tracking </w:t>
      </w:r>
      <w:del w:id="381" w:author="X Han" w:date="2018-11-13T13:29:00Z">
        <w:r w:rsidR="00FA6AAE" w:rsidRPr="00D63281" w:rsidDel="0053718A">
          <w:rPr>
            <w:i/>
          </w:rPr>
          <w:delText>using ADNS-9800</w:delText>
        </w:r>
        <w:r w:rsidR="00FA6AAE" w:rsidDel="0053718A">
          <w:rPr>
            <w:i/>
          </w:rPr>
          <w:delText xml:space="preserve"> sensors</w:delText>
        </w:r>
      </w:del>
      <w:ins w:id="382" w:author="X Han" w:date="2018-11-13T13:29:00Z">
        <w:r>
          <w:rPr>
            <w:i/>
          </w:rPr>
          <w:t>experiment</w:t>
        </w:r>
      </w:ins>
      <w:bookmarkStart w:id="383" w:name="_GoBack"/>
      <w:bookmarkEnd w:id="383"/>
    </w:p>
    <w:p w14:paraId="6658B66B" w14:textId="2D0A2E64" w:rsidR="00E75691" w:rsidRDefault="00FA6AAE" w:rsidP="00282B50">
      <w:pPr>
        <w:ind w:firstLine="360"/>
      </w:pPr>
      <w:r>
        <w:t>To demonstrate the feasib</w:t>
      </w:r>
      <w:r w:rsidR="00CC13AA">
        <w:t>ility of a Teensy-</w:t>
      </w:r>
      <w:r>
        <w:t xml:space="preserve">based interface for </w:t>
      </w:r>
      <w:r w:rsidR="00CC13AA">
        <w:t>synchronous</w:t>
      </w:r>
      <w:r>
        <w:t xml:space="preserve"> data acquisition and </w:t>
      </w:r>
      <w:r w:rsidR="00CC13AA">
        <w:t xml:space="preserve">camera </w:t>
      </w:r>
      <w:r>
        <w:t xml:space="preserve">control during behavioral experiments, we constructed a </w:t>
      </w:r>
      <w:r w:rsidR="00CA7F35">
        <w:t>setup</w:t>
      </w:r>
      <w:r w:rsidR="00814823">
        <w:t xml:space="preserve"> (Figure 1A</w:t>
      </w:r>
      <w:r w:rsidR="003D593A">
        <w:t>i and 1Aii</w:t>
      </w:r>
      <w:r w:rsidR="00814823">
        <w:t xml:space="preserve">), </w:t>
      </w:r>
      <w:r>
        <w:t>to</w:t>
      </w:r>
      <w:r w:rsidR="00282B50">
        <w:t xml:space="preserve"> </w:t>
      </w:r>
      <w:r w:rsidR="003D593A">
        <w:t xml:space="preserve">record </w:t>
      </w:r>
      <w:r w:rsidR="00CA7F35">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r w:rsidR="000E0E97">
        <w:t>camera</w:t>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7043F445"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A95F05">
        <w:t>utilized</w:t>
      </w:r>
      <w:r w:rsidR="00EC1EF4">
        <w:t xml:space="preserve">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9358DD">
        <w:t>we</w:t>
      </w:r>
      <w:r w:rsidR="00FA6AAE">
        <w:t xml:space="preserve">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76CE3C50"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8" w:history="1">
        <w:r w:rsidR="009F5B66" w:rsidRPr="00064DD2">
          <w:rPr>
            <w:rStyle w:val="Hyperlink"/>
          </w:rPr>
          <w:t>https://datasheet.octopart.com/ADNS-9800-Avago-datasheet-10666463.pdf</w:t>
        </w:r>
      </w:hyperlink>
      <w:r w:rsidR="009F5B66">
        <w:t xml:space="preserve">). For example, if imaging at 20 Hz, one could </w:t>
      </w:r>
      <w:r w:rsidR="00FA5267">
        <w:t>design a script to</w:t>
      </w:r>
      <w:r w:rsidR="009F5B66">
        <w:t xml:space="preserve"> record motor data every 0.1 ms, and synchronize camera capture to every 500</w:t>
      </w:r>
      <w:r w:rsidR="009F5B66" w:rsidRPr="009F5B66">
        <w:rPr>
          <w:vertAlign w:val="superscript"/>
        </w:rPr>
        <w:t>th</w:t>
      </w:r>
      <w:r w:rsidR="009F5B66">
        <w:t xml:space="preserve"> frame.</w:t>
      </w:r>
      <w:r w:rsidR="00FD0BD0">
        <w:t xml:space="preserve"> This would give an even more precise account of motor information</w:t>
      </w:r>
      <w:r w:rsidR="00803693">
        <w:t xml:space="preserve"> while maintaining camera-behavior</w:t>
      </w:r>
      <w:r w:rsidR="00FA5267">
        <w:t xml:space="preserve"> alignment</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0C544E">
        <w:t>. This makes using these sensors simpler.</w:t>
      </w:r>
    </w:p>
    <w:p w14:paraId="78B5FC13" w14:textId="4B325948" w:rsidR="00A86942" w:rsidRDefault="00A86942" w:rsidP="004E560F">
      <w:pPr>
        <w:ind w:firstLine="360"/>
      </w:pPr>
      <w:r>
        <w:t xml:space="preserve"> </w:t>
      </w:r>
      <w:r w:rsidR="00200C99">
        <w:t xml:space="preserve">These </w:t>
      </w:r>
      <w:r>
        <w:t xml:space="preserve">ADNS-9800 </w:t>
      </w:r>
      <w:r w:rsidR="00201650">
        <w:t xml:space="preserve">sensors were </w:t>
      </w:r>
      <w:r w:rsidR="000873AD">
        <w:t>controlled</w:t>
      </w:r>
      <w:r w:rsidR="00201650">
        <w:t xml:space="preserve"> via</w:t>
      </w:r>
      <w:r w:rsidR="004E560F">
        <w:t xml:space="preserve"> the ADNS</w:t>
      </w:r>
      <w:r w:rsidR="001A499E">
        <w:t xml:space="preserve">9800 </w:t>
      </w:r>
      <w:r>
        <w:t>library</w:t>
      </w:r>
      <w:r w:rsidR="000873AD">
        <w:t>,</w:t>
      </w:r>
      <w:r w:rsidR="004E560F">
        <w:t xml:space="preserve"> found </w:t>
      </w:r>
      <w:r w:rsidR="000873AD">
        <w:t xml:space="preserve">freely </w:t>
      </w:r>
      <w:r w:rsidR="004E560F">
        <w:t xml:space="preserve">at </w:t>
      </w:r>
      <w:hyperlink r:id="rId19" w:history="1">
        <w:r w:rsidR="004E560F" w:rsidRPr="00833FB7">
          <w:rPr>
            <w:rStyle w:val="Hyperlink"/>
          </w:rPr>
          <w:t>https://github.com/markbucklin/NavigationSensor/src/ADNS9800</w:t>
        </w:r>
      </w:hyperlink>
      <w:r w:rsidR="004E560F">
        <w:t xml:space="preserve">. </w:t>
      </w:r>
      <w:r w:rsidR="0053564F">
        <w:t>With these sensors, we</w:t>
      </w:r>
      <w:r w:rsidR="002871C9">
        <w:t xml:space="preserve"> read displacements </w:t>
      </w:r>
      <w:r w:rsidR="0053564F">
        <w:t>and</w:t>
      </w:r>
      <w:r w:rsidR="002871C9">
        <w:t xml:space="preserve"> convert</w:t>
      </w:r>
      <w:r w:rsidR="002B670C">
        <w:t>ed</w:t>
      </w:r>
      <w:r w:rsidR="002871C9">
        <w:t xml:space="preserve"> them directly to micrometer displacements</w:t>
      </w:r>
      <w:r w:rsidR="00E66E72">
        <w:t xml:space="preserve"> using the</w:t>
      </w:r>
      <w:r w:rsidR="00C167F1">
        <w:t>ir</w:t>
      </w:r>
      <w:r w:rsidR="00E66E72">
        <w:t xml:space="preserve"> internal calibration</w:t>
      </w:r>
      <w:r w:rsidR="00F857F8">
        <w:t>.</w:t>
      </w:r>
      <w:r w:rsidR="00D70D6F">
        <w:t xml:space="preserve"> </w:t>
      </w:r>
      <w:r w:rsidR="00F857F8">
        <w:t xml:space="preserve">Proper wiring </w:t>
      </w:r>
      <w:r w:rsidR="00D372FB">
        <w:t>is</w:t>
      </w:r>
      <w:r w:rsidR="00230316">
        <w:t xml:space="preserve"> simple and is</w:t>
      </w:r>
      <w:r w:rsidR="00D372FB">
        <w:t xml:space="preserve"> demonstrated in Figure </w:t>
      </w:r>
      <w:r w:rsidR="00FE48EB">
        <w:t>2B</w:t>
      </w:r>
      <w:r w:rsidR="00BB635C">
        <w:t xml:space="preserve">. The connections demonstrated using dotted </w:t>
      </w:r>
      <w:r w:rsidR="00BB635C">
        <w:lastRenderedPageBreak/>
        <w:t xml:space="preserve">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No external capacitors or resistors</w:t>
      </w:r>
      <w:r w:rsidR="00FE06CF">
        <w:t xml:space="preserve"> are needed. </w:t>
      </w:r>
    </w:p>
    <w:p w14:paraId="129C9FA0" w14:textId="13236FF7"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w:t>
      </w:r>
      <w:r w:rsidR="00C167F1">
        <w:t xml:space="preserve"> movement of a mouse while</w:t>
      </w:r>
      <w:r>
        <w:t xml:space="preserve"> </w:t>
      </w:r>
      <w:r w:rsidR="00C167F1">
        <w:t>it was</w:t>
      </w:r>
      <w:r>
        <w:t xml:space="preserve"> running on the spherical ball</w:t>
      </w:r>
      <w:r w:rsidR="00F857F8">
        <w:t xml:space="preserve">. </w:t>
      </w:r>
      <w:r>
        <w:t>We calculated</w:t>
      </w:r>
      <w:r w:rsidR="00F857F8">
        <w:t xml:space="preserve"> the velocity </w:t>
      </w:r>
      <w:r>
        <w:t>of the mouse, with an average of</w:t>
      </w:r>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r w:rsidR="001A499E">
        <w:t>, with a max</w:t>
      </w:r>
      <w:r w:rsidR="00135805">
        <w:t>imum velocity of</w:t>
      </w:r>
      <w:r w:rsidR="001A499E">
        <w:t xml:space="preserve"> 47.0 cm/s, </w:t>
      </w:r>
      <w:r>
        <w:t xml:space="preserve">which is in agreement with the general observation as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w:t>
      </w:r>
      <w:r w:rsidR="0043294D">
        <w:t xml:space="preserve"> near-</w:t>
      </w:r>
      <w:r w:rsidR="00892E7D">
        <w:t>perfect linear relationship</w:t>
      </w:r>
      <w:r>
        <w:t xml:space="preserve"> and a</w:t>
      </w:r>
      <w:r w:rsidR="00847DEC">
        <w:t xml:space="preserve"> </w:t>
      </w:r>
      <w:r w:rsidR="00AC123B">
        <w:t>28.9</w:t>
      </w:r>
      <w:r>
        <w:t>us</w:t>
      </w:r>
      <w:r w:rsidR="00F70515">
        <w:t xml:space="preserve"> per </w:t>
      </w:r>
      <w:r>
        <w:t>s</w:t>
      </w:r>
      <w:r w:rsidR="00F70515">
        <w:t>econd</w:t>
      </w:r>
      <w:r>
        <w:t xml:space="preserve"> </w:t>
      </w:r>
      <w:r w:rsidR="00F70515">
        <w:t>positive bias</w:t>
      </w:r>
      <w:r w:rsidR="00892E7D">
        <w:t>. T</w:t>
      </w:r>
      <w:r>
        <w:t>hus</w:t>
      </w:r>
      <w:r w:rsidR="00892E7D">
        <w:t>,</w:t>
      </w:r>
      <w:r>
        <w:t xml:space="preserve"> the actual frequency was </w:t>
      </w:r>
      <w:r w:rsidR="00651F31">
        <w:t>19.999</w:t>
      </w:r>
      <w:r>
        <w:t xml:space="preserve"> Hz instead of </w:t>
      </w:r>
      <w:r w:rsidR="001A499E">
        <w:t>2</w:t>
      </w:r>
      <w:r>
        <w:t>0 Hz.</w:t>
      </w:r>
      <w:r w:rsidR="004C1A48">
        <w:t xml:space="preserve"> The linear model fit demonstrated a root mean squared error of 38.9 microseconds. This indicates that the camera trigger has at least microsecond-level precision.</w:t>
      </w:r>
    </w:p>
    <w:p w14:paraId="2F3F5309" w14:textId="29DE5517"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2E7DB5">
        <w:t>0H</w:t>
      </w:r>
      <w:r w:rsidR="00FE06CF">
        <w:t xml:space="preserve">z and </w:t>
      </w:r>
      <w:r w:rsidR="00020458">
        <w:t>1</w:t>
      </w:r>
      <w:r w:rsidR="00FE06CF">
        <w:t>00Hz, and</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t>.</w:t>
      </w:r>
      <w:r w:rsidR="00A86942">
        <w:t xml:space="preserve"> </w:t>
      </w:r>
      <w:r w:rsidR="00BC5531">
        <w:t xml:space="preserve">These all equate to approximate biases of 30 um per second, and thus timing drift is independent of the sampling rate utilized.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 xml:space="preserve">the IntervalTimer function. In addition, it underscores the </w:t>
      </w:r>
      <w:r w:rsidR="008A6958">
        <w:t>utility of the Teensy</w:t>
      </w:r>
      <w:r w:rsidR="00923910">
        <w:t xml:space="preserve"> </w:t>
      </w:r>
      <w:r w:rsidR="00E7740B">
        <w:t xml:space="preserve">in triggering </w:t>
      </w:r>
      <w:r w:rsidR="0043294D">
        <w:t xml:space="preserve">synchronous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783FF1F" w:rsidR="00850506" w:rsidRPr="003023DA" w:rsidRDefault="0053718A" w:rsidP="00F25F3E">
      <w:ins w:id="384" w:author="X Han" w:date="2018-11-13T13:29:00Z">
        <w:r>
          <w:rPr>
            <w:i/>
          </w:rPr>
          <w:t xml:space="preserve">Mice </w:t>
        </w:r>
      </w:ins>
      <w:r w:rsidR="00C97E5E">
        <w:rPr>
          <w:i/>
        </w:rPr>
        <w:t>Trace</w:t>
      </w:r>
      <w:r w:rsidR="00CE07F3" w:rsidRPr="003023DA">
        <w:rPr>
          <w:i/>
        </w:rPr>
        <w:t xml:space="preserve"> conditioning</w:t>
      </w:r>
      <w:ins w:id="385" w:author="X Han" w:date="2018-11-13T13:29:00Z">
        <w:r>
          <w:rPr>
            <w:i/>
          </w:rPr>
          <w:t xml:space="preserve"> Learning behavioral experiment</w:t>
        </w:r>
      </w:ins>
    </w:p>
    <w:p w14:paraId="035FFB10" w14:textId="76D50A5F" w:rsidR="00322DA8" w:rsidRDefault="00B40A0C" w:rsidP="00B40A0C">
      <w:pPr>
        <w:ind w:firstLine="720"/>
      </w:pPr>
      <w:r>
        <w:t xml:space="preserve">In the second experiment (Figure 1B and 2B), we constructed a </w:t>
      </w:r>
      <w:r w:rsidR="00242604">
        <w:t>Teensy-</w:t>
      </w:r>
      <w:r w:rsidR="00E7740B">
        <w:t>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E1D4E">
        <w:t>e wrote software for</w:t>
      </w:r>
      <w:r w:rsidR="00E77148">
        <w:t xml:space="preserve"> the Teensy to </w:t>
      </w:r>
      <w:r w:rsidR="00E7740B">
        <w:t>deliver conditioned stimuli and to record the timing of</w:t>
      </w:r>
      <w:r w:rsidR="00020458">
        <w:t xml:space="preserve"> </w:t>
      </w:r>
      <w:r w:rsidR="00DC2844">
        <w:t>two</w:t>
      </w:r>
      <w:r w:rsidR="00F0216A">
        <w:t xml:space="preserve"> of these events,</w:t>
      </w:r>
      <w:r w:rsidR="008907BC">
        <w:t xml:space="preserve"> the tone and puff,</w:t>
      </w:r>
      <w:r w:rsidR="00F0216A">
        <w:t xml:space="preserve"> whose state changes were synchronized to frame capture</w:t>
      </w:r>
      <w:r w:rsidR="006705AA">
        <w:t>. To deliver an auditory stimulus</w:t>
      </w:r>
      <w:r w:rsidR="00E7740B">
        <w:t xml:space="preserve">,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rsidR="00E7740B">
        <w:t>. T</w:t>
      </w:r>
      <w:r w:rsidR="003130C4">
        <w:t>hree</w:t>
      </w:r>
      <w:r w:rsidR="00322DA8">
        <w:t xml:space="preserve"> sets of 14x1 double insulated pins for connecting the Teensy to the prop shield. In total, this setup costs approximately $40, excluding general equipment.</w:t>
      </w:r>
    </w:p>
    <w:p w14:paraId="38926C21" w14:textId="735A81CF"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drift 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0C3EFAC5" w14:textId="23793BC3" w:rsidR="003A49F3" w:rsidRDefault="009C7571" w:rsidP="00122DC3">
      <w:pPr>
        <w:ind w:firstLine="720"/>
      </w:pPr>
      <w:r>
        <w:t xml:space="preserve">We </w:t>
      </w:r>
      <w:r w:rsidR="003C2C2E">
        <w:t xml:space="preserve">further quantified </w:t>
      </w:r>
      <w:r w:rsidR="00A552C5">
        <w:t>sound onset latency</w:t>
      </w:r>
      <w:r w:rsidR="007F0DA0">
        <w:t xml:space="preserve">, </w:t>
      </w:r>
      <w:r w:rsidR="00A552C5">
        <w:t>sound</w:t>
      </w:r>
      <w:r w:rsidR="007F0DA0">
        <w:t xml:space="preserve"> </w:t>
      </w:r>
      <w:r w:rsidR="003C2C2E">
        <w:t>duration</w:t>
      </w:r>
      <w:r>
        <w:t xml:space="preserve">, </w:t>
      </w:r>
      <w:r w:rsidR="00A552C5">
        <w:t>puff latency</w:t>
      </w:r>
      <w:r w:rsidR="008664D6">
        <w:t xml:space="preserve">, and puff </w:t>
      </w:r>
      <w:r w:rsidR="003C2C2E">
        <w:t>duration</w:t>
      </w:r>
      <w:r>
        <w:t>.</w:t>
      </w:r>
      <w:r w:rsidR="008664D6">
        <w:t xml:space="preserve"> As shown in figure 4Biii, </w:t>
      </w:r>
      <w:r w:rsidR="003C2C2E">
        <w:t>the digital output for eye puff showed no delay from the theoretical time (</w:t>
      </w:r>
      <w:r w:rsidR="003948F2" w:rsidRPr="007C4672">
        <w:t>mean</w:t>
      </w:r>
      <w:r w:rsidR="003948F2">
        <w:t xml:space="preserve"> latency </w:t>
      </w:r>
      <w:r w:rsidR="003948F2" w:rsidRPr="007C4672">
        <w:t xml:space="preserve">= </w:t>
      </w:r>
      <w:r w:rsidR="003948F2">
        <w:rPr>
          <w:rFonts w:cs="lucidatypewriter"/>
          <w:color w:val="000000"/>
        </w:rPr>
        <w:t xml:space="preserve">-0.004 </w:t>
      </w:r>
      <w:r w:rsidR="003948F2" w:rsidRPr="00A552C5">
        <w:rPr>
          <w:rFonts w:cs="lucidatypewriter"/>
          <w:color w:val="000000"/>
          <w:u w:val="single"/>
        </w:rPr>
        <w:t>+</w:t>
      </w:r>
      <w:r w:rsidR="003948F2">
        <w:rPr>
          <w:rFonts w:cs="lucidatypewriter"/>
          <w:color w:val="000000"/>
        </w:rPr>
        <w:t xml:space="preserve"> 0.012 </w:t>
      </w:r>
      <w:r w:rsidR="00BB4AFD">
        <w:rPr>
          <w:rFonts w:cs="lucidatypewriter"/>
          <w:color w:val="000000"/>
        </w:rPr>
        <w:t>(</w:t>
      </w:r>
      <w:r w:rsidR="00BB4AFD" w:rsidRPr="00543B15">
        <w:rPr>
          <w:rFonts w:cs="lucidatypewriter"/>
          <w:color w:val="000000"/>
          <w:u w:val="single"/>
        </w:rPr>
        <w:t>+</w:t>
      </w:r>
      <w:r w:rsidR="00BB4AFD">
        <w:rPr>
          <w:rFonts w:cs="lucidatypewriter"/>
          <w:color w:val="000000"/>
        </w:rPr>
        <w:t xml:space="preserve"> std) </w:t>
      </w:r>
      <w:r w:rsidR="003948F2">
        <w:rPr>
          <w:rFonts w:cs="lucidatypewriter"/>
          <w:color w:val="000000"/>
        </w:rPr>
        <w:t>ms</w:t>
      </w:r>
      <w:r w:rsidR="003948F2">
        <w:t xml:space="preserve">, range=0.04 ms </w:t>
      </w:r>
      <w:r w:rsidR="00A552C5">
        <w:t>seconds</w:t>
      </w:r>
      <w:r w:rsidR="003948F2">
        <w:t>)</w:t>
      </w:r>
      <w:r w:rsidR="00A552C5">
        <w:t xml:space="preserve">. </w:t>
      </w:r>
      <w:r w:rsidR="003C2C2E">
        <w:t>The duration of the</w:t>
      </w:r>
      <w:r w:rsidR="00A552C5">
        <w:t xml:space="preserve"> puff digital pulse was </w:t>
      </w:r>
      <w:r w:rsidR="005C3331">
        <w:t xml:space="preserve">also </w:t>
      </w:r>
      <w:r w:rsidR="00A552C5">
        <w:t xml:space="preserve">both highly accurate and consistent, </w:t>
      </w:r>
      <w:r w:rsidR="003948F2">
        <w:t>and lasted</w:t>
      </w:r>
      <w:r w:rsidR="003948F2" w:rsidRPr="007C4672">
        <w:t xml:space="preserve"> </w:t>
      </w:r>
      <w:r w:rsidR="003948F2" w:rsidRPr="007C4672">
        <w:rPr>
          <w:rFonts w:cs="lucidatypewriter"/>
          <w:color w:val="000000"/>
        </w:rPr>
        <w:t>100</w:t>
      </w:r>
      <w:r w:rsidR="003948F2">
        <w:rPr>
          <w:rFonts w:cs="lucidatypewriter"/>
          <w:color w:val="000000"/>
        </w:rPr>
        <w:t>.</w:t>
      </w:r>
      <w:r w:rsidR="003948F2" w:rsidRPr="007C4672">
        <w:rPr>
          <w:rFonts w:cs="lucidatypewriter"/>
          <w:color w:val="000000"/>
        </w:rPr>
        <w:t>03</w:t>
      </w:r>
      <w:r w:rsidR="003948F2" w:rsidRPr="007C4672">
        <w:rPr>
          <w:u w:val="single"/>
        </w:rPr>
        <w:t>+</w:t>
      </w:r>
      <w:r w:rsidR="003948F2" w:rsidRPr="007C4672">
        <w:rPr>
          <w:rFonts w:cs="lucidatypewriter"/>
          <w:color w:val="000000"/>
        </w:rPr>
        <w:t>0</w:t>
      </w:r>
      <w:r w:rsidR="003948F2">
        <w:rPr>
          <w:rFonts w:cs="lucidatypewriter"/>
          <w:color w:val="000000"/>
        </w:rPr>
        <w:t>.</w:t>
      </w:r>
      <w:r w:rsidR="003948F2" w:rsidRPr="007C4672">
        <w:rPr>
          <w:rFonts w:cs="lucidatypewriter"/>
          <w:color w:val="000000"/>
        </w:rPr>
        <w:t xml:space="preserve">02 </w:t>
      </w:r>
      <w:r w:rsidR="00543B15">
        <w:rPr>
          <w:rFonts w:cs="lucidatypewriter"/>
          <w:color w:val="000000"/>
        </w:rPr>
        <w:t>(</w:t>
      </w:r>
      <w:r w:rsidR="00543B15" w:rsidRPr="00543B15">
        <w:rPr>
          <w:rFonts w:cs="lucidatypewriter"/>
          <w:color w:val="000000"/>
          <w:u w:val="single"/>
        </w:rPr>
        <w:t>+</w:t>
      </w:r>
      <w:r w:rsidR="00543B15">
        <w:rPr>
          <w:rFonts w:cs="lucidatypewriter"/>
          <w:color w:val="000000"/>
        </w:rPr>
        <w:t xml:space="preserve"> std) </w:t>
      </w:r>
      <w:r w:rsidR="003948F2">
        <w:rPr>
          <w:rFonts w:cs="lucidatypewriter"/>
          <w:color w:val="000000"/>
        </w:rPr>
        <w:t>ms</w:t>
      </w:r>
      <w:r w:rsidR="003948F2">
        <w:t xml:space="preserve"> </w:t>
      </w:r>
      <w:r w:rsidR="00122DC3">
        <w:t>over the</w:t>
      </w:r>
      <w:r w:rsidR="003948F2">
        <w:t xml:space="preserve"> course of the</w:t>
      </w:r>
      <w:r w:rsidR="003A49F3">
        <w:t xml:space="preserve"> 50 trials</w:t>
      </w:r>
      <w:r w:rsidR="00314E68">
        <w:t>, hardly differing from the expected duration of precisely 100ms</w:t>
      </w:r>
      <w:r w:rsidR="003A49F3">
        <w:t>.</w:t>
      </w:r>
    </w:p>
    <w:p w14:paraId="71F34D84" w14:textId="194D140D" w:rsidR="003A49F3" w:rsidRDefault="00A552C5" w:rsidP="003A49F3">
      <w:pPr>
        <w:ind w:firstLine="720"/>
      </w:pPr>
      <w:r>
        <w:lastRenderedPageBreak/>
        <w:t>Sound latency</w:t>
      </w:r>
      <w:r w:rsidR="008664D6">
        <w:t xml:space="preserve"> </w:t>
      </w:r>
      <w:r w:rsidR="006F345B">
        <w:t>was measured by the difference between the timing of the digital pulse delivered sequentially with the tone amplitude change</w:t>
      </w:r>
      <w:r w:rsidR="00961426">
        <w:t>, and the time of the tone amplitude change as measured by the TDT system</w:t>
      </w:r>
      <w:r w:rsidR="006F345B">
        <w:t xml:space="preserve">.  </w:t>
      </w:r>
      <w:r w:rsidR="00E861DF">
        <w:t xml:space="preserve">This tone latency </w:t>
      </w:r>
      <w:r>
        <w:t>was</w:t>
      </w:r>
      <w:r w:rsidR="008664D6">
        <w:t xml:space="preserve"> both</w:t>
      </w:r>
      <w:r>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727D53">
        <w:t>is</w:t>
      </w:r>
      <w:r w:rsidR="00F21FEB">
        <w:t xml:space="preserv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1570982" w:rsidR="00BD2225" w:rsidRDefault="003A49F3" w:rsidP="003A49F3">
      <w:pPr>
        <w:ind w:firstLine="720"/>
      </w:pPr>
      <w:r>
        <w:t>We also measured the lengths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w:t>
      </w:r>
      <w:r w:rsidR="00647849">
        <w:t>a</w:t>
      </w:r>
      <w:r w:rsidR="009900AF">
        <w:t xml:space="preserve"> main script. </w:t>
      </w:r>
      <w:r w:rsidR="00225A75">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0"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FD97518" w:rsidR="007D5C1E" w:rsidRDefault="00491129" w:rsidP="007D5C1E">
      <w:pPr>
        <w:ind w:firstLine="720"/>
      </w:pPr>
      <w:r>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with </w:t>
      </w:r>
      <w:r w:rsidR="00A876B3">
        <w:t>various</w:t>
      </w:r>
      <w:r w:rsidR="00001E11">
        <w:t xml:space="preserve"> devices for 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5F369ACC"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sending out regular digital pulses to control an image capturing device. It</w:t>
      </w:r>
      <w:r>
        <w:t xml:space="preserve"> also highlights </w:t>
      </w:r>
      <w:r>
        <w:lastRenderedPageBreak/>
        <w:t>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0F605EDB"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the conclusion </w:t>
      </w:r>
      <w:r w:rsidR="00917422">
        <w:t xml:space="preserve">for example </w:t>
      </w:r>
      <w:r w:rsidR="00925269">
        <w:t xml:space="preserve">that velocity is the only correlate of neural activity in the striatum. </w:t>
      </w:r>
    </w:p>
    <w:p w14:paraId="2A8EDE8F" w14:textId="574BCE80" w:rsidR="00D953D8" w:rsidRDefault="002F3FC8" w:rsidP="00D73C96">
      <w:pPr>
        <w:ind w:firstLine="720"/>
      </w:pPr>
      <w:r>
        <w:t>With PC-based experimental control</w:t>
      </w:r>
      <w:r w:rsidR="00D953D8">
        <w:t xml:space="preserve">, one must align tasks to imaging data after the fact, or </w:t>
      </w:r>
      <w:r w:rsidR="00EC5601">
        <w:t xml:space="preserve">else </w:t>
      </w:r>
      <w:r w:rsidR="00D953D8">
        <w:t xml:space="preserve">face substantial variability in frame spacing. As explained previously </w:t>
      </w:r>
      <w:sdt>
        <w:sdtPr>
          <w:id w:val="971557675"/>
          <w:citation/>
        </w:sdtPr>
        <w:sdtEndPr/>
        <w:sdtContent>
          <w:r w:rsidR="00D953D8">
            <w:fldChar w:fldCharType="begin"/>
          </w:r>
          <w:r w:rsidR="00D953D8">
            <w:instrText xml:space="preserve">CITATION DAu12 \m Sol18 \l 1033 </w:instrText>
          </w:r>
          <w:r w:rsidR="00D953D8">
            <w:fldChar w:fldCharType="separate"/>
          </w:r>
          <w:r w:rsidR="00D953D8">
            <w:rPr>
              <w:noProof/>
            </w:rPr>
            <w:t>(D'Ausilio, 2012; Solari, Sviatkó, Laszlovsky, Hegedüs, &amp; Hangya, 2018)</w:t>
          </w:r>
          <w:r w:rsidR="00D953D8">
            <w:fldChar w:fldCharType="end"/>
          </w:r>
        </w:sdtContent>
      </w:sdt>
      <w:r w:rsidR="00D953D8">
        <w:t xml:space="preserve">, using a microcontroller such as an Arduino or </w:t>
      </w:r>
      <w:r w:rsidR="00A5515C">
        <w:t xml:space="preserve">the </w:t>
      </w:r>
      <w:r w:rsidR="00D953D8">
        <w:t xml:space="preserve">Teensy 3.2 circumvents the issue of imprecise timing of behavioral </w:t>
      </w:r>
      <w:r w:rsidR="001F2EF1">
        <w:t>recordings</w:t>
      </w:r>
      <w:r w:rsidR="00D953D8">
        <w:t xml:space="preserve">. </w:t>
      </w:r>
      <w:r>
        <w:t>I</w:t>
      </w:r>
      <w:r w:rsidR="00D953D8">
        <w:t>n addition, synchronizing camera triggers with experimental events circumvents the need of post-hoc image alignment.</w:t>
      </w:r>
    </w:p>
    <w:p w14:paraId="1FD2877F" w14:textId="0D5CFF63" w:rsidR="00586A58" w:rsidRDefault="002C083C" w:rsidP="00A4735F">
      <w:pPr>
        <w:ind w:firstLine="360"/>
      </w:pPr>
      <w:r>
        <w:t>In conc</w:t>
      </w:r>
      <w:r w:rsidR="007A4FE2">
        <w:t xml:space="preserve">lusion, </w:t>
      </w:r>
      <w:r w:rsidR="00D953D8">
        <w:t>the T</w:t>
      </w:r>
      <w:r w:rsidR="00A4735F">
        <w:t xml:space="preserve">eensy 3.2 </w:t>
      </w:r>
      <w:r w:rsidR="00EC5601">
        <w:t>enables</w:t>
      </w:r>
      <w:r w:rsidR="00A4735F">
        <w:t xml:space="preserve"> a user to flexibly orchestrate experiments with synchronous behavioral monitoring control and capture with image capture. A</w:t>
      </w:r>
      <w:r w:rsidR="00D953D8">
        <w:t>dditional timing function</w:t>
      </w:r>
      <w:r w:rsidR="00925269">
        <w:t>s</w:t>
      </w:r>
      <w:r w:rsidR="00D953D8">
        <w:t xml:space="preserve">, </w:t>
      </w:r>
      <w:r w:rsidR="00925269">
        <w:t xml:space="preserve">such as </w:t>
      </w:r>
      <w:r w:rsidR="00D953D8">
        <w:t>the “IntervalTimer”</w:t>
      </w:r>
      <w:r w:rsidR="00EC5601">
        <w:t>,</w:t>
      </w:r>
      <w:r w:rsidR="00925269">
        <w:t xml:space="preserve"> make</w:t>
      </w:r>
      <w:r w:rsidR="00D953D8">
        <w:t xml:space="preserve"> the Teensy 3.2 </w:t>
      </w:r>
      <w:r w:rsidR="00EC5601">
        <w:t>easier to program to</w:t>
      </w:r>
      <w:r w:rsidR="00D953D8">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D953D8">
        <w:t xml:space="preserve"> </w:t>
      </w:r>
      <w:r w:rsidR="00A4735F">
        <w:t xml:space="preserve">The </w:t>
      </w:r>
      <w:r w:rsidR="006C36D7">
        <w:t xml:space="preserve">precision and </w:t>
      </w:r>
      <w:r w:rsidR="00EC5601">
        <w:t>flexibility</w:t>
      </w:r>
      <w:r w:rsidR="006C36D7">
        <w:t xml:space="preserve"> of the Teensy 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that benefit from synchronous image capture and behavioral control and 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 xml:space="preserve">-conditioning paradigm. The user specifies </w:t>
      </w:r>
      <w:r w:rsidR="00CC708F">
        <w:lastRenderedPageBreak/>
        <w:t>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lastRenderedPageBreak/>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5" w:author="X Han" w:date="2018-11-12T16:44:00Z" w:initials="XH">
    <w:p w14:paraId="4AB80565" w14:textId="0F1CC9CD" w:rsidR="00AD6A5D" w:rsidRDefault="00AD6A5D">
      <w:pPr>
        <w:pStyle w:val="CommentText"/>
      </w:pPr>
      <w:r>
        <w:rPr>
          <w:rStyle w:val="CommentReference"/>
        </w:rPr>
        <w:annotationRef/>
      </w:r>
      <w:r>
        <w:t>What is the difference of Teensy 3.2 versus Teensy? Can we streamline the writing somehow?</w:t>
      </w:r>
    </w:p>
  </w:comment>
  <w:comment w:id="102" w:author="X Han" w:date="2018-11-12T16:44:00Z" w:initials="XH">
    <w:p w14:paraId="6D601B24" w14:textId="494B07ED" w:rsidR="006543EC" w:rsidRDefault="006543EC">
      <w:pPr>
        <w:pStyle w:val="CommentText"/>
      </w:pPr>
      <w:r>
        <w:rPr>
          <w:rStyle w:val="CommentReference"/>
        </w:rPr>
        <w:annotationRef/>
      </w:r>
      <w:r>
        <w:t>What is UNO?</w:t>
      </w:r>
    </w:p>
  </w:comment>
  <w:comment w:id="149" w:author="X Han" w:date="2018-11-12T16:57:00Z" w:initials="XH">
    <w:p w14:paraId="69E7E069" w14:textId="5DDFC375" w:rsidR="00211538" w:rsidRDefault="00211538">
      <w:pPr>
        <w:pStyle w:val="CommentText"/>
      </w:pPr>
      <w:r>
        <w:rPr>
          <w:rStyle w:val="CommentReference"/>
        </w:rPr>
        <w:annotationRef/>
      </w:r>
      <w:r>
        <w:t>I don’t get this.</w:t>
      </w:r>
    </w:p>
  </w:comment>
  <w:comment w:id="154" w:author="X Han" w:date="2018-11-13T12:44:00Z" w:initials="XH">
    <w:p w14:paraId="570DD8B1" w14:textId="34E5D0D1" w:rsidR="00B1527A" w:rsidRDefault="00B1527A">
      <w:pPr>
        <w:pStyle w:val="CommentText"/>
      </w:pPr>
      <w:r>
        <w:rPr>
          <w:rStyle w:val="CommentReference"/>
        </w:rPr>
        <w:annotationRef/>
      </w:r>
      <w:r>
        <w:t>Please polish up this paragraph.</w:t>
      </w:r>
    </w:p>
  </w:comment>
  <w:comment w:id="186" w:author="X Han" w:date="2018-11-13T12:46:00Z" w:initials="XH">
    <w:p w14:paraId="125F5A7E" w14:textId="6F6A208E" w:rsidR="00B1527A" w:rsidRDefault="00B1527A">
      <w:pPr>
        <w:pStyle w:val="CommentText"/>
      </w:pPr>
      <w:r>
        <w:rPr>
          <w:rStyle w:val="CommentReference"/>
        </w:rPr>
        <w:annotationRef/>
      </w:r>
      <w:r>
        <w:t>Can we find part numbers from digikey or something like digikey. Amazon has random sellers that are unreliable.</w:t>
      </w:r>
    </w:p>
  </w:comment>
  <w:comment w:id="194" w:author="X Han" w:date="2018-11-13T12:49:00Z" w:initials="XH">
    <w:p w14:paraId="01704604" w14:textId="1B3BE28F" w:rsidR="00A02A06" w:rsidRDefault="00A02A06">
      <w:pPr>
        <w:pStyle w:val="CommentText"/>
      </w:pPr>
      <w:r>
        <w:rPr>
          <w:rStyle w:val="CommentReference"/>
        </w:rPr>
        <w:annotationRef/>
      </w:r>
      <w:r>
        <w:t>What is this wire used for? Not just the cable?</w:t>
      </w:r>
    </w:p>
  </w:comment>
  <w:comment w:id="201" w:author="X Han" w:date="2018-11-13T13:23:00Z" w:initials="XH">
    <w:p w14:paraId="154FE2B2" w14:textId="7E1FB81C" w:rsidR="009924F6" w:rsidRDefault="009924F6">
      <w:pPr>
        <w:pStyle w:val="CommentText"/>
      </w:pPr>
      <w:r>
        <w:rPr>
          <w:rStyle w:val="CommentReference"/>
        </w:rPr>
        <w:annotationRef/>
      </w:r>
      <w:r>
        <w:t>Please merge these sentences. Simply the writing throughout the entire method.</w:t>
      </w:r>
    </w:p>
  </w:comment>
  <w:comment w:id="231" w:author="X Han" w:date="2018-11-13T13:12:00Z" w:initials="XH">
    <w:p w14:paraId="3480753B" w14:textId="055876F3" w:rsidR="004D24B7" w:rsidRDefault="004D24B7">
      <w:pPr>
        <w:pStyle w:val="CommentText"/>
      </w:pPr>
      <w:r>
        <w:rPr>
          <w:rStyle w:val="CommentReference"/>
        </w:rPr>
        <w:annotationRef/>
      </w:r>
      <w:r>
        <w:t>This goes to results</w:t>
      </w:r>
    </w:p>
  </w:comment>
  <w:comment w:id="237" w:author="X Han" w:date="2018-11-13T12:54:00Z" w:initials="XH">
    <w:p w14:paraId="47442F48" w14:textId="6AC572D5" w:rsidR="008D5AFE" w:rsidRDefault="008D5AFE">
      <w:pPr>
        <w:pStyle w:val="CommentText"/>
      </w:pPr>
      <w:r>
        <w:rPr>
          <w:rStyle w:val="CommentReference"/>
        </w:rPr>
        <w:annotationRef/>
      </w:r>
      <w:r>
        <w:t>What exactly is connected?</w:t>
      </w:r>
    </w:p>
  </w:comment>
  <w:comment w:id="277" w:author="X Han" w:date="2018-11-13T12:58:00Z" w:initials="XH">
    <w:p w14:paraId="1CCB16C9" w14:textId="5667F2F4" w:rsidR="00A24E59" w:rsidRDefault="00A24E59">
      <w:pPr>
        <w:pStyle w:val="CommentText"/>
      </w:pPr>
      <w:r>
        <w:rPr>
          <w:rStyle w:val="CommentReference"/>
        </w:rPr>
        <w:annotationRef/>
      </w:r>
      <w:r>
        <w:t>What is this?</w:t>
      </w:r>
    </w:p>
  </w:comment>
  <w:comment w:id="257" w:author="X Han" w:date="2018-11-13T12:59:00Z" w:initials="XH">
    <w:p w14:paraId="3FB79737" w14:textId="38C6C880" w:rsidR="00942C3C" w:rsidRDefault="00942C3C">
      <w:pPr>
        <w:pStyle w:val="CommentText"/>
      </w:pPr>
      <w:r>
        <w:rPr>
          <w:rStyle w:val="CommentReference"/>
        </w:rPr>
        <w:annotationRef/>
      </w:r>
      <w:r>
        <w:t>Can we simply this, and just upload the code to githut?</w:t>
      </w:r>
    </w:p>
  </w:comment>
  <w:comment w:id="289" w:author="X Han" w:date="2018-11-13T13:09:00Z" w:initials="XH">
    <w:p w14:paraId="1258928C" w14:textId="5132943E" w:rsidR="004D24B7" w:rsidRDefault="004D24B7">
      <w:pPr>
        <w:pStyle w:val="CommentText"/>
      </w:pPr>
      <w:r>
        <w:rPr>
          <w:rStyle w:val="CommentReference"/>
        </w:rPr>
        <w:annotationRef/>
      </w:r>
      <w:r>
        <w:t>Move this to result.</w:t>
      </w:r>
    </w:p>
  </w:comment>
  <w:comment w:id="305" w:author="X Han" w:date="2018-11-13T13:20:00Z" w:initials="XH">
    <w:p w14:paraId="2C50FFAE" w14:textId="1D196A2F" w:rsidR="001A063B" w:rsidRDefault="001A063B">
      <w:pPr>
        <w:pStyle w:val="CommentText"/>
      </w:pPr>
      <w:r>
        <w:rPr>
          <w:rStyle w:val="CommentReference"/>
        </w:rPr>
        <w:annotationRef/>
      </w:r>
      <w:r>
        <w:t>Please merge these two sentences.</w:t>
      </w:r>
    </w:p>
  </w:comment>
  <w:comment w:id="318" w:author="X Han" w:date="2018-11-13T13:19:00Z" w:initials="XH">
    <w:p w14:paraId="653BE2AE" w14:textId="363B0A37" w:rsidR="001A063B" w:rsidRDefault="001A063B">
      <w:pPr>
        <w:pStyle w:val="CommentText"/>
      </w:pPr>
      <w:r>
        <w:rPr>
          <w:rStyle w:val="CommentReference"/>
        </w:rPr>
        <w:annotationRef/>
      </w:r>
      <w:r>
        <w:t>Please fix this sentence.</w:t>
      </w:r>
    </w:p>
  </w:comment>
  <w:comment w:id="358" w:author="X Han" w:date="2018-11-13T13:24:00Z" w:initials="XH">
    <w:p w14:paraId="0B62358D" w14:textId="11321240" w:rsidR="009924F6" w:rsidRDefault="009924F6">
      <w:pPr>
        <w:pStyle w:val="CommentText"/>
      </w:pPr>
      <w:r>
        <w:rPr>
          <w:rStyle w:val="CommentReference"/>
        </w:rPr>
        <w:annotationRef/>
      </w:r>
      <w:r>
        <w:t>Move some of this to result?</w:t>
      </w:r>
    </w:p>
  </w:comment>
  <w:comment w:id="378" w:author="X Han" w:date="2018-11-13T13:28:00Z" w:initials="XH">
    <w:p w14:paraId="4A6A298B" w14:textId="0244850F" w:rsidR="009924F6" w:rsidRDefault="009924F6">
      <w:pPr>
        <w:pStyle w:val="CommentText"/>
      </w:pPr>
      <w:r>
        <w:rPr>
          <w:rStyle w:val="CommentReference"/>
        </w:rPr>
        <w:annotationRef/>
      </w:r>
      <w:r>
        <w:t>Move this to result</w:t>
      </w:r>
    </w:p>
  </w:comment>
  <w:comment w:id="379" w:author="X Han" w:date="2018-11-13T13:28:00Z" w:initials="XH">
    <w:p w14:paraId="19B13CF6" w14:textId="5DD23581" w:rsidR="009924F6" w:rsidRDefault="009924F6">
      <w:pPr>
        <w:pStyle w:val="CommentText"/>
      </w:pPr>
      <w:r>
        <w:rPr>
          <w:rStyle w:val="CommentReference"/>
        </w:rPr>
        <w:annotationRef/>
      </w:r>
      <w:r>
        <w:t>Move this to result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B80565" w15:done="0"/>
  <w15:commentEx w15:paraId="6D601B24" w15:done="0"/>
  <w15:commentEx w15:paraId="69E7E069" w15:done="0"/>
  <w15:commentEx w15:paraId="570DD8B1" w15:done="0"/>
  <w15:commentEx w15:paraId="125F5A7E" w15:done="0"/>
  <w15:commentEx w15:paraId="01704604" w15:done="0"/>
  <w15:commentEx w15:paraId="154FE2B2" w15:done="0"/>
  <w15:commentEx w15:paraId="3480753B" w15:done="0"/>
  <w15:commentEx w15:paraId="47442F48" w15:done="0"/>
  <w15:commentEx w15:paraId="1CCB16C9" w15:done="0"/>
  <w15:commentEx w15:paraId="3FB79737" w15:done="0"/>
  <w15:commentEx w15:paraId="1258928C" w15:done="0"/>
  <w15:commentEx w15:paraId="2C50FFAE" w15:done="0"/>
  <w15:commentEx w15:paraId="653BE2AE" w15:done="0"/>
  <w15:commentEx w15:paraId="0B62358D" w15:done="0"/>
  <w15:commentEx w15:paraId="4A6A298B" w15:done="0"/>
  <w15:commentEx w15:paraId="19B13CF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09059" w14:textId="77777777" w:rsidR="006E7C94" w:rsidRDefault="006E7C94" w:rsidP="00E85F45">
      <w:pPr>
        <w:spacing w:after="0" w:line="240" w:lineRule="auto"/>
      </w:pPr>
      <w:r>
        <w:separator/>
      </w:r>
    </w:p>
  </w:endnote>
  <w:endnote w:type="continuationSeparator" w:id="0">
    <w:p w14:paraId="3255DB5C" w14:textId="77777777" w:rsidR="006E7C94" w:rsidRDefault="006E7C9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99BC9" w14:textId="77777777" w:rsidR="006E7C94" w:rsidRDefault="006E7C94" w:rsidP="00E85F45">
      <w:pPr>
        <w:spacing w:after="0" w:line="240" w:lineRule="auto"/>
      </w:pPr>
      <w:r>
        <w:separator/>
      </w:r>
    </w:p>
  </w:footnote>
  <w:footnote w:type="continuationSeparator" w:id="0">
    <w:p w14:paraId="584AB4AA" w14:textId="77777777" w:rsidR="006E7C94" w:rsidRDefault="006E7C94" w:rsidP="00E8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1EA"/>
    <w:rsid w:val="00007F57"/>
    <w:rsid w:val="000107A8"/>
    <w:rsid w:val="0001168F"/>
    <w:rsid w:val="00012AF6"/>
    <w:rsid w:val="00020458"/>
    <w:rsid w:val="000255E9"/>
    <w:rsid w:val="00035703"/>
    <w:rsid w:val="00035F64"/>
    <w:rsid w:val="00042503"/>
    <w:rsid w:val="00042945"/>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73AD"/>
    <w:rsid w:val="00095FC2"/>
    <w:rsid w:val="000A03EE"/>
    <w:rsid w:val="000A0573"/>
    <w:rsid w:val="000A2598"/>
    <w:rsid w:val="000B5F69"/>
    <w:rsid w:val="000B6A1B"/>
    <w:rsid w:val="000B6BA5"/>
    <w:rsid w:val="000C07CF"/>
    <w:rsid w:val="000C19D8"/>
    <w:rsid w:val="000C2970"/>
    <w:rsid w:val="000C2C11"/>
    <w:rsid w:val="000C4672"/>
    <w:rsid w:val="000C544E"/>
    <w:rsid w:val="000C569F"/>
    <w:rsid w:val="000C5973"/>
    <w:rsid w:val="000C6044"/>
    <w:rsid w:val="000D2ABD"/>
    <w:rsid w:val="000D31D6"/>
    <w:rsid w:val="000E0E97"/>
    <w:rsid w:val="000E1CFF"/>
    <w:rsid w:val="000E62FE"/>
    <w:rsid w:val="000E6853"/>
    <w:rsid w:val="000E6B58"/>
    <w:rsid w:val="000F2CD7"/>
    <w:rsid w:val="000F57D7"/>
    <w:rsid w:val="000F7A2A"/>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27E3F"/>
    <w:rsid w:val="00135805"/>
    <w:rsid w:val="00136DC5"/>
    <w:rsid w:val="00137A51"/>
    <w:rsid w:val="0014383E"/>
    <w:rsid w:val="00146ED1"/>
    <w:rsid w:val="0015076C"/>
    <w:rsid w:val="00150D98"/>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A063B"/>
    <w:rsid w:val="001A499E"/>
    <w:rsid w:val="001B0AFD"/>
    <w:rsid w:val="001B14AB"/>
    <w:rsid w:val="001B3153"/>
    <w:rsid w:val="001B53D0"/>
    <w:rsid w:val="001B6464"/>
    <w:rsid w:val="001C1F53"/>
    <w:rsid w:val="001C382F"/>
    <w:rsid w:val="001C4FDB"/>
    <w:rsid w:val="001C6A38"/>
    <w:rsid w:val="001C6CF4"/>
    <w:rsid w:val="001C776C"/>
    <w:rsid w:val="001D15E9"/>
    <w:rsid w:val="001D1A06"/>
    <w:rsid w:val="001D1BD5"/>
    <w:rsid w:val="001D2BBD"/>
    <w:rsid w:val="001D3F58"/>
    <w:rsid w:val="001D47E8"/>
    <w:rsid w:val="001D4C39"/>
    <w:rsid w:val="001D6E43"/>
    <w:rsid w:val="001D6EFC"/>
    <w:rsid w:val="001D7B2A"/>
    <w:rsid w:val="001D7C15"/>
    <w:rsid w:val="001E2841"/>
    <w:rsid w:val="001E48DB"/>
    <w:rsid w:val="001E4A19"/>
    <w:rsid w:val="001E578E"/>
    <w:rsid w:val="001E6E7C"/>
    <w:rsid w:val="001F0D9F"/>
    <w:rsid w:val="001F1434"/>
    <w:rsid w:val="001F1746"/>
    <w:rsid w:val="001F2BCE"/>
    <w:rsid w:val="001F2EF1"/>
    <w:rsid w:val="001F3106"/>
    <w:rsid w:val="001F3DC1"/>
    <w:rsid w:val="001F4880"/>
    <w:rsid w:val="001F488F"/>
    <w:rsid w:val="001F6CDA"/>
    <w:rsid w:val="00200360"/>
    <w:rsid w:val="0020046A"/>
    <w:rsid w:val="00200C99"/>
    <w:rsid w:val="00201650"/>
    <w:rsid w:val="00204839"/>
    <w:rsid w:val="0020512C"/>
    <w:rsid w:val="00211538"/>
    <w:rsid w:val="0021312A"/>
    <w:rsid w:val="0021547F"/>
    <w:rsid w:val="00216984"/>
    <w:rsid w:val="00217294"/>
    <w:rsid w:val="002200E2"/>
    <w:rsid w:val="002234AC"/>
    <w:rsid w:val="00225879"/>
    <w:rsid w:val="00225A75"/>
    <w:rsid w:val="00230316"/>
    <w:rsid w:val="002309C6"/>
    <w:rsid w:val="00234E05"/>
    <w:rsid w:val="00237253"/>
    <w:rsid w:val="00240BE4"/>
    <w:rsid w:val="00242604"/>
    <w:rsid w:val="002470DB"/>
    <w:rsid w:val="00250A90"/>
    <w:rsid w:val="00251C21"/>
    <w:rsid w:val="00252959"/>
    <w:rsid w:val="0025676D"/>
    <w:rsid w:val="00257A11"/>
    <w:rsid w:val="00257C59"/>
    <w:rsid w:val="002634F6"/>
    <w:rsid w:val="00263784"/>
    <w:rsid w:val="002644BD"/>
    <w:rsid w:val="002746C7"/>
    <w:rsid w:val="00275B18"/>
    <w:rsid w:val="00276E2A"/>
    <w:rsid w:val="002778A5"/>
    <w:rsid w:val="0027793F"/>
    <w:rsid w:val="0028035F"/>
    <w:rsid w:val="00282B50"/>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D59AE"/>
    <w:rsid w:val="002D6AA1"/>
    <w:rsid w:val="002E1AD6"/>
    <w:rsid w:val="002E3292"/>
    <w:rsid w:val="002E4FC3"/>
    <w:rsid w:val="002E6EA9"/>
    <w:rsid w:val="002E7DB5"/>
    <w:rsid w:val="002F3117"/>
    <w:rsid w:val="002F36EF"/>
    <w:rsid w:val="002F3FC8"/>
    <w:rsid w:val="00301CB6"/>
    <w:rsid w:val="003023DA"/>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6111"/>
    <w:rsid w:val="00347854"/>
    <w:rsid w:val="00351D09"/>
    <w:rsid w:val="00352E6D"/>
    <w:rsid w:val="0035320F"/>
    <w:rsid w:val="00355259"/>
    <w:rsid w:val="00360A67"/>
    <w:rsid w:val="00361ED9"/>
    <w:rsid w:val="00364F95"/>
    <w:rsid w:val="003656CA"/>
    <w:rsid w:val="00376B02"/>
    <w:rsid w:val="00384D79"/>
    <w:rsid w:val="003856E9"/>
    <w:rsid w:val="00386A21"/>
    <w:rsid w:val="003931E1"/>
    <w:rsid w:val="003948F2"/>
    <w:rsid w:val="00395467"/>
    <w:rsid w:val="00397C93"/>
    <w:rsid w:val="003A1553"/>
    <w:rsid w:val="003A27CE"/>
    <w:rsid w:val="003A49F3"/>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3F598B"/>
    <w:rsid w:val="00400592"/>
    <w:rsid w:val="00403EA9"/>
    <w:rsid w:val="0040419E"/>
    <w:rsid w:val="0040660C"/>
    <w:rsid w:val="0041721B"/>
    <w:rsid w:val="0041782D"/>
    <w:rsid w:val="0042154A"/>
    <w:rsid w:val="004220CC"/>
    <w:rsid w:val="004317E3"/>
    <w:rsid w:val="0043294D"/>
    <w:rsid w:val="00432F90"/>
    <w:rsid w:val="00435EFD"/>
    <w:rsid w:val="004379FE"/>
    <w:rsid w:val="00437F45"/>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6EA"/>
    <w:rsid w:val="0049322B"/>
    <w:rsid w:val="004A24B7"/>
    <w:rsid w:val="004A292D"/>
    <w:rsid w:val="004A7A01"/>
    <w:rsid w:val="004A7F5F"/>
    <w:rsid w:val="004B2689"/>
    <w:rsid w:val="004B36CD"/>
    <w:rsid w:val="004B38B6"/>
    <w:rsid w:val="004B4536"/>
    <w:rsid w:val="004B4DF6"/>
    <w:rsid w:val="004B7477"/>
    <w:rsid w:val="004C1A48"/>
    <w:rsid w:val="004C56DC"/>
    <w:rsid w:val="004C6271"/>
    <w:rsid w:val="004D089A"/>
    <w:rsid w:val="004D090D"/>
    <w:rsid w:val="004D0E98"/>
    <w:rsid w:val="004D24B7"/>
    <w:rsid w:val="004D7D21"/>
    <w:rsid w:val="004E22A9"/>
    <w:rsid w:val="004E46C9"/>
    <w:rsid w:val="004E4D61"/>
    <w:rsid w:val="004E4F03"/>
    <w:rsid w:val="004E560F"/>
    <w:rsid w:val="004E5DD5"/>
    <w:rsid w:val="004E5EFE"/>
    <w:rsid w:val="004F131D"/>
    <w:rsid w:val="004F48F8"/>
    <w:rsid w:val="004F6E43"/>
    <w:rsid w:val="0050344A"/>
    <w:rsid w:val="00511A3E"/>
    <w:rsid w:val="005123B7"/>
    <w:rsid w:val="005177F9"/>
    <w:rsid w:val="0052014E"/>
    <w:rsid w:val="00523BEB"/>
    <w:rsid w:val="005257B7"/>
    <w:rsid w:val="00530D89"/>
    <w:rsid w:val="00532DCA"/>
    <w:rsid w:val="0053564F"/>
    <w:rsid w:val="0053718A"/>
    <w:rsid w:val="005373E4"/>
    <w:rsid w:val="005375A6"/>
    <w:rsid w:val="00543505"/>
    <w:rsid w:val="00543B15"/>
    <w:rsid w:val="00547A3D"/>
    <w:rsid w:val="00550B53"/>
    <w:rsid w:val="00552949"/>
    <w:rsid w:val="0056510D"/>
    <w:rsid w:val="00567A99"/>
    <w:rsid w:val="00571660"/>
    <w:rsid w:val="00571EBC"/>
    <w:rsid w:val="00574F13"/>
    <w:rsid w:val="00577032"/>
    <w:rsid w:val="00585ECF"/>
    <w:rsid w:val="00586A58"/>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EF3"/>
    <w:rsid w:val="005C25D6"/>
    <w:rsid w:val="005C3331"/>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3326"/>
    <w:rsid w:val="00605EF0"/>
    <w:rsid w:val="00612E3B"/>
    <w:rsid w:val="00615B68"/>
    <w:rsid w:val="00617F0D"/>
    <w:rsid w:val="0062001E"/>
    <w:rsid w:val="00620AC6"/>
    <w:rsid w:val="00627AA4"/>
    <w:rsid w:val="00627AF0"/>
    <w:rsid w:val="00630712"/>
    <w:rsid w:val="00632728"/>
    <w:rsid w:val="00633AD2"/>
    <w:rsid w:val="00636FF5"/>
    <w:rsid w:val="00642624"/>
    <w:rsid w:val="006433B7"/>
    <w:rsid w:val="00647849"/>
    <w:rsid w:val="0065118B"/>
    <w:rsid w:val="00651F31"/>
    <w:rsid w:val="006543EC"/>
    <w:rsid w:val="00654788"/>
    <w:rsid w:val="00655867"/>
    <w:rsid w:val="006604E8"/>
    <w:rsid w:val="00664462"/>
    <w:rsid w:val="006705AA"/>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42F5"/>
    <w:rsid w:val="006C6385"/>
    <w:rsid w:val="006C7D33"/>
    <w:rsid w:val="006D5BCC"/>
    <w:rsid w:val="006E0010"/>
    <w:rsid w:val="006E5891"/>
    <w:rsid w:val="006E59E3"/>
    <w:rsid w:val="006E668F"/>
    <w:rsid w:val="006E7C94"/>
    <w:rsid w:val="006F0827"/>
    <w:rsid w:val="006F1755"/>
    <w:rsid w:val="006F292A"/>
    <w:rsid w:val="006F345B"/>
    <w:rsid w:val="006F3B37"/>
    <w:rsid w:val="006F5502"/>
    <w:rsid w:val="006F7BBE"/>
    <w:rsid w:val="00700648"/>
    <w:rsid w:val="00702298"/>
    <w:rsid w:val="00703438"/>
    <w:rsid w:val="00706377"/>
    <w:rsid w:val="00707789"/>
    <w:rsid w:val="00711344"/>
    <w:rsid w:val="007117C3"/>
    <w:rsid w:val="0071777F"/>
    <w:rsid w:val="00722316"/>
    <w:rsid w:val="00724071"/>
    <w:rsid w:val="00724307"/>
    <w:rsid w:val="00727D53"/>
    <w:rsid w:val="00734733"/>
    <w:rsid w:val="0073797A"/>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693"/>
    <w:rsid w:val="008037DC"/>
    <w:rsid w:val="0081038E"/>
    <w:rsid w:val="00814823"/>
    <w:rsid w:val="00820582"/>
    <w:rsid w:val="00823185"/>
    <w:rsid w:val="00832B36"/>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7186C"/>
    <w:rsid w:val="00884ABC"/>
    <w:rsid w:val="0088572F"/>
    <w:rsid w:val="008907BC"/>
    <w:rsid w:val="0089082A"/>
    <w:rsid w:val="00890AA6"/>
    <w:rsid w:val="00891465"/>
    <w:rsid w:val="00891D44"/>
    <w:rsid w:val="00892E7D"/>
    <w:rsid w:val="008957B9"/>
    <w:rsid w:val="008A47A5"/>
    <w:rsid w:val="008A6958"/>
    <w:rsid w:val="008B7A95"/>
    <w:rsid w:val="008C24EE"/>
    <w:rsid w:val="008C25C5"/>
    <w:rsid w:val="008C2BE3"/>
    <w:rsid w:val="008C2FC9"/>
    <w:rsid w:val="008C408F"/>
    <w:rsid w:val="008C5BA1"/>
    <w:rsid w:val="008C7FCC"/>
    <w:rsid w:val="008D31A2"/>
    <w:rsid w:val="008D3537"/>
    <w:rsid w:val="008D47F0"/>
    <w:rsid w:val="008D57A4"/>
    <w:rsid w:val="008D5AFE"/>
    <w:rsid w:val="008E1C6E"/>
    <w:rsid w:val="008E44C3"/>
    <w:rsid w:val="008E67EF"/>
    <w:rsid w:val="008E78F8"/>
    <w:rsid w:val="008F0907"/>
    <w:rsid w:val="008F1F34"/>
    <w:rsid w:val="008F7BC0"/>
    <w:rsid w:val="00901550"/>
    <w:rsid w:val="00901893"/>
    <w:rsid w:val="00902D3F"/>
    <w:rsid w:val="00910092"/>
    <w:rsid w:val="00910EBA"/>
    <w:rsid w:val="00912317"/>
    <w:rsid w:val="00917422"/>
    <w:rsid w:val="00917B7F"/>
    <w:rsid w:val="0092175A"/>
    <w:rsid w:val="0092278A"/>
    <w:rsid w:val="00923910"/>
    <w:rsid w:val="00925269"/>
    <w:rsid w:val="00925448"/>
    <w:rsid w:val="009272F2"/>
    <w:rsid w:val="00927AFB"/>
    <w:rsid w:val="00931C5A"/>
    <w:rsid w:val="009358DD"/>
    <w:rsid w:val="00936F74"/>
    <w:rsid w:val="00940082"/>
    <w:rsid w:val="00940A43"/>
    <w:rsid w:val="00940B4C"/>
    <w:rsid w:val="00942C3C"/>
    <w:rsid w:val="00947B2A"/>
    <w:rsid w:val="00961426"/>
    <w:rsid w:val="009617E5"/>
    <w:rsid w:val="00966782"/>
    <w:rsid w:val="00971398"/>
    <w:rsid w:val="00972D6E"/>
    <w:rsid w:val="009731BF"/>
    <w:rsid w:val="009732CD"/>
    <w:rsid w:val="009736C9"/>
    <w:rsid w:val="00975FCD"/>
    <w:rsid w:val="00976EC3"/>
    <w:rsid w:val="00982BAB"/>
    <w:rsid w:val="009846FB"/>
    <w:rsid w:val="009900AF"/>
    <w:rsid w:val="00990CB4"/>
    <w:rsid w:val="009924F6"/>
    <w:rsid w:val="00992F98"/>
    <w:rsid w:val="00996B1A"/>
    <w:rsid w:val="00996C0A"/>
    <w:rsid w:val="009A05F4"/>
    <w:rsid w:val="009A26AE"/>
    <w:rsid w:val="009A3801"/>
    <w:rsid w:val="009A5293"/>
    <w:rsid w:val="009B1457"/>
    <w:rsid w:val="009B4C2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2A06"/>
    <w:rsid w:val="00A05F1C"/>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735F"/>
    <w:rsid w:val="00A5138B"/>
    <w:rsid w:val="00A51E69"/>
    <w:rsid w:val="00A5333F"/>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D3E"/>
    <w:rsid w:val="00A85FD1"/>
    <w:rsid w:val="00A86942"/>
    <w:rsid w:val="00A8750D"/>
    <w:rsid w:val="00A876B3"/>
    <w:rsid w:val="00A87CAC"/>
    <w:rsid w:val="00A9065D"/>
    <w:rsid w:val="00A914C8"/>
    <w:rsid w:val="00A92174"/>
    <w:rsid w:val="00A9389E"/>
    <w:rsid w:val="00A95F05"/>
    <w:rsid w:val="00A971F7"/>
    <w:rsid w:val="00AA307E"/>
    <w:rsid w:val="00AA5F80"/>
    <w:rsid w:val="00AA62C3"/>
    <w:rsid w:val="00AA64EA"/>
    <w:rsid w:val="00AA7F45"/>
    <w:rsid w:val="00AB0CA2"/>
    <w:rsid w:val="00AB1975"/>
    <w:rsid w:val="00AB550D"/>
    <w:rsid w:val="00AB576C"/>
    <w:rsid w:val="00AB600D"/>
    <w:rsid w:val="00AB6B79"/>
    <w:rsid w:val="00AB7304"/>
    <w:rsid w:val="00AC058D"/>
    <w:rsid w:val="00AC123B"/>
    <w:rsid w:val="00AC4201"/>
    <w:rsid w:val="00AC4B20"/>
    <w:rsid w:val="00AD1B16"/>
    <w:rsid w:val="00AD364C"/>
    <w:rsid w:val="00AD36D2"/>
    <w:rsid w:val="00AD3E99"/>
    <w:rsid w:val="00AD3F71"/>
    <w:rsid w:val="00AD3F7B"/>
    <w:rsid w:val="00AD6A5D"/>
    <w:rsid w:val="00AD7A40"/>
    <w:rsid w:val="00AE5C94"/>
    <w:rsid w:val="00AF24D6"/>
    <w:rsid w:val="00AF372B"/>
    <w:rsid w:val="00AF543F"/>
    <w:rsid w:val="00AF54B4"/>
    <w:rsid w:val="00B0066D"/>
    <w:rsid w:val="00B01958"/>
    <w:rsid w:val="00B04A44"/>
    <w:rsid w:val="00B04C05"/>
    <w:rsid w:val="00B075DE"/>
    <w:rsid w:val="00B11CFA"/>
    <w:rsid w:val="00B128D5"/>
    <w:rsid w:val="00B14A33"/>
    <w:rsid w:val="00B1527A"/>
    <w:rsid w:val="00B16002"/>
    <w:rsid w:val="00B16927"/>
    <w:rsid w:val="00B20376"/>
    <w:rsid w:val="00B222B2"/>
    <w:rsid w:val="00B23700"/>
    <w:rsid w:val="00B24A85"/>
    <w:rsid w:val="00B27280"/>
    <w:rsid w:val="00B272FF"/>
    <w:rsid w:val="00B32154"/>
    <w:rsid w:val="00B323C0"/>
    <w:rsid w:val="00B330D7"/>
    <w:rsid w:val="00B34B4D"/>
    <w:rsid w:val="00B35BA9"/>
    <w:rsid w:val="00B36460"/>
    <w:rsid w:val="00B40A0C"/>
    <w:rsid w:val="00B451ED"/>
    <w:rsid w:val="00B4587A"/>
    <w:rsid w:val="00B45E98"/>
    <w:rsid w:val="00B47E22"/>
    <w:rsid w:val="00B53984"/>
    <w:rsid w:val="00B55864"/>
    <w:rsid w:val="00B653B8"/>
    <w:rsid w:val="00B6704B"/>
    <w:rsid w:val="00B7689B"/>
    <w:rsid w:val="00B77BB5"/>
    <w:rsid w:val="00B8214B"/>
    <w:rsid w:val="00B91581"/>
    <w:rsid w:val="00B936B1"/>
    <w:rsid w:val="00B96526"/>
    <w:rsid w:val="00BA0D16"/>
    <w:rsid w:val="00BA4B51"/>
    <w:rsid w:val="00BA57F6"/>
    <w:rsid w:val="00BB20FF"/>
    <w:rsid w:val="00BB4AFD"/>
    <w:rsid w:val="00BB635C"/>
    <w:rsid w:val="00BC31B9"/>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7F4E"/>
    <w:rsid w:val="00BF129A"/>
    <w:rsid w:val="00BF2BEE"/>
    <w:rsid w:val="00BF2CEF"/>
    <w:rsid w:val="00BF45A7"/>
    <w:rsid w:val="00BF53BB"/>
    <w:rsid w:val="00BF64F5"/>
    <w:rsid w:val="00BF6718"/>
    <w:rsid w:val="00C1136F"/>
    <w:rsid w:val="00C13B39"/>
    <w:rsid w:val="00C15C5A"/>
    <w:rsid w:val="00C167F1"/>
    <w:rsid w:val="00C201E1"/>
    <w:rsid w:val="00C22EC9"/>
    <w:rsid w:val="00C2405D"/>
    <w:rsid w:val="00C35FDE"/>
    <w:rsid w:val="00C37AE3"/>
    <w:rsid w:val="00C420B8"/>
    <w:rsid w:val="00C44E54"/>
    <w:rsid w:val="00C46F40"/>
    <w:rsid w:val="00C501D5"/>
    <w:rsid w:val="00C503C0"/>
    <w:rsid w:val="00C51ED9"/>
    <w:rsid w:val="00C52A80"/>
    <w:rsid w:val="00C57026"/>
    <w:rsid w:val="00C57C4E"/>
    <w:rsid w:val="00C604FA"/>
    <w:rsid w:val="00C63BED"/>
    <w:rsid w:val="00C72597"/>
    <w:rsid w:val="00C81D49"/>
    <w:rsid w:val="00C81F7D"/>
    <w:rsid w:val="00C82704"/>
    <w:rsid w:val="00C84691"/>
    <w:rsid w:val="00C96AB1"/>
    <w:rsid w:val="00C97BFA"/>
    <w:rsid w:val="00C97E5E"/>
    <w:rsid w:val="00CA1605"/>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35FD"/>
    <w:rsid w:val="00D557FA"/>
    <w:rsid w:val="00D55A6C"/>
    <w:rsid w:val="00D61A70"/>
    <w:rsid w:val="00D63281"/>
    <w:rsid w:val="00D64BCE"/>
    <w:rsid w:val="00D668B1"/>
    <w:rsid w:val="00D70814"/>
    <w:rsid w:val="00D70D6F"/>
    <w:rsid w:val="00D7347B"/>
    <w:rsid w:val="00D73A17"/>
    <w:rsid w:val="00D73C96"/>
    <w:rsid w:val="00D742C8"/>
    <w:rsid w:val="00D74F63"/>
    <w:rsid w:val="00D76A34"/>
    <w:rsid w:val="00D8470E"/>
    <w:rsid w:val="00D863F6"/>
    <w:rsid w:val="00D866E3"/>
    <w:rsid w:val="00D9051D"/>
    <w:rsid w:val="00D91E60"/>
    <w:rsid w:val="00D9232B"/>
    <w:rsid w:val="00D94CF3"/>
    <w:rsid w:val="00D953D8"/>
    <w:rsid w:val="00D96CCE"/>
    <w:rsid w:val="00DA1068"/>
    <w:rsid w:val="00DA41AD"/>
    <w:rsid w:val="00DB0F81"/>
    <w:rsid w:val="00DB180E"/>
    <w:rsid w:val="00DB1E98"/>
    <w:rsid w:val="00DB58F7"/>
    <w:rsid w:val="00DB6E84"/>
    <w:rsid w:val="00DB7580"/>
    <w:rsid w:val="00DC0B63"/>
    <w:rsid w:val="00DC2844"/>
    <w:rsid w:val="00DC38F5"/>
    <w:rsid w:val="00DC4107"/>
    <w:rsid w:val="00DC592F"/>
    <w:rsid w:val="00DD174E"/>
    <w:rsid w:val="00DD19FA"/>
    <w:rsid w:val="00DD4792"/>
    <w:rsid w:val="00DE4081"/>
    <w:rsid w:val="00DF1799"/>
    <w:rsid w:val="00DF4567"/>
    <w:rsid w:val="00DF522D"/>
    <w:rsid w:val="00DF67BD"/>
    <w:rsid w:val="00DF711A"/>
    <w:rsid w:val="00DF7CEF"/>
    <w:rsid w:val="00E00679"/>
    <w:rsid w:val="00E03306"/>
    <w:rsid w:val="00E0604F"/>
    <w:rsid w:val="00E069D0"/>
    <w:rsid w:val="00E07D29"/>
    <w:rsid w:val="00E1194C"/>
    <w:rsid w:val="00E12811"/>
    <w:rsid w:val="00E129D8"/>
    <w:rsid w:val="00E141F8"/>
    <w:rsid w:val="00E145A8"/>
    <w:rsid w:val="00E14E1D"/>
    <w:rsid w:val="00E15674"/>
    <w:rsid w:val="00E15B75"/>
    <w:rsid w:val="00E176A4"/>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3C30"/>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1DF"/>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E1D4E"/>
    <w:rsid w:val="00EE2D42"/>
    <w:rsid w:val="00EE39D4"/>
    <w:rsid w:val="00EE4055"/>
    <w:rsid w:val="00EF0407"/>
    <w:rsid w:val="00EF1FC3"/>
    <w:rsid w:val="00EF3611"/>
    <w:rsid w:val="00EF40F3"/>
    <w:rsid w:val="00EF47A8"/>
    <w:rsid w:val="00EF579E"/>
    <w:rsid w:val="00F01DF8"/>
    <w:rsid w:val="00F0216A"/>
    <w:rsid w:val="00F02480"/>
    <w:rsid w:val="00F0766C"/>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FBA"/>
    <w:rsid w:val="00F67074"/>
    <w:rsid w:val="00F673BA"/>
    <w:rsid w:val="00F70515"/>
    <w:rsid w:val="00F73979"/>
    <w:rsid w:val="00F81C7E"/>
    <w:rsid w:val="00F857F8"/>
    <w:rsid w:val="00F87F8F"/>
    <w:rsid w:val="00F94B6D"/>
    <w:rsid w:val="00F94F48"/>
    <w:rsid w:val="00F9602E"/>
    <w:rsid w:val="00F96664"/>
    <w:rsid w:val="00FA02E0"/>
    <w:rsid w:val="00FA2709"/>
    <w:rsid w:val="00FA5267"/>
    <w:rsid w:val="00FA6AAE"/>
    <w:rsid w:val="00FA739B"/>
    <w:rsid w:val="00FB1F96"/>
    <w:rsid w:val="00FB621A"/>
    <w:rsid w:val="00FB7CBF"/>
    <w:rsid w:val="00FC4BC1"/>
    <w:rsid w:val="00FC5389"/>
    <w:rsid w:val="00FC55BA"/>
    <w:rsid w:val="00FD0BD0"/>
    <w:rsid w:val="00FD1712"/>
    <w:rsid w:val="00FD2E33"/>
    <w:rsid w:val="00FD6034"/>
    <w:rsid w:val="00FE06CF"/>
    <w:rsid w:val="00FE48A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mazon.com/Elenco-Hook-Up-Colors-dispenser-WK-106/dp/B008L3QJAS/" TargetMode="External"/><Relationship Id="rId18" Type="http://schemas.openxmlformats.org/officeDocument/2006/relationships/hyperlink" Target="https://datasheet.octopart.com/ADNS-9800-Avago-datasheet-1066646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www.pjrc.com/store/teensy32.html" TargetMode="Externa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20"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www.amazon.com/gp/product/B0774NMT1S/" TargetMode="External"/><Relationship Id="rId23" Type="http://schemas.openxmlformats.org/officeDocument/2006/relationships/theme" Target="theme/theme1.xml"/><Relationship Id="rId10" Type="http://schemas.openxmlformats.org/officeDocument/2006/relationships/hyperlink" Target="https://www.amazon.com/Glarks-Straight-Connector-Assortment-Prototype/dp/B076GZXW3Z/" TargetMode="External"/><Relationship Id="rId19" Type="http://schemas.openxmlformats.org/officeDocument/2006/relationships/hyperlink" Target="https://github.com/markbucklin/NavigationSensor/src/ADNS98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azon.com/IWISS-Professional-Compression-Ratcheting-Wire-electrode/dp/B00OMM4YUY/"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0F89FBE7-5E0A-411D-BA90-61D5A2A8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14</Pages>
  <Words>7351</Words>
  <Characters>41904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X Han</cp:lastModifiedBy>
  <cp:revision>20</cp:revision>
  <dcterms:created xsi:type="dcterms:W3CDTF">2018-11-12T21:30:00Z</dcterms:created>
  <dcterms:modified xsi:type="dcterms:W3CDTF">2018-11-13T18:30:00Z</dcterms:modified>
</cp:coreProperties>
</file>