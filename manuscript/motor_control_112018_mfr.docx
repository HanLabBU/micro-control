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06F4B68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845BF9">
        <w:t xml:space="preserve">to initiate camera </w:t>
      </w:r>
      <w:r w:rsidR="00940331">
        <w:t>image acquisition</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56D8F9B4"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as </w:t>
      </w:r>
      <w:r w:rsidR="00845BF9">
        <w:rPr>
          <w:rFonts w:eastAsiaTheme="minorEastAsia" w:hAnsi="Calibri"/>
          <w:color w:val="000000" w:themeColor="text1"/>
          <w:kern w:val="24"/>
        </w:rPr>
        <w:t xml:space="preserve">the PC </w:t>
      </w:r>
      <w:r w:rsidR="004C1D8F">
        <w:rPr>
          <w:rFonts w:eastAsiaTheme="minorEastAsia" w:hAnsi="Calibri"/>
          <w:color w:val="000000" w:themeColor="text1"/>
          <w:kern w:val="24"/>
        </w:rPr>
        <w:t xml:space="preserve">operating system needs to balance the demands of many system operations at once. </w:t>
      </w:r>
    </w:p>
    <w:p w14:paraId="06F6489A" w14:textId="2C5D8354" w:rsidR="00F3299C" w:rsidRDefault="00724071" w:rsidP="009F6C06">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EB7EB1">
        <w:t xml:space="preserve">For example, </w:t>
      </w:r>
      <w:r w:rsidR="004D0639">
        <w:t>Arduino devices 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1F590E">
            <w:instrText xml:space="preserve"> \m Mic17</w:instrText>
          </w:r>
          <w:r w:rsidR="004D0639">
            <w:fldChar w:fldCharType="separate"/>
          </w:r>
          <w:r w:rsidR="001F590E">
            <w:rPr>
              <w:noProof/>
            </w:rPr>
            <w:t xml:space="preserve"> (Wilms &amp; Häusser, 2015; Takahashi, Oertner, </w:t>
          </w:r>
          <w:r w:rsidR="001F590E">
            <w:rPr>
              <w:noProof/>
            </w:rPr>
            <w:lastRenderedPageBreak/>
            <w:t>Hegemann, &amp; Larkum, 2016; Micallef, Takahashi, Larkum, &amp; Palmer, 2017)</w:t>
          </w:r>
          <w:r w:rsidR="004D0639">
            <w:fldChar w:fldCharType="end"/>
          </w:r>
        </w:sdtContent>
      </w:sdt>
      <w:r w:rsidR="0017341E">
        <w:t xml:space="preserve">. </w:t>
      </w:r>
      <w:bookmarkStart w:id="0" w:name="_GoBack"/>
      <w:bookmarkEnd w:id="0"/>
      <w:r w:rsidR="00845BF9">
        <w:t xml:space="preserve">One way to </w:t>
      </w:r>
      <w:r w:rsidR="001B46B1">
        <w:t xml:space="preserve">perform precisely timed </w:t>
      </w:r>
      <w:r w:rsidR="006C42F5">
        <w:t>acquisition</w:t>
      </w:r>
      <w:r w:rsidR="001B46B1">
        <w:t xml:space="preserve"> of each image frame is to </w:t>
      </w:r>
      <w:r w:rsidR="00E5654A">
        <w:t>trigger</w:t>
      </w:r>
      <w:r w:rsidR="001B46B1">
        <w:t xml:space="preserve"> the acquisition of</w:t>
      </w:r>
      <w:r w:rsidR="00E5654A">
        <w:t xml:space="preserve"> each frame </w:t>
      </w:r>
      <w:r w:rsidR="00522E09">
        <w:t>independently</w:t>
      </w:r>
      <w:r w:rsidR="001B46B1">
        <w:t xml:space="preserve">, while </w:t>
      </w:r>
      <w:r w:rsidR="00E975FA">
        <w:t>simultaneously</w:t>
      </w:r>
      <w:r w:rsidR="00522E09">
        <w:t xml:space="preserve"> </w:t>
      </w:r>
      <w:r w:rsidR="00E5654A">
        <w:t>acquir</w:t>
      </w:r>
      <w:r w:rsidR="001B46B1">
        <w:t>ing</w:t>
      </w:r>
      <w:r w:rsidR="00E5654A">
        <w:t xml:space="preserve"> behavioral data.</w:t>
      </w:r>
      <w:r w:rsidR="00294A7D">
        <w:t xml:space="preserve"> To do this, one can use the external trigger setting</w:t>
      </w:r>
      <w:r w:rsidR="005F209C">
        <w:t xml:space="preserve"> of the camera</w:t>
      </w:r>
      <w:r w:rsidR="001B46B1">
        <w:t xml:space="preserve"> as demonstrated </w:t>
      </w:r>
      <w:r w:rsidR="00294A7D">
        <w:t xml:space="preserve">previously </w:t>
      </w:r>
      <w:sdt>
        <w:sdtPr>
          <w:id w:val="1124964402"/>
          <w:citation/>
        </w:sdtPr>
        <w:sdtEnd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1B46B1">
        <w:t>Because of the simplicity of microcontrollers and their temporal precisions, microcontroller</w:t>
      </w:r>
      <w:r w:rsidR="009E6CC2">
        <w:t>s</w:t>
      </w:r>
      <w:r w:rsidR="001B46B1">
        <w:t xml:space="preserve"> represent an attractive solution to precisely record digital data and</w:t>
      </w:r>
      <w:r w:rsidR="00B62AD6">
        <w:t xml:space="preserve"> monitor experimental progress.</w:t>
      </w:r>
    </w:p>
    <w:p w14:paraId="1ED3CF6F" w14:textId="62B05BB4"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xml:space="preserve">, </w:t>
      </w:r>
      <w:r w:rsidR="0017341E">
        <w:t xml:space="preserve">during </w:t>
      </w:r>
      <w:r w:rsidR="001B46B1">
        <w:t xml:space="preserve">a </w:t>
      </w:r>
      <w:r w:rsidR="0017341E">
        <w:t xml:space="preserve">voluntary movement </w:t>
      </w:r>
      <w:r w:rsidR="001B46B1">
        <w:t xml:space="preserve">tracking experiment </w:t>
      </w:r>
      <w:r w:rsidR="0017341E">
        <w:t xml:space="preserve">and </w:t>
      </w:r>
      <w:r w:rsidR="00E32526">
        <w:t>a</w:t>
      </w:r>
      <w:r w:rsidR="0017341E">
        <w:t xml:space="preserve"> trace conditioning</w:t>
      </w:r>
      <w:r w:rsidR="001B46B1">
        <w:t xml:space="preserve"> learning</w:t>
      </w:r>
      <w:r w:rsidR="0017341E">
        <w:t xml:space="preserve">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sound waveforms</w:t>
      </w:r>
      <w:r w:rsidR="001B46B1">
        <w:t xml:space="preserve"> to drive a speaker for </w:t>
      </w:r>
      <w:r w:rsidR="00F00EE4">
        <w:t xml:space="preserve">an </w:t>
      </w:r>
      <w:r w:rsidR="001B46B1">
        <w:t xml:space="preserve">auditory experiment.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w:t>
      </w:r>
      <w:r w:rsidR="001B46B1">
        <w:t>and</w:t>
      </w:r>
      <w:r w:rsidR="00FD7391">
        <w:t xml:space="preserve">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5937DD">
        <w:t>user-</w:t>
      </w:r>
      <w:r w:rsidR="0017341E">
        <w:t xml:space="preserve">friendly </w:t>
      </w:r>
      <w:r w:rsidR="00137E46">
        <w:t>environment for imaging</w:t>
      </w:r>
      <w:r w:rsidR="00FD7391">
        <w:t xml:space="preserve"> experiments during behavior</w:t>
      </w:r>
      <w:r w:rsidR="00926CE8">
        <w:t>.</w:t>
      </w:r>
    </w:p>
    <w:p w14:paraId="2B77EC8A" w14:textId="77777777" w:rsidR="003B42D2" w:rsidRDefault="003B42D2" w:rsidP="00836FC8"/>
    <w:p w14:paraId="588D0400" w14:textId="7A7A2097" w:rsidR="00152631" w:rsidRDefault="00AD3F71" w:rsidP="00820582">
      <w:pPr>
        <w:rPr>
          <w:b/>
        </w:rPr>
      </w:pPr>
      <w:r w:rsidRPr="00AD3F71">
        <w:rPr>
          <w:b/>
        </w:rPr>
        <w:t>Methods</w:t>
      </w:r>
    </w:p>
    <w:p w14:paraId="59051373" w14:textId="4C882744" w:rsidR="001F1434" w:rsidRDefault="002D5EDA" w:rsidP="00820582">
      <w:r>
        <w:rPr>
          <w:i/>
        </w:rPr>
        <w:t>C</w:t>
      </w:r>
      <w:r w:rsidR="001F1434">
        <w:rPr>
          <w:i/>
        </w:rPr>
        <w:t xml:space="preserve">onstruction of Teensy </w:t>
      </w:r>
      <w:r w:rsidR="00137A51">
        <w:rPr>
          <w:i/>
        </w:rPr>
        <w:t>boards</w:t>
      </w:r>
    </w:p>
    <w:p w14:paraId="6D15E646" w14:textId="2BDF2AB6" w:rsidR="00137A51" w:rsidRPr="00137A51" w:rsidRDefault="00B1527A" w:rsidP="00495A39">
      <w:pPr>
        <w:ind w:firstLine="720"/>
      </w:pPr>
      <w:r>
        <w:t xml:space="preserve">The two </w:t>
      </w:r>
      <w:r w:rsidR="00137A51">
        <w:t>experimental designs are shown in Figure 1</w:t>
      </w:r>
      <w:r w:rsidR="002D5EDA">
        <w:t>. T</w:t>
      </w:r>
      <w:r w:rsidR="001A063B">
        <w:t xml:space="preserve">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94A7D">
        <w:t xml:space="preserve"> (Figure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 xml:space="preserve">attached </w:t>
      </w:r>
      <w:r w:rsidR="001234A4">
        <w:t xml:space="preserve">to </w:t>
      </w:r>
      <w:r w:rsidR="00F92C06">
        <w:t>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 xml:space="preserve">. </w:t>
      </w:r>
      <w:r w:rsidR="000727A8">
        <w:t>To turn digital pins on and off, and also to change their modes to either “input” or “output”, we used the DigitalIO library (</w:t>
      </w:r>
      <w:hyperlink r:id="rId10" w:history="1">
        <w:r w:rsidR="000727A8" w:rsidRPr="00071F6E">
          <w:rPr>
            <w:rStyle w:val="Hyperlink"/>
          </w:rPr>
          <w:t>https://github.com/greiman/DigitalIO</w:t>
        </w:r>
      </w:hyperlink>
      <w:r w:rsidR="000727A8">
        <w:t>), which decreases the amount of time spent performing each of these actions.</w:t>
      </w:r>
      <w:r w:rsidR="00F00EE4">
        <w:t xml:space="preserve"> </w:t>
      </w:r>
      <w:r w:rsidR="000727A8">
        <w:t>T</w:t>
      </w:r>
      <w:r w:rsidR="00495A39">
        <w:t xml:space="preserve">o easily set </w:t>
      </w:r>
      <w:r w:rsidR="000727A8">
        <w:t xml:space="preserve">experiment specific parameters for the Teensy, such as the </w:t>
      </w:r>
      <w:r w:rsidR="00495A39">
        <w:t>sampling frequency</w:t>
      </w:r>
      <w:r w:rsidR="000727A8">
        <w:t>,</w:t>
      </w:r>
      <w:r w:rsidR="00495A39">
        <w:t xml:space="preserve"> </w:t>
      </w:r>
      <w:r w:rsidR="000727A8">
        <w:t>the trial number</w:t>
      </w:r>
      <w:r w:rsidR="001234A4">
        <w:t xml:space="preserve"> and </w:t>
      </w:r>
      <w:r w:rsidR="00CD7963">
        <w:t xml:space="preserve">trial </w:t>
      </w:r>
      <w:r w:rsidR="001234A4">
        <w:t>length</w:t>
      </w:r>
      <w:r w:rsidR="00CD7963">
        <w:t>,</w:t>
      </w:r>
      <w:r w:rsidR="000727A8">
        <w:t xml:space="preserve"> and the </w:t>
      </w:r>
      <w:r w:rsidR="00495A39">
        <w:t>length of an experiment, we developed a simple MATLAB graphical user interface.</w:t>
      </w:r>
      <w:r w:rsidR="00AE24F6">
        <w:t xml:space="preserve"> </w:t>
      </w:r>
    </w:p>
    <w:p w14:paraId="3A41404F" w14:textId="1F6978A4" w:rsidR="00820582" w:rsidRPr="0079635D" w:rsidRDefault="000727A8" w:rsidP="00347854">
      <w:pPr>
        <w:rPr>
          <w:i/>
        </w:rPr>
      </w:pPr>
      <w:r w:rsidRPr="0079635D">
        <w:rPr>
          <w:i/>
        </w:rPr>
        <w:t>M</w:t>
      </w:r>
      <w:r w:rsidR="002D5EDA" w:rsidRPr="0079635D">
        <w:rPr>
          <w:i/>
        </w:rPr>
        <w:t>o</w:t>
      </w:r>
      <w:r w:rsidRPr="0079635D">
        <w:rPr>
          <w:i/>
        </w:rPr>
        <w:t>tion</w:t>
      </w:r>
      <w:r w:rsidR="002D5EDA" w:rsidRPr="0079635D">
        <w:rPr>
          <w:i/>
        </w:rPr>
        <w:t xml:space="preserve"> tracking </w:t>
      </w:r>
      <w:r w:rsidR="00BE536F" w:rsidRPr="0079635D">
        <w:rPr>
          <w:i/>
        </w:rPr>
        <w:t>experiment</w:t>
      </w:r>
    </w:p>
    <w:p w14:paraId="28FB81C6" w14:textId="79EDD17D"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2"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A 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 xml:space="preserve">For the counts per inch setting of the sensor, which determines the sensitivity of the sensors to external </w:t>
      </w:r>
      <w:r w:rsidR="00137645">
        <w:lastRenderedPageBreak/>
        <w:t>movement, we used a value of 3400 counts per inch. Thus,</w:t>
      </w:r>
      <w:r w:rsidR="00DF1799">
        <w:t xml:space="preserve"> the </w:t>
      </w:r>
      <w:r w:rsidR="004D24B7">
        <w:t xml:space="preserve">total distance travelled </w:t>
      </w:r>
      <w:r w:rsidR="000727A8">
        <w:t xml:space="preserve">by the mouse </w:t>
      </w:r>
      <w:r w:rsidR="004D24B7">
        <w:t>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0BC9986D"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w:t>
      </w:r>
      <w:r w:rsidR="000727A8">
        <w:rPr>
          <w:rFonts w:eastAsiaTheme="minorEastAsia"/>
        </w:rPr>
        <w:t>, which can be used to calculate rotation</w:t>
      </w:r>
      <w:r w:rsidR="00D22C57">
        <w:rPr>
          <w:rFonts w:eastAsiaTheme="minorEastAsia"/>
        </w:rPr>
        <w:t xml:space="preserve">.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CD7963">
        <w:rPr>
          <w:rFonts w:eastAsiaTheme="minorEastAsia"/>
        </w:rPr>
        <w:t>, as measured by the Teensy</w:t>
      </w:r>
      <w:r>
        <w:rPr>
          <w:rFonts w:eastAsiaTheme="minorEastAsia"/>
        </w:rPr>
        <w:t>.</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66D93158" w14:textId="46BDA240" w:rsidR="00066C51" w:rsidRDefault="00E2508A" w:rsidP="000A6180">
      <w:pPr>
        <w:ind w:firstLine="720"/>
      </w:pPr>
      <w:r>
        <w:t xml:space="preserve">To </w:t>
      </w:r>
      <w:r w:rsidR="00BC0CB5">
        <w:t>control ex</w:t>
      </w:r>
      <w:r w:rsidR="0094050D">
        <w:t>perimental timing</w:t>
      </w:r>
      <w:r>
        <w:t xml:space="preserve">, we utilized the “IntervalTimer” function unique to the standard Teensy library, which </w:t>
      </w:r>
      <w:r w:rsidR="000727A8">
        <w:t xml:space="preserve">can </w:t>
      </w:r>
      <w:r>
        <w:t xml:space="preserve">repeatedly call a function at </w:t>
      </w:r>
      <w:r w:rsidR="00137645">
        <w:t xml:space="preserve">specified </w:t>
      </w:r>
      <w:r>
        <w:t>intervals</w:t>
      </w:r>
      <w:r w:rsidR="000727A8">
        <w:t xml:space="preserve">. </w:t>
      </w:r>
      <w:r w:rsidR="00E64A0E">
        <w:t xml:space="preserve">We set the interval between calls to this function to 50,000 microseconds (50 ms) or 20 Hz in our experiment. </w:t>
      </w:r>
      <w:r w:rsidR="001B2594">
        <w:t>Using</w:t>
      </w:r>
      <w:r w:rsidR="00892AAC">
        <w:t xml:space="preserve"> IntervalTimer</w:t>
      </w:r>
      <w:r w:rsidR="001B0392">
        <w:t>,</w:t>
      </w:r>
      <w:r w:rsidR="00892AAC">
        <w:t xml:space="preserve"> we repeatedly called a function that </w:t>
      </w:r>
      <w:r w:rsidR="000727A8">
        <w:t>sen</w:t>
      </w:r>
      <w:r w:rsidR="00D601B5">
        <w:t>t</w:t>
      </w:r>
      <w:r w:rsidR="000727A8">
        <w:t xml:space="preserve"> </w:t>
      </w:r>
      <w:r w:rsidR="001B0392">
        <w:t xml:space="preserve">the accumulated displacement </w:t>
      </w:r>
      <w:r w:rsidR="00147A61">
        <w:t>of the motion sensor reading</w:t>
      </w:r>
      <w:r w:rsidR="00892AAC">
        <w:t>s</w:t>
      </w:r>
      <w:r w:rsidR="00147A61">
        <w:t xml:space="preserve"> </w:t>
      </w:r>
      <w:r w:rsidR="000727A8">
        <w:t xml:space="preserve">to the attached PC. We acquired the x and y displacement readings from each sensor </w:t>
      </w:r>
      <w:r w:rsidR="00137645">
        <w:t>with fr</w:t>
      </w:r>
      <w:r w:rsidR="00052FF1">
        <w:t>eely available functions on GitH</w:t>
      </w:r>
      <w:r w:rsidR="00137645">
        <w:t>ub (</w:t>
      </w:r>
      <w:hyperlink r:id="rId13" w:history="1">
        <w:r w:rsidR="00137645" w:rsidRPr="005934F0">
          <w:rPr>
            <w:rStyle w:val="Hyperlink"/>
          </w:rPr>
          <w:t>https://github.com/markbucklin/NavigationSensor</w:t>
        </w:r>
      </w:hyperlink>
      <w:r w:rsidR="00137645">
        <w:t>)</w:t>
      </w:r>
      <w:r w:rsidR="000727A8">
        <w:t xml:space="preserve">, which </w:t>
      </w:r>
      <w:r w:rsidR="00137645">
        <w:t xml:space="preserve">read </w:t>
      </w:r>
      <w:r w:rsidR="000727A8">
        <w:t>accumulated displacement from the “motion burst” register of each sensor.</w:t>
      </w:r>
      <w:r w:rsidR="00137645">
        <w:t xml:space="preserve"> </w:t>
      </w:r>
      <w:r w:rsidR="00E64A0E">
        <w:t xml:space="preserve">After reading the motion sensor, </w:t>
      </w:r>
      <w:r w:rsidR="00B4115C">
        <w:t>a digital “on” pulse that last</w:t>
      </w:r>
      <w:r w:rsidR="00E92CF4">
        <w:t>ed</w:t>
      </w:r>
      <w:r w:rsidR="00B4115C">
        <w:t xml:space="preserve"> for 1 ms was sent out of a digital pin</w:t>
      </w:r>
      <w:r w:rsidR="00E64A0E">
        <w:t xml:space="preserve"> designed to initiate an image frame capture from </w:t>
      </w:r>
      <w:r w:rsidR="00706D1C">
        <w:t>a</w:t>
      </w:r>
      <w:r w:rsidR="00486455">
        <w:t xml:space="preserve"> sCMOS</w:t>
      </w:r>
      <w:r w:rsidR="00706D1C">
        <w:t xml:space="preserve"> camera</w:t>
      </w:r>
      <w:r w:rsidR="00E92CF4">
        <w:t>.</w:t>
      </w:r>
      <w:r w:rsidR="00F53803">
        <w:t xml:space="preserve"> </w:t>
      </w:r>
      <w:r w:rsidR="00735EE6">
        <w:t>T</w:t>
      </w:r>
      <w:r w:rsidR="000A6180">
        <w:t xml:space="preserve">o characterize the temporal precision </w:t>
      </w:r>
      <w:r w:rsidR="00735EE6">
        <w:t xml:space="preserve">of </w:t>
      </w:r>
      <w:r w:rsidR="00E64A0E">
        <w:t>different</w:t>
      </w:r>
      <w:r w:rsidR="00B7258F">
        <w:t xml:space="preserve"> digital pulses</w:t>
      </w:r>
      <w:r w:rsidR="00E64A0E">
        <w:t xml:space="preserve"> generated by </w:t>
      </w:r>
      <w:r w:rsidR="001C5629">
        <w:t>a</w:t>
      </w:r>
      <w:r w:rsidR="00A7372C">
        <w:t xml:space="preserve"> custom script</w:t>
      </w:r>
      <w:r w:rsidR="00E64A0E">
        <w:t xml:space="preserve"> using the “IntervalTimer” function</w:t>
      </w:r>
      <w:r w:rsidR="00735EE6">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39906741" w:rsidR="00F25F3E" w:rsidRPr="00BE536F" w:rsidRDefault="004D24B7" w:rsidP="00F25F3E">
      <w:pPr>
        <w:rPr>
          <w:i/>
        </w:rPr>
      </w:pPr>
      <w:r>
        <w:rPr>
          <w:i/>
        </w:rPr>
        <w:t>Trace eye</w:t>
      </w:r>
      <w:r w:rsidR="00E7445F">
        <w:rPr>
          <w:i/>
        </w:rPr>
        <w:t xml:space="preserve"> </w:t>
      </w:r>
      <w:r>
        <w:rPr>
          <w:i/>
        </w:rPr>
        <w:t>blink</w:t>
      </w:r>
      <w:r w:rsidRPr="00BE536F">
        <w:rPr>
          <w:i/>
        </w:rPr>
        <w:t xml:space="preserve"> </w:t>
      </w:r>
      <w:r w:rsidR="00066C51" w:rsidRPr="00BE536F">
        <w:rPr>
          <w:i/>
        </w:rPr>
        <w:t xml:space="preserve">conditioning </w:t>
      </w:r>
      <w:r w:rsidR="000000FD" w:rsidRPr="00BE536F">
        <w:rPr>
          <w:i/>
        </w:rPr>
        <w:t>experiment</w:t>
      </w:r>
    </w:p>
    <w:p w14:paraId="73A159E4" w14:textId="68C51C12"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DA38A1">
        <w:t xml:space="preserve"> </w:t>
      </w:r>
      <w:r w:rsidR="00295140">
        <w:t>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r w:rsidR="00E64A0E">
        <w:t>to trigger a sCMOS camera for image capture every 50 ms</w:t>
      </w:r>
      <w:r w:rsidR="00D14742">
        <w:t>.</w:t>
      </w:r>
      <w:r w:rsidR="009E6639">
        <w:t xml:space="preserve"> The overall design of this experiment is shown in </w:t>
      </w:r>
      <w:r w:rsidR="00EA756C">
        <w:t>Figure 1B.</w:t>
      </w:r>
      <w:r w:rsidR="001A063B" w:rsidRPr="001A063B">
        <w:t xml:space="preserve"> </w:t>
      </w:r>
      <w:r>
        <w:t>To deliver an audible sound through</w:t>
      </w:r>
      <w:r w:rsidR="00F1591D">
        <w:t xml:space="preserve"> the</w:t>
      </w:r>
      <w:r>
        <w:t xml:space="preserve"> Teensy, we used </w:t>
      </w:r>
      <w:r w:rsidR="001165AB">
        <w:t xml:space="preserve">a </w:t>
      </w:r>
      <w:r w:rsidR="009E6639">
        <w:t xml:space="preserve">Teensy </w:t>
      </w:r>
      <w:r w:rsidR="001165AB">
        <w:t>prop shield</w:t>
      </w:r>
      <w:r w:rsidR="008A47A5">
        <w:t xml:space="preserve"> module </w:t>
      </w:r>
      <w:r w:rsidR="00763EA0">
        <w:t>(</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9E6639">
        <w:t xml:space="preserve"> to </w:t>
      </w:r>
      <w:r w:rsidR="00295140">
        <w:t>amplif</w:t>
      </w:r>
      <w:r w:rsidR="009E6639">
        <w:t xml:space="preserve">y </w:t>
      </w:r>
      <w:r w:rsidR="001165AB">
        <w:t>analog</w:t>
      </w:r>
      <w:r w:rsidR="00E07D29">
        <w:t xml:space="preserve"> output</w:t>
      </w:r>
      <w:r w:rsidR="009E6639">
        <w:t xml:space="preserve"> (shown in Figure 2B as pin A14). This add-on component can </w:t>
      </w:r>
      <w:r w:rsidR="00295140">
        <w:t xml:space="preserve">drive </w:t>
      </w:r>
      <w:r w:rsidR="001A063B">
        <w:t>speakers with resistances up to 8 ohms</w:t>
      </w:r>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AA092B">
        <w:t>, as shown in Figure 2B</w:t>
      </w:r>
      <w:r w:rsidR="000E62FE">
        <w:t>.</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r w:rsidR="009E6639">
        <w:t>T</w:t>
      </w:r>
      <w:r w:rsidR="00E762AB">
        <w:t xml:space="preserve">he </w:t>
      </w:r>
      <w:r w:rsidR="0056264F">
        <w:t>camera</w:t>
      </w:r>
      <w:r w:rsidR="00E762AB">
        <w:t xml:space="preserve">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w:t>
      </w:r>
      <w:r w:rsidR="00E762AB">
        <w:t xml:space="preserve">attached to the microcontroller through </w:t>
      </w:r>
      <w:r w:rsidR="00AC7271">
        <w:t>coaxial</w:t>
      </w:r>
      <w:r w:rsidR="00E762AB">
        <w:t xml:space="preserve"> cables</w:t>
      </w:r>
      <w:r w:rsidR="00EA756C">
        <w:t xml:space="preserve"> (Figure 1B</w:t>
      </w:r>
      <w:r w:rsidR="00AE0CC3">
        <w:t>)</w:t>
      </w:r>
      <w:r w:rsidR="0056264F">
        <w:t>, and the speaker was connected with 22 gauge wire</w:t>
      </w:r>
      <w:r w:rsidR="00812180">
        <w:t xml:space="preserve"> to the prop shield</w:t>
      </w:r>
      <w:r w:rsidR="00AE0CC3">
        <w:t>.</w:t>
      </w:r>
    </w:p>
    <w:p w14:paraId="73B8C97B" w14:textId="60353A5D" w:rsidR="00B43933" w:rsidRDefault="009E6639" w:rsidP="009E6639">
      <w:pPr>
        <w:ind w:firstLine="720"/>
      </w:pPr>
      <w:r>
        <w:t xml:space="preserve">We used the Teensy Audio library function “AudioSynthWaveformSine” to generate tones. This function continuously outputs a sine wave with a sampling rate of 44.1 kHz from the analog pin. We first </w:t>
      </w:r>
      <w:r w:rsidR="00472702">
        <w:t>initialized</w:t>
      </w:r>
      <w:r w:rsidR="00C17630">
        <w:t xml:space="preserve"> </w:t>
      </w:r>
      <w:r>
        <w:t>the tone</w:t>
      </w:r>
      <w:r w:rsidR="00161E61">
        <w:t>, in this case</w:t>
      </w:r>
      <w:r>
        <w:t xml:space="preserve"> </w:t>
      </w:r>
      <w:r w:rsidR="00C17630">
        <w:t>a 9500 Hz sine wave</w:t>
      </w:r>
      <w:r>
        <w:t>,</w:t>
      </w:r>
      <w:r w:rsidR="00C17630">
        <w:t xml:space="preserve"> </w:t>
      </w:r>
      <w:r w:rsidR="00A111F7">
        <w:t>at the beginning of each experiment</w:t>
      </w:r>
      <w:r>
        <w:t xml:space="preserve">, but </w:t>
      </w:r>
      <w:r w:rsidR="00C17630">
        <w:t>set the amplitude to “0”</w:t>
      </w:r>
      <w:r w:rsidR="00C62694">
        <w:t xml:space="preserve">, so that the tone was </w:t>
      </w:r>
      <w:r w:rsidR="009C6479">
        <w:t xml:space="preserve">initially </w:t>
      </w:r>
      <w:r w:rsidR="00C62694">
        <w:t>off</w:t>
      </w:r>
      <w:r w:rsidR="00C17630">
        <w:t xml:space="preserve">. </w:t>
      </w:r>
      <w:r>
        <w:t xml:space="preserve">At </w:t>
      </w:r>
      <w:r w:rsidR="009C6479">
        <w:t xml:space="preserve">the </w:t>
      </w:r>
      <w:r>
        <w:t>desired time, we</w:t>
      </w:r>
      <w:r w:rsidR="009C6479">
        <w:t xml:space="preserve"> switched the amplitude to 0.05 </w:t>
      </w:r>
      <w:r>
        <w:t>(out of a maximum of 1</w:t>
      </w:r>
      <w:r w:rsidR="00D601B5">
        <w:t>) to generate an audible tone</w:t>
      </w:r>
      <w:r w:rsidR="00A111F7">
        <w:t xml:space="preserve">. </w:t>
      </w:r>
      <w:r>
        <w:t xml:space="preserve">The </w:t>
      </w:r>
      <w:r w:rsidR="00A111F7">
        <w:t xml:space="preserve">value of 0.05 generated a tone of approximately </w:t>
      </w:r>
      <w:r w:rsidR="0012056F">
        <w:t>75</w:t>
      </w:r>
      <w:r w:rsidR="00430F3F">
        <w:t xml:space="preserve"> dB</w:t>
      </w:r>
      <w:r w:rsidR="00ED2099">
        <w:t xml:space="preserve"> with our amplifier and speaker settings</w:t>
      </w:r>
      <w:r w:rsidR="00430F3F">
        <w:t>.</w:t>
      </w:r>
    </w:p>
    <w:p w14:paraId="38C61BE3" w14:textId="773C2FA8" w:rsidR="00AA3BE6" w:rsidRDefault="00B43933" w:rsidP="008D67F2">
      <w:pPr>
        <w:ind w:firstLine="720"/>
      </w:pPr>
      <w:r w:rsidRPr="00A625A1">
        <w:t>We used the “</w:t>
      </w:r>
      <w:r w:rsidR="006B16B9" w:rsidRPr="00A625A1">
        <w:t>e</w:t>
      </w:r>
      <w:r w:rsidR="00F65DA2" w:rsidRPr="00A625A1">
        <w:t>lapsedMicros</w:t>
      </w:r>
      <w:r w:rsidRPr="00A625A1">
        <w:t xml:space="preserve">” function to </w:t>
      </w:r>
      <w:r w:rsidR="00F65DA2" w:rsidRPr="00A625A1">
        <w:t xml:space="preserve">control the timing </w:t>
      </w:r>
      <w:r w:rsidR="00430F3F" w:rsidRPr="00A625A1">
        <w:t xml:space="preserve">of </w:t>
      </w:r>
      <w:r w:rsidR="00F65DA2" w:rsidRPr="00A625A1">
        <w:t xml:space="preserve">the experiment. </w:t>
      </w:r>
      <w:r w:rsidR="006B16B9" w:rsidRPr="00A625A1">
        <w:t xml:space="preserve">elapsedMicros offers precise timing </w:t>
      </w:r>
      <w:r w:rsidR="00D83A51" w:rsidRPr="00A625A1">
        <w:t>like</w:t>
      </w:r>
      <w:r w:rsidR="009C6479" w:rsidRPr="00A625A1">
        <w:t xml:space="preserve"> “IntervalTimer”</w:t>
      </w:r>
      <w:r w:rsidR="00D83A51" w:rsidRPr="00A625A1">
        <w:t>, and</w:t>
      </w:r>
      <w:r w:rsidR="009C6479" w:rsidRPr="00A625A1">
        <w:t xml:space="preserve"> </w:t>
      </w:r>
      <w:r w:rsidR="006B16B9" w:rsidRPr="00A625A1">
        <w:t>additionally allows for simultaneous use of the Audio library</w:t>
      </w:r>
      <w:r w:rsidR="00D83A51" w:rsidRPr="00A625A1">
        <w:t xml:space="preserve"> to generate analog output</w:t>
      </w:r>
      <w:r w:rsidR="006B16B9" w:rsidRPr="00A625A1">
        <w:t>.</w:t>
      </w:r>
      <w:r w:rsidR="004D6FA3" w:rsidRPr="00A625A1">
        <w:t xml:space="preserve"> </w:t>
      </w:r>
      <w:r w:rsidR="00DA38A1" w:rsidRPr="00A625A1">
        <w:t xml:space="preserve">This experiment </w:t>
      </w:r>
      <w:r w:rsidR="00D83A51" w:rsidRPr="00A625A1">
        <w:t>i</w:t>
      </w:r>
      <w:r w:rsidR="00DA38A1" w:rsidRPr="00A625A1">
        <w:t>s trial-based, and each trial consisted of</w:t>
      </w:r>
      <w:r w:rsidR="00D83A51" w:rsidRPr="00A625A1">
        <w:t xml:space="preserve"> </w:t>
      </w:r>
      <w:r w:rsidR="00DA38A1" w:rsidRPr="00A625A1">
        <w:t>a</w:t>
      </w:r>
      <w:r w:rsidR="00846031">
        <w:t>n</w:t>
      </w:r>
      <w:r w:rsidR="00DA38A1" w:rsidRPr="00A625A1">
        <w:t xml:space="preserve"> </w:t>
      </w:r>
      <w:r w:rsidR="00D83A51" w:rsidRPr="00A625A1">
        <w:t>11.1 second long baseline</w:t>
      </w:r>
      <w:r w:rsidR="00DA38A1" w:rsidRPr="00A625A1">
        <w:t xml:space="preserve"> period, a</w:t>
      </w:r>
      <w:r w:rsidR="00D83A51" w:rsidRPr="00A625A1">
        <w:t xml:space="preserve"> 700ms long </w:t>
      </w:r>
      <w:r w:rsidR="00DA38A1" w:rsidRPr="00A625A1">
        <w:t>tone</w:t>
      </w:r>
      <w:r w:rsidR="00D83A51" w:rsidRPr="00A625A1">
        <w:t xml:space="preserve">, a 250ms long delay period, </w:t>
      </w:r>
      <w:r w:rsidR="00DA38A1" w:rsidRPr="00A625A1">
        <w:t xml:space="preserve">a </w:t>
      </w:r>
      <w:r w:rsidR="00D83A51" w:rsidRPr="00A625A1">
        <w:t xml:space="preserve">100ms long puff period, </w:t>
      </w:r>
      <w:r w:rsidR="00D83A51" w:rsidRPr="00A625A1">
        <w:lastRenderedPageBreak/>
        <w:t xml:space="preserve">and a </w:t>
      </w:r>
      <w:r w:rsidR="00735F2F" w:rsidRPr="00A625A1">
        <w:t>7.85</w:t>
      </w:r>
      <w:r w:rsidR="00DA38A1" w:rsidRPr="00A625A1">
        <w:t xml:space="preserve"> second </w:t>
      </w:r>
      <w:r w:rsidR="00D83A51" w:rsidRPr="00A625A1">
        <w:t>long post-puff period.</w:t>
      </w:r>
      <w:r w:rsidR="008D67F2" w:rsidRPr="00A625A1">
        <w:t xml:space="preserve"> Using “elapsedMicros” timer, we repeatedly called a function that </w:t>
      </w:r>
      <w:r w:rsidR="00D83A51" w:rsidRPr="00A625A1">
        <w:t xml:space="preserve">updated the status of each digital and analog output </w:t>
      </w:r>
      <w:r w:rsidR="00DA38A1" w:rsidRPr="00A625A1">
        <w:t>e</w:t>
      </w:r>
      <w:r w:rsidR="00B93733" w:rsidRPr="00A625A1">
        <w:t>very 50 ms</w:t>
      </w:r>
      <w:r w:rsidR="008D67F2" w:rsidRPr="00A625A1">
        <w:t xml:space="preserve"> based on the trial structure of the task, and turned on the digital output directed to the sCMOS camera for 1ms</w:t>
      </w:r>
      <w:r w:rsidR="004D6FA3" w:rsidRPr="00A625A1">
        <w:t xml:space="preserve"> every 50ms</w:t>
      </w:r>
      <w:r w:rsidR="008D67F2" w:rsidRPr="00A625A1">
        <w:t xml:space="preserve">. </w:t>
      </w:r>
    </w:p>
    <w:p w14:paraId="17564C05" w14:textId="3D6BD885" w:rsidR="00123655" w:rsidRDefault="008729E6" w:rsidP="008729E6">
      <w:pPr>
        <w:ind w:firstLine="720"/>
        <w:rPr>
          <w:rFonts w:eastAsiaTheme="minorEastAsia"/>
        </w:rPr>
      </w:pPr>
      <w:r>
        <w:t>To characterize the temporal precision of different digital pulses generated by the custom scripts, we recorded the digital outputs with a commercial system (Tucker Davis Technologies RZ5D (TDT RZ5D)) at 3051.76 Hz, and the analog sine</w:t>
      </w:r>
      <w:r w:rsidR="00B93733">
        <w:t xml:space="preserve"> </w:t>
      </w:r>
      <w:r>
        <w:t xml:space="preserve">wave output </w:t>
      </w:r>
      <w:r w:rsidR="009924F6">
        <w:t xml:space="preserve">at </w:t>
      </w:r>
      <w:r w:rsidR="005A092C" w:rsidRPr="005A092C">
        <w:t>24414.0625</w:t>
      </w:r>
      <w:r w:rsidR="005A092C">
        <w:t xml:space="preserve"> Hz</w:t>
      </w:r>
      <w:r w:rsidR="008D5DCE">
        <w:t xml:space="preserve"> </w:t>
      </w:r>
      <w:r w:rsidR="009924F6">
        <w:t>without additional</w:t>
      </w:r>
      <w:r w:rsidR="005A092C">
        <w:t xml:space="preserve"> amplifi</w:t>
      </w:r>
      <w:r w:rsidR="009924F6">
        <w:t>cation.</w:t>
      </w:r>
      <w:r w:rsidR="00E2734E">
        <w:t xml:space="preserve"> </w:t>
      </w:r>
      <w:r w:rsidR="00E2734E">
        <w:rPr>
          <w:rFonts w:eastAsiaTheme="minorEastAsia"/>
        </w:rPr>
        <w:t>To determine the onset of the audio signal, the amplified analog output from Teensy was first high-pass filtered at 1</w:t>
      </w:r>
      <w:r w:rsidR="00D868F3">
        <w:rPr>
          <w:rFonts w:eastAsiaTheme="minorEastAsia"/>
        </w:rPr>
        <w:t xml:space="preserve"> </w:t>
      </w:r>
      <w:r w:rsidR="00E2734E">
        <w:rPr>
          <w:rFonts w:eastAsiaTheme="minorEastAsia"/>
        </w:rPr>
        <w:t>kHz using a 6</w:t>
      </w:r>
      <w:r w:rsidR="00E2734E" w:rsidRPr="00A658F8">
        <w:rPr>
          <w:rFonts w:eastAsiaTheme="minorEastAsia"/>
          <w:vertAlign w:val="superscript"/>
        </w:rPr>
        <w:t>th</w:t>
      </w:r>
      <w:r w:rsidR="00E2734E">
        <w:rPr>
          <w:rFonts w:eastAsiaTheme="minorEastAsia"/>
        </w:rPr>
        <w:t xml:space="preserve">-order, zero-phase Butterworth digital filter (MATLAB command “filtfilt”). We then </w:t>
      </w:r>
      <w:r w:rsidR="00925961">
        <w:rPr>
          <w:rFonts w:eastAsiaTheme="minorEastAsia"/>
        </w:rPr>
        <w:t>estimate</w:t>
      </w:r>
      <w:r w:rsidR="009F1486">
        <w:rPr>
          <w:rFonts w:eastAsiaTheme="minorEastAsia"/>
        </w:rPr>
        <w:t>d</w:t>
      </w:r>
      <w:r w:rsidR="00925961">
        <w:rPr>
          <w:rFonts w:eastAsiaTheme="minorEastAsia"/>
        </w:rPr>
        <w:t xml:space="preserve"> the instantaneous amplitude of the 9500 Hz sine wave at each time point using</w:t>
      </w:r>
      <w:r w:rsidR="00EB6EB0">
        <w:rPr>
          <w:rFonts w:eastAsiaTheme="minorEastAsia"/>
        </w:rPr>
        <w:t xml:space="preserve"> </w:t>
      </w:r>
      <w:r w:rsidR="00E2734E">
        <w:rPr>
          <w:rFonts w:eastAsiaTheme="minorEastAsia"/>
        </w:rPr>
        <w:t xml:space="preserve">the Hilbert transform of the filtered signal. The first time point </w:t>
      </w:r>
      <w:r w:rsidR="00AC654D">
        <w:rPr>
          <w:rFonts w:eastAsiaTheme="minorEastAsia"/>
        </w:rPr>
        <w:t>where</w:t>
      </w:r>
      <w:r w:rsidR="00E2734E">
        <w:rPr>
          <w:rFonts w:eastAsiaTheme="minorEastAsia"/>
        </w:rPr>
        <w:t xml:space="preserve"> the amplitude </w:t>
      </w:r>
      <w:r w:rsidR="00C74F61">
        <w:rPr>
          <w:rFonts w:eastAsiaTheme="minorEastAsia"/>
        </w:rPr>
        <w:t xml:space="preserve">rose above </w:t>
      </w:r>
      <w:r w:rsidR="00AC654D">
        <w:rPr>
          <w:rFonts w:eastAsiaTheme="minorEastAsia"/>
        </w:rPr>
        <w:t xml:space="preserve">0.005 </w:t>
      </w:r>
      <w:r w:rsidR="00E2734E">
        <w:rPr>
          <w:rFonts w:eastAsiaTheme="minorEastAsia"/>
        </w:rPr>
        <w:t xml:space="preserve">was considered the </w:t>
      </w:r>
      <w:r w:rsidR="00AC654D">
        <w:rPr>
          <w:rFonts w:eastAsiaTheme="minorEastAsia"/>
        </w:rPr>
        <w:t xml:space="preserve">onset of the analog signal, </w:t>
      </w:r>
      <w:r w:rsidR="00E2734E">
        <w:rPr>
          <w:rFonts w:eastAsiaTheme="minorEastAsia"/>
        </w:rPr>
        <w:t xml:space="preserve">and the </w:t>
      </w:r>
      <w:r w:rsidR="00C74F61">
        <w:rPr>
          <w:rFonts w:eastAsiaTheme="minorEastAsia"/>
        </w:rPr>
        <w:t xml:space="preserve">subsequent </w:t>
      </w:r>
      <w:r w:rsidR="00E2734E">
        <w:rPr>
          <w:rFonts w:eastAsiaTheme="minorEastAsia"/>
        </w:rPr>
        <w:t xml:space="preserve">time point </w:t>
      </w:r>
      <w:r w:rsidR="00C74F61">
        <w:rPr>
          <w:rFonts w:eastAsiaTheme="minorEastAsia"/>
        </w:rPr>
        <w:t xml:space="preserve">where it </w:t>
      </w:r>
      <w:r w:rsidR="00E2734E">
        <w:rPr>
          <w:rFonts w:eastAsiaTheme="minorEastAsia"/>
        </w:rPr>
        <w:t xml:space="preserve">dropped below </w:t>
      </w:r>
      <w:r w:rsidR="00C74F61">
        <w:rPr>
          <w:rFonts w:eastAsiaTheme="minorEastAsia"/>
        </w:rPr>
        <w:t xml:space="preserve">0.005 </w:t>
      </w:r>
      <w:r w:rsidR="00E2734E">
        <w:rPr>
          <w:rFonts w:eastAsiaTheme="minorEastAsia"/>
        </w:rPr>
        <w:t xml:space="preserve">was considered the </w:t>
      </w:r>
      <w:r w:rsidR="00C74F61">
        <w:rPr>
          <w:rFonts w:eastAsiaTheme="minorEastAsia"/>
        </w:rPr>
        <w:t xml:space="preserve">offset. </w:t>
      </w:r>
    </w:p>
    <w:p w14:paraId="6C72650B" w14:textId="7B9B3879" w:rsidR="00313F9F" w:rsidRDefault="00313F9F" w:rsidP="00313F9F">
      <w:pPr>
        <w:rPr>
          <w:rFonts w:eastAsiaTheme="minorEastAsia"/>
        </w:rPr>
      </w:pPr>
      <w:r>
        <w:rPr>
          <w:rFonts w:eastAsiaTheme="minorEastAsia"/>
          <w:i/>
        </w:rPr>
        <w:t>Statistics</w:t>
      </w:r>
    </w:p>
    <w:p w14:paraId="0CD2864D" w14:textId="3A8C46EC" w:rsidR="00313F9F" w:rsidRDefault="008729E6" w:rsidP="009736C9">
      <w:pPr>
        <w:ind w:firstLine="720"/>
        <w:rPr>
          <w:rFonts w:eastAsiaTheme="minorEastAsia"/>
        </w:rPr>
      </w:pPr>
      <w:r>
        <w:rPr>
          <w:rFonts w:eastAsiaTheme="minorEastAsia"/>
        </w:rPr>
        <w:t xml:space="preserve">Statistics </w:t>
      </w:r>
      <w:r w:rsidR="00F00EE4">
        <w:rPr>
          <w:rFonts w:eastAsiaTheme="minorEastAsia"/>
        </w:rPr>
        <w:t>were</w:t>
      </w:r>
      <w:r>
        <w:rPr>
          <w:rFonts w:eastAsiaTheme="minorEastAsia"/>
        </w:rPr>
        <w:t xml:space="preserve"> performed in </w:t>
      </w:r>
      <w:r w:rsidR="00910375">
        <w:rPr>
          <w:rFonts w:eastAsiaTheme="minorEastAsia"/>
        </w:rPr>
        <w:t>MATLAB</w:t>
      </w:r>
      <w:r>
        <w:rPr>
          <w:rFonts w:eastAsiaTheme="minorEastAsia"/>
        </w:rPr>
        <w:t xml:space="preserve">. </w:t>
      </w:r>
      <w:r w:rsidR="00313F9F">
        <w:rPr>
          <w:rFonts w:eastAsiaTheme="minorEastAsia"/>
        </w:rPr>
        <w:t xml:space="preserve">Linear models were constructed using the “fitlm” function in MATLAB 2017b. </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09030D2D"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xml:space="preserve">, open-source </w:t>
      </w:r>
      <w:r w:rsidR="00501521">
        <w:t>software environment</w:t>
      </w:r>
      <w:r w:rsidR="008D4799">
        <w:t>,</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Recently,</w:t>
      </w:r>
      <w:r w:rsidR="00793180">
        <w:t xml:space="preserve"> the</w:t>
      </w:r>
      <w:r w:rsidR="00AB1975">
        <w:t xml:space="preserve"> Teensy 3.2 has been developed, which has analog output</w:t>
      </w:r>
      <w:r w:rsidR="00501521">
        <w:t>s</w:t>
      </w:r>
      <w:r w:rsidR="00BE2869">
        <w:t>,</w:t>
      </w:r>
      <w:r>
        <w:t xml:space="preserve"> a major improvement over the popular Ar</w:t>
      </w:r>
      <w:r w:rsidR="00C17630">
        <w:t>d</w:t>
      </w:r>
      <w:r>
        <w:t>uinos. Teensy</w:t>
      </w:r>
      <w:r w:rsidR="00011EB6">
        <w:t xml:space="preserve"> devices also have</w:t>
      </w:r>
      <w:r w:rsidR="00AB1975">
        <w:t xml:space="preserve"> a comprehensive Audio library,</w:t>
      </w:r>
      <w:r w:rsidR="003E4998">
        <w:t xml:space="preserve"> as well as</w:t>
      </w:r>
      <w:r>
        <w:t xml:space="preserve"> the </w:t>
      </w:r>
      <w:r w:rsidR="004E560F">
        <w:t xml:space="preserve">IntervalTimer </w:t>
      </w:r>
      <w:r w:rsidR="00796100">
        <w:t xml:space="preserve">function, </w:t>
      </w:r>
      <w:r w:rsidR="00237E93">
        <w:t xml:space="preserve">which is capable of </w:t>
      </w:r>
      <w:r w:rsidR="00501521">
        <w:t xml:space="preserve">generating </w:t>
      </w:r>
      <w:r w:rsidR="008672CF">
        <w:t>precise</w:t>
      </w:r>
      <w:r w:rsidR="00E80720">
        <w:t>ly timed</w:t>
      </w:r>
      <w:r w:rsidR="00501521">
        <w:t xml:space="preserve"> </w:t>
      </w:r>
      <w:r>
        <w:t>event</w:t>
      </w:r>
      <w:r w:rsidR="00E80720">
        <w:t>s</w:t>
      </w:r>
      <w:r w:rsidR="00BE7EAA">
        <w:t xml:space="preserve"> repeatedly</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frame-by-frame </w:t>
      </w:r>
      <w:r w:rsidR="001E2841">
        <w:t xml:space="preserve">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780E031E" w:rsidR="00FA6AAE" w:rsidRDefault="00F94E4B" w:rsidP="00FA6AAE">
      <w:pPr>
        <w:tabs>
          <w:tab w:val="left" w:pos="5271"/>
        </w:tabs>
      </w:pPr>
      <w:r>
        <w:rPr>
          <w:i/>
        </w:rPr>
        <w:t>Motion</w:t>
      </w:r>
      <w:r w:rsidR="00FA6AAE" w:rsidRPr="00D63281">
        <w:rPr>
          <w:i/>
        </w:rPr>
        <w:t xml:space="preserve"> tracking </w:t>
      </w:r>
      <w:r w:rsidR="0053718A">
        <w:rPr>
          <w:i/>
        </w:rPr>
        <w:t>experiment</w:t>
      </w:r>
    </w:p>
    <w:p w14:paraId="5FDFB525" w14:textId="6B987ED5" w:rsidR="00A86942" w:rsidRDefault="006C2B6E" w:rsidP="00A86942">
      <w:pPr>
        <w:ind w:firstLine="360"/>
      </w:pPr>
      <w:r>
        <w:t xml:space="preserve">In this example experiment (Figure 3A), we recorded </w:t>
      </w:r>
      <w:r w:rsidR="00E1261A">
        <w:t xml:space="preserve">a </w:t>
      </w:r>
      <w:r>
        <w:t xml:space="preserve">mouse running on the spherical treadmill for 10 minutes. Motion data was acquired at 20 Hz concomitantly with digital outputs that can be used to trigger individual image frame capture from a sCMOS camera. </w:t>
      </w:r>
      <w:r>
        <w:rPr>
          <w:rFonts w:eastAsiaTheme="minorEastAsia"/>
        </w:rPr>
        <w:t xml:space="preserve"> </w:t>
      </w:r>
      <w:r w:rsidR="009A5293">
        <w:t xml:space="preserve">To measure </w:t>
      </w:r>
      <w:r w:rsidR="00EC1EF4">
        <w:t>loco</w:t>
      </w:r>
      <w:r w:rsidR="009A5293">
        <w:t>motion</w:t>
      </w:r>
      <w:r w:rsidR="00FA6AAE">
        <w:t xml:space="preserve"> from awake head fixed mice</w:t>
      </w:r>
      <w:r w:rsidR="009A5293">
        <w:t xml:space="preserve">, we </w:t>
      </w:r>
      <w:r w:rsidR="00553F52">
        <w:t>used the</w:t>
      </w:r>
      <w:r w:rsidR="00AA62C3">
        <w:t xml:space="preserve"> </w:t>
      </w:r>
      <w:r w:rsidR="00EC1EF4">
        <w:t>Teensy interface to record from two ADNS-9800</w:t>
      </w:r>
      <w:r w:rsidR="000736FB">
        <w:t xml:space="preserve"> motion sensors</w:t>
      </w:r>
      <w:r w:rsidR="001C05B4">
        <w:t xml:space="preserve"> (Figures 1A and 2A)</w:t>
      </w:r>
      <w:r w:rsidR="000736FB">
        <w:t xml:space="preserve">. </w:t>
      </w:r>
    </w:p>
    <w:p w14:paraId="78B5FC13" w14:textId="54469196" w:rsidR="00A86942" w:rsidRDefault="00A86942" w:rsidP="00F00EE4">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can measure</w:t>
      </w:r>
      <w:r w:rsidR="009F5B66">
        <w:t xml:space="preserve"> up to</w:t>
      </w:r>
      <w:r w:rsidR="00EC1EF4">
        <w:t xml:space="preserve"> 8200 counts per inch, </w:t>
      </w:r>
      <w:r w:rsidR="005F5B51">
        <w:t>allowing for</w:t>
      </w:r>
      <w:r w:rsidR="00EC1EF4">
        <w:t xml:space="preserve"> </w:t>
      </w:r>
      <w:r w:rsidR="00797C6B">
        <w:t xml:space="preserve">more </w:t>
      </w:r>
      <w:r w:rsidR="006C2B6E">
        <w:t xml:space="preserve">sensitive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xml:space="preserve">, the Logitech M100 (Logitech, PN: 910-001601), </w:t>
      </w:r>
      <w:r w:rsidR="006C2B6E">
        <w:t>measure</w:t>
      </w:r>
      <w:r w:rsidR="00E1261A">
        <w:t>s</w:t>
      </w:r>
      <w:r w:rsidR="002D61AB">
        <w:t xml:space="preserve"> up to 1000 counts per inch</w:t>
      </w:r>
      <w:r w:rsidR="00A65C24">
        <w:t xml:space="preserve">, making the ADNS-9800 sensor over 8 times more precise at </w:t>
      </w:r>
      <w:r w:rsidR="008B44C4">
        <w:t xml:space="preserve">its </w:t>
      </w:r>
      <w:r w:rsidR="00076B3A">
        <w:t>highest</w:t>
      </w:r>
      <w:r w:rsidR="008B44C4">
        <w:t xml:space="preserve"> setting</w:t>
      </w:r>
      <w:r w:rsidR="002D61AB">
        <w:t xml:space="preserve">. </w:t>
      </w:r>
      <w:r w:rsidR="006C2B6E">
        <w:t>ADNS-9800 sensors were affixed to a “spherical treadmill” setup</w:t>
      </w:r>
      <w:r w:rsidR="00354F51">
        <w:t xml:space="preserve"> </w:t>
      </w:r>
      <w:r w:rsidR="006C2B6E">
        <w:t>and wired</w:t>
      </w:r>
      <w:r w:rsidR="007F6DB3">
        <w:t xml:space="preserve"> </w:t>
      </w:r>
      <w:r w:rsidR="00573DD8">
        <w:t xml:space="preserve">to </w:t>
      </w:r>
      <w:r w:rsidR="007F6DB3">
        <w:t xml:space="preserve">the </w:t>
      </w:r>
      <w:r w:rsidR="00573DD8">
        <w:t xml:space="preserve">Teensy </w:t>
      </w:r>
      <w:r w:rsidR="006C2B6E">
        <w:t xml:space="preserve">as demonstrated in </w:t>
      </w:r>
      <w:r w:rsidR="00D372FB">
        <w:t xml:space="preserve">Figure </w:t>
      </w:r>
      <w:r w:rsidR="00FE48EB">
        <w:t>2</w:t>
      </w:r>
      <w:r w:rsidR="00B300AD">
        <w:t>A</w:t>
      </w:r>
      <w:r w:rsidR="00BB635C">
        <w:t>.</w:t>
      </w:r>
      <w:r w:rsidR="0050344A">
        <w:t xml:space="preserve"> </w:t>
      </w:r>
    </w:p>
    <w:p w14:paraId="5DA920F1" w14:textId="27B70A1C" w:rsidR="00E75067" w:rsidRDefault="00FE06CF" w:rsidP="009B7081">
      <w:pPr>
        <w:ind w:firstLine="720"/>
      </w:pPr>
      <w:r>
        <w:t>We calculated</w:t>
      </w:r>
      <w:r w:rsidR="00F857F8">
        <w:t xml:space="preserve"> the velocity </w:t>
      </w:r>
      <w:r>
        <w:t xml:space="preserve">of the mouse, </w:t>
      </w:r>
      <w:r w:rsidR="00084BFD">
        <w:t>which</w:t>
      </w:r>
      <w:r>
        <w:t xml:space="preserve"> average</w:t>
      </w:r>
      <w:r w:rsidR="00084BFD">
        <w:t>d</w:t>
      </w:r>
      <w:r w:rsidR="00DD3FCF">
        <w:t xml:space="preserve"> 2.16</w:t>
      </w:r>
      <w:r w:rsidR="001A499E">
        <w:t xml:space="preserve"> </w:t>
      </w:r>
      <w:r w:rsidR="001A499E" w:rsidRPr="00CA50EE">
        <w:rPr>
          <w:u w:val="single"/>
        </w:rPr>
        <w:t>+</w:t>
      </w:r>
      <w:r w:rsidR="00DD3FCF">
        <w:t xml:space="preserve"> 4.46</w:t>
      </w:r>
      <w:r w:rsidR="001A499E">
        <w:t xml:space="preserve"> cm/s</w:t>
      </w:r>
      <w:r w:rsidR="00135805">
        <w:t xml:space="preserve"> </w:t>
      </w:r>
      <w:r w:rsidR="002A4A68">
        <w:t xml:space="preserve">over the 10 minute period </w:t>
      </w:r>
      <w:r w:rsidR="00135805">
        <w:t>(</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w:t>
      </w:r>
      <w:r w:rsidR="00DD3FCF">
        <w:t>35.9</w:t>
      </w:r>
      <w:r w:rsidR="001A499E">
        <w:t xml:space="preserve"> cm/s</w:t>
      </w:r>
      <w:r w:rsidR="00D4192F">
        <w:t>,</w:t>
      </w:r>
      <w:r w:rsidR="001A499E">
        <w:t xml:space="preserve"> </w:t>
      </w:r>
      <w:r>
        <w:t xml:space="preserve">in </w:t>
      </w:r>
      <w:r w:rsidR="00084BFD">
        <w:t xml:space="preserve">general </w:t>
      </w:r>
      <w:r w:rsidR="00BB593C">
        <w:t xml:space="preserve">agreement with velocities reported for </w:t>
      </w:r>
      <w:r w:rsidR="009E5166">
        <w:t xml:space="preserve">head-fixed </w:t>
      </w:r>
      <w:r w:rsidR="00BB593C">
        <w:t>mice running on a spherical treadmill</w:t>
      </w:r>
      <w:r w:rsidR="00293273">
        <w:t xml:space="preserve"> </w:t>
      </w:r>
      <w:sdt>
        <w:sdtPr>
          <w:id w:val="171777486"/>
          <w:citation/>
        </w:sdtPr>
        <w:sdtEndPr/>
        <w:sdtContent>
          <w:r w:rsidR="00F857F8">
            <w:fldChar w:fldCharType="begin"/>
          </w:r>
          <w:r w:rsidR="00F857F8">
            <w:instrText xml:space="preserve"> CITATION Dom07 \l 1033 </w:instrText>
          </w:r>
          <w:r w:rsidR="00570E27">
            <w:instrText xml:space="preserve"> \m How16</w:instrText>
          </w:r>
          <w:r w:rsidR="00F857F8">
            <w:fldChar w:fldCharType="separate"/>
          </w:r>
          <w:r w:rsidR="00570E27">
            <w:rPr>
              <w:noProof/>
            </w:rPr>
            <w:t>(Dombeck, Khabbaz, Collman, Adelman, &amp; Tank, 2007; Howe &amp; Dombeck, 2016)</w:t>
          </w:r>
          <w:r w:rsidR="00F857F8">
            <w:fldChar w:fldCharType="end"/>
          </w:r>
        </w:sdtContent>
      </w:sdt>
      <w:r w:rsidR="00F857F8">
        <w:t>)</w:t>
      </w:r>
      <w:r w:rsidR="00D372FB">
        <w:t xml:space="preserve">. </w:t>
      </w:r>
    </w:p>
    <w:p w14:paraId="2FB40A0D" w14:textId="68A8423E" w:rsidR="00F61ACF" w:rsidRDefault="00E75067" w:rsidP="00F61ACF">
      <w:pPr>
        <w:ind w:firstLine="720"/>
      </w:pPr>
      <w:r>
        <w:t>To characterize</w:t>
      </w:r>
      <w:r w:rsidR="003350F2">
        <w:t xml:space="preserve"> the temporal precision of the T</w:t>
      </w:r>
      <w:r>
        <w:t>eensy interface, w</w:t>
      </w:r>
      <w:r w:rsidR="000447F8">
        <w:t>e</w:t>
      </w:r>
      <w:r w:rsidR="00FE06CF">
        <w:t xml:space="preserve"> measured</w:t>
      </w:r>
      <w:r>
        <w:t xml:space="preserve"> </w:t>
      </w:r>
      <w:r w:rsidR="00FE06CF">
        <w:t xml:space="preserve">the </w:t>
      </w:r>
      <w:r w:rsidR="00573DD8">
        <w:t xml:space="preserve">timing of the Teensy </w:t>
      </w:r>
      <w:r w:rsidR="00FE06CF">
        <w:t>digital output</w:t>
      </w:r>
      <w:r>
        <w:t xml:space="preserve">, and compared it to the </w:t>
      </w:r>
      <w:r w:rsidR="000447F8">
        <w:t>theoretical 20 Hz</w:t>
      </w:r>
      <w:r>
        <w:t xml:space="preserve"> signal</w:t>
      </w:r>
      <w:r w:rsidR="003350F2">
        <w:t xml:space="preserve"> using a linear model</w:t>
      </w:r>
      <w:r w:rsidR="000447F8">
        <w:t>. We</w:t>
      </w:r>
      <w:r w:rsidR="00FE06CF">
        <w:t xml:space="preserve"> found that </w:t>
      </w:r>
      <w:r w:rsidR="00847DEC">
        <w:lastRenderedPageBreak/>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w:t>
      </w:r>
      <w:r>
        <w:t>signal</w:t>
      </w:r>
      <w:r w:rsidR="00570E27">
        <w:t xml:space="preserve"> </w:t>
      </w:r>
      <w:r w:rsidR="00101A6D">
        <w:t>(Figure 3B</w:t>
      </w:r>
      <w:r w:rsidR="008031B6">
        <w:t>)</w:t>
      </w:r>
      <w:r w:rsidR="00892E7D">
        <w:t xml:space="preserve">. </w:t>
      </w:r>
      <w:r>
        <w:t xml:space="preserve">However, we noted a 28.9 </w:t>
      </w:r>
      <w:r>
        <w:rPr>
          <w:rFonts w:ascii="Times New Roman" w:hAnsi="Times New Roman" w:cs="Times New Roman"/>
        </w:rPr>
        <w:t>µ</w:t>
      </w:r>
      <w:r>
        <w:t xml:space="preserve">s per second positive drift, resulting in an </w:t>
      </w:r>
      <w:r w:rsidR="00FE06CF">
        <w:t xml:space="preserve">actual frequency </w:t>
      </w:r>
      <w:r>
        <w:t xml:space="preserve">of </w:t>
      </w:r>
      <w:r w:rsidR="00651F31">
        <w:t>19.999</w:t>
      </w:r>
      <w:r w:rsidR="00FE06CF">
        <w:t xml:space="preserve"> Hz instead of </w:t>
      </w:r>
      <w:r w:rsidR="001A499E">
        <w:t>2</w:t>
      </w:r>
      <w:r w:rsidR="00FE06CF">
        <w:t>0</w:t>
      </w:r>
      <w:r>
        <w:t>.000</w:t>
      </w:r>
      <w:r w:rsidR="00FE06CF">
        <w:t xml:space="preserve"> Hz.</w:t>
      </w:r>
      <w:r w:rsidR="00F00EE4">
        <w:t xml:space="preserve"> </w:t>
      </w:r>
      <w:r w:rsidR="00084BFD">
        <w:rPr>
          <w:rFonts w:eastAsiaTheme="minorEastAsia"/>
        </w:rPr>
        <w:t>To</w:t>
      </w:r>
      <w:r>
        <w:rPr>
          <w:rFonts w:eastAsiaTheme="minorEastAsia"/>
        </w:rPr>
        <w:t xml:space="preserve"> further</w:t>
      </w:r>
      <w:r w:rsidR="00084BFD">
        <w:rPr>
          <w:rFonts w:eastAsiaTheme="minorEastAsia"/>
        </w:rPr>
        <w:t xml:space="preserve"> </w:t>
      </w:r>
      <w:r w:rsidR="00573DD8">
        <w:rPr>
          <w:rFonts w:eastAsiaTheme="minorEastAsia"/>
        </w:rPr>
        <w:t>examine whether th</w:t>
      </w:r>
      <w:r>
        <w:rPr>
          <w:rFonts w:eastAsiaTheme="minorEastAsia"/>
        </w:rPr>
        <w:t xml:space="preserve">is </w:t>
      </w:r>
      <w:r w:rsidR="00ED1CBF">
        <w:rPr>
          <w:rFonts w:eastAsiaTheme="minorEastAsia"/>
        </w:rPr>
        <w:t>small timing drift</w:t>
      </w:r>
      <w:r>
        <w:rPr>
          <w:rFonts w:eastAsiaTheme="minorEastAsia"/>
        </w:rPr>
        <w:t xml:space="preserve"> depends upon </w:t>
      </w:r>
      <w:r w:rsidR="00084BFD">
        <w:rPr>
          <w:rFonts w:eastAsiaTheme="minorEastAsia"/>
        </w:rPr>
        <w:t xml:space="preserve">the frequency of data acquisition </w:t>
      </w:r>
      <w:r w:rsidR="00573DD8">
        <w:rPr>
          <w:rFonts w:eastAsiaTheme="minorEastAsia"/>
        </w:rPr>
        <w:t xml:space="preserve">or the </w:t>
      </w:r>
      <w:r w:rsidR="00084BFD">
        <w:rPr>
          <w:rFonts w:eastAsiaTheme="minorEastAsia"/>
        </w:rPr>
        <w:t>timing of the digital</w:t>
      </w:r>
      <w:r w:rsidR="00573DD8">
        <w:rPr>
          <w:rFonts w:eastAsiaTheme="minorEastAsia"/>
        </w:rPr>
        <w:t xml:space="preserve"> outputs, </w:t>
      </w:r>
      <w:r w:rsidR="00084BFD">
        <w:rPr>
          <w:rFonts w:eastAsiaTheme="minorEastAsia"/>
        </w:rPr>
        <w:t xml:space="preserve">we </w:t>
      </w:r>
      <w:r w:rsidR="00573DD8">
        <w:rPr>
          <w:rFonts w:eastAsiaTheme="minorEastAsia"/>
        </w:rPr>
        <w:t xml:space="preserve">performed </w:t>
      </w:r>
      <w:r w:rsidR="00084BFD">
        <w:rPr>
          <w:rFonts w:eastAsiaTheme="minorEastAsia"/>
        </w:rPr>
        <w:t>5 minute</w:t>
      </w:r>
      <w:r w:rsidR="00573DD8">
        <w:rPr>
          <w:rFonts w:eastAsiaTheme="minorEastAsia"/>
        </w:rPr>
        <w:t xml:space="preserve"> long</w:t>
      </w:r>
      <w:r w:rsidR="00084BFD">
        <w:rPr>
          <w:rFonts w:eastAsiaTheme="minorEastAsia"/>
        </w:rPr>
        <w:t xml:space="preserve"> recording sessions without a live mouse at 20, 50, and 100 Hz</w:t>
      </w:r>
      <w:r w:rsidR="001904A7">
        <w:rPr>
          <w:rFonts w:eastAsiaTheme="minorEastAsia"/>
        </w:rPr>
        <w:t xml:space="preserve">, and </w:t>
      </w:r>
      <w:r w:rsidR="00E528B6">
        <w:rPr>
          <w:rFonts w:eastAsiaTheme="minorEastAsia"/>
        </w:rPr>
        <w:t>a</w:t>
      </w:r>
      <w:r w:rsidR="00084BFD">
        <w:rPr>
          <w:rFonts w:eastAsiaTheme="minorEastAsia"/>
        </w:rPr>
        <w:t xml:space="preserve"> </w:t>
      </w:r>
      <w:r w:rsidR="001904A7">
        <w:rPr>
          <w:rFonts w:eastAsiaTheme="minorEastAsia"/>
        </w:rPr>
        <w:t xml:space="preserve">0.5ms </w:t>
      </w:r>
      <w:r w:rsidR="00E528B6">
        <w:rPr>
          <w:rFonts w:eastAsiaTheme="minorEastAsia"/>
        </w:rPr>
        <w:t>long</w:t>
      </w:r>
      <w:r w:rsidR="00A540EE">
        <w:rPr>
          <w:rFonts w:eastAsiaTheme="minorEastAsia"/>
        </w:rPr>
        <w:t xml:space="preserve"> </w:t>
      </w:r>
      <w:r w:rsidR="00084BFD">
        <w:rPr>
          <w:rFonts w:eastAsiaTheme="minorEastAsia"/>
        </w:rPr>
        <w:t>digital pulse</w:t>
      </w:r>
      <w:r w:rsidR="00C17630">
        <w:rPr>
          <w:rFonts w:eastAsiaTheme="minorEastAsia"/>
        </w:rPr>
        <w:t xml:space="preserve"> </w:t>
      </w:r>
      <w:r w:rsidR="001904A7">
        <w:rPr>
          <w:rFonts w:eastAsiaTheme="minorEastAsia"/>
        </w:rPr>
        <w:t xml:space="preserve">designed to trigger image capture from the camera. </w:t>
      </w:r>
      <w:r w:rsidR="00084BFD">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w:t>
      </w:r>
      <w:r w:rsidR="001904A7">
        <w:t xml:space="preserve">correspond </w:t>
      </w:r>
      <w:r w:rsidR="00BC5531">
        <w:t xml:space="preserve">to </w:t>
      </w:r>
      <w:r w:rsidR="00A84B17">
        <w:t xml:space="preserve">an </w:t>
      </w:r>
      <w:r w:rsidR="00BC5531">
        <w:t>approximate</w:t>
      </w:r>
      <w:r w:rsidR="00EC118D">
        <w:t>ly</w:t>
      </w:r>
      <w:r w:rsidR="00BC5531">
        <w:t xml:space="preserve"> 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73827F40" w:rsidR="00230316" w:rsidRDefault="00E80F4A" w:rsidP="00F61ACF">
      <w:pPr>
        <w:ind w:firstLine="720"/>
      </w:pPr>
      <w:r>
        <w:t xml:space="preserve">Having assessed the </w:t>
      </w:r>
      <w:r w:rsidR="00090CDB">
        <w:t>timing of digital outputs</w:t>
      </w:r>
      <w:r w:rsidR="00F61ACF">
        <w:t>, we</w:t>
      </w:r>
      <w:r>
        <w:t xml:space="preserve"> next wanted to assess its</w:t>
      </w:r>
      <w:r w:rsidR="00090CDB">
        <w:t xml:space="preserve"> variation in timing across different output samples</w:t>
      </w:r>
      <w:r w:rsidR="00F61ACF">
        <w:t xml:space="preserve">. </w:t>
      </w:r>
      <w:r w:rsidR="00090CDB">
        <w:t>W</w:t>
      </w:r>
      <w:r w:rsidR="00F61ACF">
        <w:t xml:space="preserve">e </w:t>
      </w:r>
      <w:r w:rsidR="00090CDB">
        <w:t xml:space="preserve">calculated </w:t>
      </w:r>
      <w:r w:rsidR="00F61ACF">
        <w:t xml:space="preserve">the root mean squared error </w:t>
      </w:r>
      <w:r w:rsidR="00584659">
        <w:t xml:space="preserve">(RMSE) </w:t>
      </w:r>
      <w:r w:rsidR="00F61ACF">
        <w:t>of</w:t>
      </w:r>
      <w:r w:rsidR="00090CDB">
        <w:t xml:space="preserve"> the difference between the</w:t>
      </w:r>
      <w:r w:rsidR="00F61ACF">
        <w:t xml:space="preserve"> </w:t>
      </w:r>
      <w:r w:rsidR="00090CDB">
        <w:t xml:space="preserve">recorded timing of each digital output sample and the </w:t>
      </w:r>
      <w:r w:rsidR="00F824A0">
        <w:t>predicted times from the</w:t>
      </w:r>
      <w:r w:rsidR="003350F2">
        <w:t xml:space="preserve"> linear model</w:t>
      </w:r>
      <w:r w:rsidR="00090CDB">
        <w:t>. The</w:t>
      </w:r>
      <w:r w:rsidR="00F61ACF">
        <w:t xml:space="preserve"> root mean squared error </w:t>
      </w:r>
      <w:r w:rsidR="00090CDB">
        <w:t>is</w:t>
      </w:r>
      <w:r w:rsidR="004F0242">
        <w:t xml:space="preserve"> 38.3</w:t>
      </w:r>
      <w:r w:rsidR="00F61ACF">
        <w:t xml:space="preserve"> microseconds, indicating that the</w:t>
      </w:r>
      <w:r w:rsidR="00090CDB">
        <w:t xml:space="preserve"> digital output has </w:t>
      </w:r>
      <w:r w:rsidR="00F61ACF">
        <w:t>microsecond-level precision.</w:t>
      </w:r>
      <w:r w:rsidR="00BC5531">
        <w:t xml:space="preserve"> </w:t>
      </w:r>
      <w:r w:rsidR="00D246B4">
        <w:t>T</w:t>
      </w:r>
      <w:r w:rsidR="00E7740B">
        <w:t xml:space="preserve">ogether, these results demonstrate </w:t>
      </w:r>
      <w:r w:rsidR="00EC118D">
        <w:t>that</w:t>
      </w:r>
      <w:r w:rsidR="008A6958">
        <w:t xml:space="preserve"> </w:t>
      </w:r>
      <w:r w:rsidR="00090CDB">
        <w:t xml:space="preserve">the </w:t>
      </w:r>
      <w:r w:rsidR="008A6958">
        <w:t>Teensy</w:t>
      </w:r>
      <w:r w:rsidR="00090CDB">
        <w:t xml:space="preserve"> interface</w:t>
      </w:r>
      <w:r w:rsidR="00334ADA">
        <w:t xml:space="preserve"> using the </w:t>
      </w:r>
      <w:r w:rsidR="00F00EE4">
        <w:t>IntervalTimer function</w:t>
      </w:r>
      <w:r w:rsidR="00923910">
        <w:t xml:space="preserve"> </w:t>
      </w:r>
      <w:r w:rsidR="00A540EE">
        <w:t>can</w:t>
      </w:r>
      <w:r w:rsidR="00C36C39">
        <w:t xml:space="preserve"> be used </w:t>
      </w:r>
      <w:r w:rsidR="00EC118D">
        <w:t xml:space="preserve">to </w:t>
      </w:r>
      <w:r w:rsidR="00090CDB">
        <w:t xml:space="preserve">generate digital pulses for </w:t>
      </w:r>
      <w:r w:rsidR="00F94E4B">
        <w:t xml:space="preserve">precise </w:t>
      </w:r>
      <w:r w:rsidR="00EC118D">
        <w:t>image</w:t>
      </w:r>
      <w:r w:rsidR="0043294D">
        <w:t xml:space="preserve"> </w:t>
      </w:r>
      <w:r w:rsidR="003E2CE2">
        <w:t xml:space="preserve">frame </w:t>
      </w:r>
      <w:r w:rsidR="00923910">
        <w:t>capture</w:t>
      </w:r>
      <w:r w:rsidR="00E7740B">
        <w:t xml:space="preserve"> during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r w:rsidR="007E209B">
        <w:t xml:space="preserve"> </w:t>
      </w:r>
    </w:p>
    <w:p w14:paraId="5EEC5907" w14:textId="102987BF" w:rsidR="00850506" w:rsidRPr="003023DA" w:rsidRDefault="00C97E5E" w:rsidP="00F25F3E">
      <w:r>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425D982A" w:rsidR="00322DA8" w:rsidRDefault="001D1ED3" w:rsidP="00EB038D">
      <w:pPr>
        <w:ind w:firstLine="720"/>
      </w:pPr>
      <w:r>
        <w:t>In this experiment,</w:t>
      </w:r>
      <w:r w:rsidR="00B40A0C">
        <w:t xml:space="preserve"> </w:t>
      </w:r>
      <w:r w:rsidR="00C560EC">
        <w:t>we designed the Teensy interface for a trace conditioning learnin</w:t>
      </w:r>
      <w:r w:rsidR="00D7330A">
        <w:t>g experiment (Figure 1B and 2B).</w:t>
      </w:r>
      <w:r w:rsidR="00C560EC">
        <w:t xml:space="preserve"> </w:t>
      </w:r>
      <w:r w:rsidR="00D7330A">
        <w:t>This experiment consisted of 50 trials, each lasting 20 seconds. Through these trials, a</w:t>
      </w:r>
      <w:r w:rsidR="00B40A0C">
        <w:t xml:space="preserve"> mouse </w:t>
      </w:r>
      <w:r w:rsidR="003E2CE2">
        <w:t>can be</w:t>
      </w:r>
      <w:r w:rsidR="00E7740B">
        <w:t xml:space="preserve"> trained </w:t>
      </w:r>
      <w:r w:rsidR="00B40A0C">
        <w:t xml:space="preserve">to </w:t>
      </w:r>
      <w:r w:rsidR="00177690">
        <w:t>associate</w:t>
      </w:r>
      <w:r w:rsidR="00334ADA">
        <w:t xml:space="preserve"> a</w:t>
      </w:r>
      <w:r w:rsidR="00177690">
        <w:t xml:space="preserve"> </w:t>
      </w:r>
      <w:r w:rsidR="00E7740B">
        <w:t>conditioned stimul</w:t>
      </w:r>
      <w:r w:rsidR="00334ADA">
        <w:t>us</w:t>
      </w:r>
      <w:r w:rsidR="00E7740B">
        <w:t xml:space="preserve"> (</w:t>
      </w:r>
      <w:r w:rsidR="00EB038D">
        <w:t xml:space="preserve">700ms long </w:t>
      </w:r>
      <w:r w:rsidR="00BD4D5E">
        <w:t>tone</w:t>
      </w:r>
      <w:r w:rsidR="00E7740B">
        <w:t>)</w:t>
      </w:r>
      <w:r w:rsidR="00BD4D5E">
        <w:t xml:space="preserve"> </w:t>
      </w:r>
      <w:r w:rsidR="00E7740B">
        <w:t xml:space="preserve">with </w:t>
      </w:r>
      <w:r w:rsidR="00177690">
        <w:t xml:space="preserve">a subsequent </w:t>
      </w:r>
      <w:r w:rsidR="00E7740B">
        <w:t>unconditioned stimulus (</w:t>
      </w:r>
      <w:r w:rsidR="00EB038D">
        <w:t>a 100ms long</w:t>
      </w:r>
      <w:r w:rsidR="00334ADA">
        <w:t xml:space="preserve"> gentle</w:t>
      </w:r>
      <w:r w:rsidR="00EB038D">
        <w:t xml:space="preserve"> </w:t>
      </w:r>
      <w:r w:rsidR="00E7740B">
        <w:t xml:space="preserve">eye </w:t>
      </w:r>
      <w:r w:rsidR="00B40A0C">
        <w:t>puff</w:t>
      </w:r>
      <w:r w:rsidR="00E7740B">
        <w:t>)</w:t>
      </w:r>
      <w:r w:rsidR="00C560EC">
        <w:t>,</w:t>
      </w:r>
      <w:r w:rsidR="00E7740B">
        <w:t xml:space="preserve"> separated by a brief </w:t>
      </w:r>
      <w:r w:rsidR="00334ADA">
        <w:t xml:space="preserve">memory trace </w:t>
      </w:r>
      <w:r w:rsidR="00E7740B">
        <w:t>time window</w:t>
      </w:r>
      <w:r w:rsidR="00EB038D">
        <w:t xml:space="preserve"> (</w:t>
      </w:r>
      <w:r w:rsidR="000F67C8">
        <w:t>250</w:t>
      </w:r>
      <w:r w:rsidR="007B6A9D">
        <w:t>ms</w:t>
      </w:r>
      <w:r w:rsidR="00EB038D">
        <w:t>)</w:t>
      </w:r>
      <w:r w:rsidR="00B40A0C">
        <w:t>.</w:t>
      </w:r>
    </w:p>
    <w:p w14:paraId="38926C21" w14:textId="1DEC498F" w:rsidR="00122DC3" w:rsidRDefault="00334ADA" w:rsidP="00AD364C">
      <w:pPr>
        <w:ind w:firstLine="720"/>
      </w:pPr>
      <w:r>
        <w:t>We first characterize the tempora</w:t>
      </w:r>
      <w:r w:rsidR="00567E54">
        <w:t>l precision of the T</w:t>
      </w:r>
      <w:r>
        <w:t xml:space="preserve">eensy interface </w:t>
      </w:r>
      <w:r w:rsidR="007832CE">
        <w:t xml:space="preserve">in a manner </w:t>
      </w:r>
      <w:r>
        <w:t>similar to that described in the motion tracking experiment. W</w:t>
      </w:r>
      <w:r w:rsidR="00CD1149">
        <w:t>e recorded the timings of</w:t>
      </w:r>
      <w:r>
        <w:t xml:space="preserve"> the digital pulses generated to trigger each image frame capture</w:t>
      </w:r>
      <w:r w:rsidR="007169E2">
        <w:t xml:space="preserve"> </w:t>
      </w:r>
      <w:r w:rsidR="00EB038D">
        <w:t>(</w:t>
      </w:r>
      <w:r w:rsidR="00CD1149">
        <w:t>Figure 4</w:t>
      </w:r>
      <w:r w:rsidR="007F0DA0">
        <w:t>A</w:t>
      </w:r>
      <w:r w:rsidR="00EB038D">
        <w:t>)</w:t>
      </w:r>
      <w:r>
        <w:t xml:space="preserve">, and found </w:t>
      </w:r>
      <w:r w:rsidR="003C2C2E">
        <w:t xml:space="preserve">a </w:t>
      </w:r>
      <w:r w:rsidR="00076608">
        <w:t>3</w:t>
      </w:r>
      <w:r w:rsidR="002200E2">
        <w:t>3.4 microsecond</w:t>
      </w:r>
      <w:r w:rsidR="003C2C2E">
        <w:t xml:space="preserve"> delay</w:t>
      </w:r>
      <w:r w:rsidR="00076608">
        <w:t xml:space="preserve"> per </w:t>
      </w:r>
      <w:r w:rsidR="00F00EE4">
        <w:t>second</w:t>
      </w:r>
      <w:r>
        <w:t xml:space="preserve">. Thus, </w:t>
      </w:r>
      <w:r w:rsidR="003C7BAB">
        <w:t>in this experiment</w:t>
      </w:r>
      <w:r w:rsidR="00CF758B">
        <w:t>,</w:t>
      </w:r>
      <w:r>
        <w:t xml:space="preserve"> </w:t>
      </w:r>
      <w:r w:rsidR="003C7BAB">
        <w:t xml:space="preserve">the Teensy interface </w:t>
      </w:r>
      <w:r>
        <w:t>has an actual frequency of 19.999 Hz instead of 20.000 Hz</w:t>
      </w:r>
      <w:r w:rsidR="00F76B7A">
        <w:t>.</w:t>
      </w:r>
      <w:r>
        <w:t xml:space="preserve"> </w:t>
      </w:r>
      <w:r w:rsidR="00E2734E">
        <w:t>T</w:t>
      </w:r>
      <w:r w:rsidR="00F76B7A">
        <w:t>he</w:t>
      </w:r>
      <w:r w:rsidR="00E2734E">
        <w:t xml:space="preserve"> RMSE</w:t>
      </w:r>
      <w:r w:rsidR="00E2734E" w:rsidDel="00334ADA">
        <w:t xml:space="preserve"> </w:t>
      </w:r>
      <w:r w:rsidR="003C7BAB">
        <w:t>of the T</w:t>
      </w:r>
      <w:r w:rsidR="00E2734E">
        <w:t xml:space="preserve">eensy interface is </w:t>
      </w:r>
      <w:r w:rsidR="004C1A48">
        <w:t>13.3 us,</w:t>
      </w:r>
      <w:r w:rsidR="00E2734E">
        <w:t xml:space="preserve"> similar to that observed in the motion tracking </w:t>
      </w:r>
      <w:r w:rsidR="00755D64">
        <w:t>experiment</w:t>
      </w:r>
      <w:r w:rsidR="004C1A48">
        <w:t>.</w:t>
      </w:r>
    </w:p>
    <w:p w14:paraId="7DFC0F97" w14:textId="75C8A9C1" w:rsidR="00767FA6" w:rsidRDefault="00767FA6" w:rsidP="00E30C56">
      <w:pPr>
        <w:ind w:firstLine="720"/>
      </w:pPr>
      <w:r>
        <w:t xml:space="preserve">We then characterized the precision of multiple digital outputs, by calculating the time difference between the digital pulses generated to drive devices for </w:t>
      </w:r>
      <w:r w:rsidR="00727C18">
        <w:t xml:space="preserve">the </w:t>
      </w:r>
      <w:r>
        <w:t xml:space="preserve">eye puff and </w:t>
      </w:r>
      <w:r w:rsidR="00727C18">
        <w:t xml:space="preserve">the </w:t>
      </w:r>
      <w:r w:rsidR="00BA39F0">
        <w:t>sCMOS camera</w:t>
      </w:r>
      <w:r w:rsidR="00EF2B15">
        <w:t xml:space="preserve"> (Figure 4Bii)</w:t>
      </w:r>
      <w:r>
        <w:t>.</w:t>
      </w:r>
      <w:r w:rsidR="00E677A4">
        <w:t xml:space="preserve"> </w:t>
      </w:r>
      <w:r w:rsidR="00801879">
        <w:t>We found that there wa</w:t>
      </w:r>
      <w:r w:rsidR="00EF2B15">
        <w:t>s nearly no temporal difference between the onset of the</w:t>
      </w:r>
      <w:r w:rsidR="00CF758B">
        <w:t>se two</w:t>
      </w:r>
      <w:r w:rsidR="00EF2B15">
        <w:t xml:space="preserve"> digital </w:t>
      </w:r>
      <w:r>
        <w:t>output</w:t>
      </w:r>
      <w:r w:rsidR="00CF758B">
        <w:t>s</w:t>
      </w:r>
      <w:r>
        <w:t xml:space="preserve"> </w:t>
      </w:r>
      <w:r w:rsidR="00EF2B15">
        <w:t>(</w:t>
      </w:r>
      <w:r w:rsidR="003C577F">
        <w:t>-</w:t>
      </w:r>
      <w:r>
        <w:rPr>
          <w:rFonts w:cs="lucidatypewriter"/>
          <w:color w:val="000000"/>
        </w:rPr>
        <w:t xml:space="preserve">0.004 </w:t>
      </w:r>
      <w:r w:rsidRPr="00A552C5">
        <w:rPr>
          <w:rFonts w:cs="lucidatypewriter"/>
          <w:color w:val="000000"/>
          <w:u w:val="single"/>
        </w:rPr>
        <w:t>+</w:t>
      </w:r>
      <w:r>
        <w:rPr>
          <w:rFonts w:cs="lucidatypewriter"/>
          <w:color w:val="000000"/>
        </w:rPr>
        <w:t xml:space="preserve"> 0.012</w:t>
      </w:r>
      <w:r w:rsidR="00EF2B15">
        <w:rPr>
          <w:rFonts w:cs="lucidatypewriter"/>
          <w:color w:val="000000"/>
        </w:rPr>
        <w:t>ms</w:t>
      </w:r>
      <w:r>
        <w:rPr>
          <w:rFonts w:cs="lucidatypewriter"/>
          <w:color w:val="000000"/>
        </w:rPr>
        <w:t xml:space="preserve"> (</w:t>
      </w:r>
      <w:r w:rsidR="00EF2B15">
        <w:rPr>
          <w:rFonts w:cs="lucidatypewriter"/>
          <w:color w:val="000000"/>
        </w:rPr>
        <w:t xml:space="preserve">mean </w:t>
      </w:r>
      <w:r w:rsidRPr="00543B15">
        <w:rPr>
          <w:rFonts w:cs="lucidatypewriter"/>
          <w:color w:val="000000"/>
          <w:u w:val="single"/>
        </w:rPr>
        <w:t>+</w:t>
      </w:r>
      <w:r w:rsidR="0054518A">
        <w:rPr>
          <w:rFonts w:cs="lucidatypewriter"/>
          <w:color w:val="000000"/>
        </w:rPr>
        <w:t xml:space="preserve"> std</w:t>
      </w:r>
      <w:r w:rsidR="00CF758B">
        <w:rPr>
          <w:rFonts w:cs="lucidatypewriter"/>
          <w:color w:val="000000"/>
        </w:rPr>
        <w:t>, n=</w:t>
      </w:r>
      <w:r w:rsidR="00A625A1">
        <w:rPr>
          <w:rFonts w:cs="lucidatypewriter"/>
          <w:color w:val="000000"/>
        </w:rPr>
        <w:t>50</w:t>
      </w:r>
      <w:r w:rsidR="00CF758B">
        <w:rPr>
          <w:rFonts w:cs="lucidatypewriter"/>
          <w:color w:val="000000"/>
        </w:rPr>
        <w:t xml:space="preserve"> digital pulses</w:t>
      </w:r>
      <w:r w:rsidR="0054518A">
        <w:rPr>
          <w:rFonts w:cs="lucidatypewriter"/>
          <w:color w:val="000000"/>
        </w:rPr>
        <w:t>)</w:t>
      </w:r>
      <w:r>
        <w:t xml:space="preserve">). </w:t>
      </w:r>
      <w:r w:rsidR="00EF2B15">
        <w:t>Similarly</w:t>
      </w:r>
      <w:r w:rsidR="00CF758B">
        <w:t>,</w:t>
      </w:r>
      <w:r w:rsidR="00EF2B15">
        <w:t xml:space="preserve"> t</w:t>
      </w:r>
      <w:r>
        <w:t xml:space="preserve">he duration of the puff digital pulse was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02</w:t>
      </w:r>
      <w:r w:rsidR="00EF2B15">
        <w:rPr>
          <w:rFonts w:cs="lucidatypewriter"/>
          <w:color w:val="000000"/>
        </w:rPr>
        <w:t xml:space="preserve"> ms</w:t>
      </w:r>
      <w:r w:rsidRPr="007C4672">
        <w:rPr>
          <w:rFonts w:cs="lucidatypewriter"/>
          <w:color w:val="000000"/>
        </w:rPr>
        <w:t xml:space="preserve"> </w:t>
      </w:r>
      <w:r>
        <w:rPr>
          <w:rFonts w:cs="lucidatypewriter"/>
          <w:color w:val="000000"/>
        </w:rPr>
        <w:t>(</w:t>
      </w:r>
      <w:r w:rsidR="00EF2B15">
        <w:rPr>
          <w:rFonts w:cs="lucidatypewriter"/>
          <w:color w:val="000000"/>
        </w:rPr>
        <w:t xml:space="preserve">mean </w:t>
      </w:r>
      <w:r w:rsidRPr="00543B15">
        <w:rPr>
          <w:rFonts w:cs="lucidatypewriter"/>
          <w:color w:val="000000"/>
          <w:u w:val="single"/>
        </w:rPr>
        <w:t>+</w:t>
      </w:r>
      <w:r>
        <w:rPr>
          <w:rFonts w:cs="lucidatypewriter"/>
          <w:color w:val="000000"/>
        </w:rPr>
        <w:t xml:space="preserve"> std</w:t>
      </w:r>
      <w:r w:rsidR="001F75D8">
        <w:rPr>
          <w:rFonts w:cs="lucidatypewriter"/>
          <w:color w:val="000000"/>
        </w:rPr>
        <w:t>, n=50 digital pulses</w:t>
      </w:r>
      <w:r>
        <w:rPr>
          <w:rFonts w:cs="lucidatypewriter"/>
          <w:color w:val="000000"/>
        </w:rPr>
        <w:t>)</w:t>
      </w:r>
      <w:r w:rsidR="00EF2B15">
        <w:rPr>
          <w:rFonts w:cs="lucidatypewriter"/>
          <w:color w:val="000000"/>
        </w:rPr>
        <w:t>,</w:t>
      </w:r>
      <w:r w:rsidR="00CF758B">
        <w:rPr>
          <w:rFonts w:cs="lucidatypewriter"/>
          <w:color w:val="000000"/>
        </w:rPr>
        <w:t xml:space="preserve"> within 0.03ms of the </w:t>
      </w:r>
      <w:r w:rsidR="00CD73C8">
        <w:t>commanded duration of 100ms</w:t>
      </w:r>
      <w:r>
        <w:t>.</w:t>
      </w:r>
    </w:p>
    <w:p w14:paraId="14F44B4F" w14:textId="0900DF57" w:rsidR="00676BAA" w:rsidRDefault="003D4F26" w:rsidP="0025461F">
      <w:pPr>
        <w:ind w:firstLine="720"/>
      </w:pPr>
      <w:r>
        <w:rPr>
          <w:rFonts w:eastAsiaTheme="minorEastAsia"/>
        </w:rPr>
        <w:t xml:space="preserve">We next </w:t>
      </w:r>
      <w:r w:rsidR="000F67C8">
        <w:rPr>
          <w:rFonts w:eastAsiaTheme="minorEastAsia"/>
        </w:rPr>
        <w:t>characterize</w:t>
      </w:r>
      <w:r w:rsidR="00E2734E">
        <w:rPr>
          <w:rFonts w:eastAsiaTheme="minorEastAsia"/>
        </w:rPr>
        <w:t>d</w:t>
      </w:r>
      <w:r w:rsidR="000F67C8">
        <w:rPr>
          <w:rFonts w:eastAsiaTheme="minorEastAsia"/>
        </w:rPr>
        <w:t xml:space="preserve"> the</w:t>
      </w:r>
      <w:r w:rsidR="00694C03">
        <w:rPr>
          <w:rFonts w:eastAsiaTheme="minorEastAsia"/>
        </w:rPr>
        <w:t xml:space="preserve"> </w:t>
      </w:r>
      <w:r w:rsidR="00CF758B">
        <w:rPr>
          <w:rFonts w:eastAsiaTheme="minorEastAsia"/>
        </w:rPr>
        <w:t xml:space="preserve">temporal precision of the </w:t>
      </w:r>
      <w:r w:rsidR="00554F5A">
        <w:rPr>
          <w:rFonts w:eastAsiaTheme="minorEastAsia"/>
        </w:rPr>
        <w:t xml:space="preserve">analog output </w:t>
      </w:r>
      <w:r w:rsidR="00E2734E">
        <w:rPr>
          <w:rFonts w:eastAsiaTheme="minorEastAsia"/>
        </w:rPr>
        <w:t>generated by</w:t>
      </w:r>
      <w:r w:rsidR="00E30C56">
        <w:rPr>
          <w:rFonts w:eastAsiaTheme="minorEastAsia"/>
        </w:rPr>
        <w:t xml:space="preserve"> the</w:t>
      </w:r>
      <w:r w:rsidR="00E2734E">
        <w:rPr>
          <w:rFonts w:eastAsiaTheme="minorEastAsia"/>
        </w:rPr>
        <w:t xml:space="preserve"> Teensy. W</w:t>
      </w:r>
      <w:r w:rsidR="0063230A">
        <w:rPr>
          <w:rFonts w:eastAsiaTheme="minorEastAsia"/>
        </w:rPr>
        <w:t xml:space="preserve">e </w:t>
      </w:r>
      <w:r w:rsidR="00E2734E">
        <w:rPr>
          <w:rFonts w:eastAsiaTheme="minorEastAsia"/>
        </w:rPr>
        <w:t xml:space="preserve">measured </w:t>
      </w:r>
      <w:r w:rsidR="0054518A">
        <w:rPr>
          <w:rFonts w:eastAsiaTheme="minorEastAsia"/>
        </w:rPr>
        <w:t>the analog output waveforms of the T</w:t>
      </w:r>
      <w:r w:rsidR="00E2734E">
        <w:rPr>
          <w:rFonts w:eastAsiaTheme="minorEastAsia"/>
        </w:rPr>
        <w:t>eensy with the commercial TDT RZ5D recording device. Since analog outputs were generated together with the onset of the digital out</w:t>
      </w:r>
      <w:r w:rsidR="00656C9B">
        <w:rPr>
          <w:rFonts w:eastAsiaTheme="minorEastAsia"/>
        </w:rPr>
        <w:t>put</w:t>
      </w:r>
      <w:r w:rsidR="00E2734E">
        <w:rPr>
          <w:rFonts w:eastAsiaTheme="minorEastAsia"/>
        </w:rPr>
        <w:t xml:space="preserve">s used to trigger camera image frame capture, we </w:t>
      </w:r>
      <w:r w:rsidR="00E31EB2">
        <w:rPr>
          <w:rFonts w:eastAsiaTheme="minorEastAsia"/>
        </w:rPr>
        <w:t xml:space="preserve">calculated the </w:t>
      </w:r>
      <w:r w:rsidR="00AD3A7A">
        <w:rPr>
          <w:rFonts w:eastAsiaTheme="minorEastAsia"/>
        </w:rPr>
        <w:t xml:space="preserve">time </w:t>
      </w:r>
      <w:r w:rsidR="00E2734E">
        <w:rPr>
          <w:rFonts w:eastAsiaTheme="minorEastAsia"/>
        </w:rPr>
        <w:t xml:space="preserve">difference </w:t>
      </w:r>
      <w:r w:rsidR="00694C03">
        <w:rPr>
          <w:rFonts w:eastAsiaTheme="minorEastAsia"/>
        </w:rPr>
        <w:t xml:space="preserve">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E2734E">
        <w:t xml:space="preserve">onset of the digital pulse </w:t>
      </w:r>
      <w:r w:rsidR="000F67C8">
        <w:rPr>
          <w:rFonts w:eastAsiaTheme="minorEastAsia"/>
        </w:rPr>
        <w:t>(</w:t>
      </w:r>
      <w:r>
        <w:rPr>
          <w:rFonts w:eastAsiaTheme="minorEastAsia"/>
        </w:rPr>
        <w:t>Figure</w:t>
      </w:r>
      <w:r w:rsidR="001C448A">
        <w:rPr>
          <w:rFonts w:eastAsiaTheme="minorEastAsia"/>
        </w:rPr>
        <w:t xml:space="preserve"> 4Bi</w:t>
      </w:r>
      <w:r w:rsidR="00E31EB2">
        <w:rPr>
          <w:rFonts w:eastAsiaTheme="minorEastAsia"/>
        </w:rPr>
        <w:t xml:space="preserve">, </w:t>
      </w:r>
      <w:r w:rsidR="0013481D">
        <w:rPr>
          <w:rFonts w:eastAsiaTheme="minorEastAsia"/>
        </w:rPr>
        <w:t xml:space="preserve">for </w:t>
      </w:r>
      <w:r w:rsidR="00E31EB2">
        <w:rPr>
          <w:rFonts w:eastAsiaTheme="minorEastAsia"/>
        </w:rPr>
        <w:t>details see Methods</w:t>
      </w:r>
      <w:r>
        <w:rPr>
          <w:rFonts w:eastAsiaTheme="minorEastAsia"/>
        </w:rPr>
        <w:t>).</w:t>
      </w:r>
      <w:r w:rsidR="000F67C8">
        <w:rPr>
          <w:rFonts w:eastAsiaTheme="minorEastAsia"/>
        </w:rPr>
        <w:t xml:space="preserve"> </w:t>
      </w:r>
      <w:r w:rsidR="00E31EB2">
        <w:t xml:space="preserve">We found that the analog output lagged the </w:t>
      </w:r>
      <w:r w:rsidR="00CF758B">
        <w:t xml:space="preserve">camera </w:t>
      </w:r>
      <w:r w:rsidR="00E31EB2">
        <w:t xml:space="preserve">digital </w:t>
      </w:r>
      <w:r w:rsidR="00CF758B">
        <w:t>pulse</w:t>
      </w:r>
      <w:r w:rsidR="00E31EB2">
        <w:t xml:space="preserve"> by </w:t>
      </w:r>
      <w:r w:rsidR="008664D6">
        <w:t>7.6</w:t>
      </w:r>
      <w:r w:rsidR="00702298">
        <w:t xml:space="preserve"> </w:t>
      </w:r>
      <w:r w:rsidR="00702298" w:rsidRPr="00702298">
        <w:rPr>
          <w:u w:val="single"/>
        </w:rPr>
        <w:t>+</w:t>
      </w:r>
      <w:r w:rsidR="00702298">
        <w:t xml:space="preserve"> 0.9</w:t>
      </w:r>
      <w:r w:rsidR="008664D6">
        <w:t xml:space="preserve"> milliseconds</w:t>
      </w:r>
      <w:r w:rsidR="00F7640B">
        <w:t xml:space="preserve"> (</w:t>
      </w:r>
      <w:r w:rsidR="00E31EB2">
        <w:t>mean</w:t>
      </w:r>
      <w:r w:rsidR="00E30C56">
        <w:t xml:space="preserve"> </w:t>
      </w:r>
      <w:r w:rsidR="00E31EB2">
        <w:t>+/-</w:t>
      </w:r>
      <w:r w:rsidR="00E30C56">
        <w:t xml:space="preserve"> std</w:t>
      </w:r>
      <w:r w:rsidR="00E31EB2">
        <w:t xml:space="preserve">, </w:t>
      </w:r>
      <w:r w:rsidR="00DA4838">
        <w:t xml:space="preserve">n=50 digital/analog pulses, </w:t>
      </w:r>
      <w:r w:rsidR="00F7640B">
        <w:t>Figure 4Bi)</w:t>
      </w:r>
      <w:r w:rsidR="00F21FEB">
        <w:t xml:space="preserve">. </w:t>
      </w:r>
      <w:r w:rsidR="00E31EB2">
        <w:t>T</w:t>
      </w:r>
      <w:r w:rsidR="003A49F3">
        <w:t>he</w:t>
      </w:r>
      <w:r w:rsidR="00E31EB2">
        <w:t xml:space="preserve"> duration of the tone was </w:t>
      </w:r>
      <w:r w:rsidR="00D20DCE">
        <w:t xml:space="preserve">700 </w:t>
      </w:r>
      <w:r w:rsidR="003A49F3" w:rsidRPr="003A49F3">
        <w:rPr>
          <w:u w:val="single"/>
        </w:rPr>
        <w:t>+</w:t>
      </w:r>
      <w:r w:rsidR="003A49F3">
        <w:t xml:space="preserve"> 1 </w:t>
      </w:r>
      <w:r w:rsidR="00D20DCE">
        <w:t>ms</w:t>
      </w:r>
      <w:r w:rsidR="00727D53">
        <w:t xml:space="preserve">, </w:t>
      </w:r>
      <w:r w:rsidR="00E30C56">
        <w:t>(mean +/- std</w:t>
      </w:r>
      <w:r w:rsidR="00DA4838">
        <w:t>, n=50 digital/analog pulses</w:t>
      </w:r>
      <w:r w:rsidR="00E31EB2">
        <w:t xml:space="preserve"> Figure 4Bii</w:t>
      </w:r>
      <w:r w:rsidR="002F3117">
        <w:t>)</w:t>
      </w:r>
      <w:r w:rsidR="00CF758B">
        <w:t>, equivalent to the commanded duration of 700ms</w:t>
      </w:r>
      <w:r w:rsidR="002F3117">
        <w:t>.</w:t>
      </w:r>
      <w:r w:rsidR="00D20DCE">
        <w:t xml:space="preserve"> </w:t>
      </w:r>
      <w:r w:rsidR="00EF2B15">
        <w:t xml:space="preserve"> Together, these results demonstrate that the Teensy interface</w:t>
      </w:r>
      <w:r w:rsidR="00CF758B">
        <w:t>,</w:t>
      </w:r>
      <w:r w:rsidR="00CF758B" w:rsidRPr="00CF758B">
        <w:t xml:space="preserve"> </w:t>
      </w:r>
      <w:r w:rsidR="00CF758B">
        <w:t xml:space="preserve">timed by the “elapsedMicros” function, is </w:t>
      </w:r>
      <w:r w:rsidR="00EF2B15">
        <w:t xml:space="preserve">capable of generating </w:t>
      </w:r>
      <w:r w:rsidR="00CF758B">
        <w:t xml:space="preserve">digital and </w:t>
      </w:r>
      <w:r w:rsidR="00EF2B15">
        <w:t>analog ou</w:t>
      </w:r>
      <w:r w:rsidR="00767CA8">
        <w:t>t</w:t>
      </w:r>
      <w:r w:rsidR="00EF2B15">
        <w:t>put</w:t>
      </w:r>
      <w:r w:rsidR="00CF758B">
        <w:t xml:space="preserve"> with</w:t>
      </w:r>
      <w:r w:rsidR="002F2538">
        <w:t xml:space="preserve"> microsecond temporal precision. </w:t>
      </w:r>
    </w:p>
    <w:p w14:paraId="5C59CD00" w14:textId="736C4E21" w:rsidR="00676BAA" w:rsidRDefault="00676BAA">
      <w:pPr>
        <w:ind w:firstLine="720"/>
      </w:pPr>
    </w:p>
    <w:p w14:paraId="025ACB4A" w14:textId="3DA6DFB3" w:rsidR="00B6480E" w:rsidRPr="00CD3D60" w:rsidRDefault="00165CBC" w:rsidP="00F25F3E">
      <w:pPr>
        <w:rPr>
          <w:b/>
        </w:rPr>
      </w:pPr>
      <w:r w:rsidRPr="00165CBC">
        <w:rPr>
          <w:b/>
        </w:rPr>
        <w:lastRenderedPageBreak/>
        <w:t>Conclusion</w:t>
      </w:r>
      <w:r w:rsidR="00A876B3">
        <w:rPr>
          <w:b/>
        </w:rPr>
        <w:t xml:space="preserve"> and Discussion</w:t>
      </w:r>
    </w:p>
    <w:p w14:paraId="2DDFF1A8" w14:textId="1EE45548" w:rsidR="007D5C1E" w:rsidRDefault="00491129" w:rsidP="00DF6614">
      <w:pPr>
        <w:ind w:firstLine="720"/>
      </w:pPr>
      <w:r>
        <w:t xml:space="preserve">We </w:t>
      </w:r>
      <w:r w:rsidR="00A876B3">
        <w:t xml:space="preserve">demonstrate </w:t>
      </w:r>
      <w:r w:rsidR="00C17B64">
        <w:t>a</w:t>
      </w:r>
      <w:r w:rsidR="00A876B3">
        <w:t xml:space="preserve"> </w:t>
      </w:r>
      <w:r w:rsidR="00E542A5">
        <w:t xml:space="preserve">Teensy 3.2 </w:t>
      </w:r>
      <w:r w:rsidR="00C17B64">
        <w:t>interface</w:t>
      </w:r>
      <w:r w:rsidR="00A876B3">
        <w:t xml:space="preserve"> integrating</w:t>
      </w:r>
      <w:r w:rsidR="00A61B19">
        <w:t xml:space="preserve"> </w:t>
      </w:r>
      <w:r w:rsidR="00B31A35">
        <w:t xml:space="preserve">a </w:t>
      </w:r>
      <w:r w:rsidR="00001E11">
        <w:t xml:space="preserve">sCMOS camera </w:t>
      </w:r>
      <w:r w:rsidR="00CF758B">
        <w:t xml:space="preserve">into </w:t>
      </w:r>
      <w:r w:rsidR="00A07DD2">
        <w:t xml:space="preserve">two </w:t>
      </w:r>
      <w:r w:rsidR="00CF758B">
        <w:t xml:space="preserve">behavioral </w:t>
      </w:r>
      <w:r w:rsidR="00C66094">
        <w:t>experimental settings</w:t>
      </w:r>
      <w:r w:rsidR="00001E11">
        <w:t xml:space="preserve">.  In one </w:t>
      </w:r>
      <w:r w:rsidR="00934B78">
        <w:t>setting</w:t>
      </w:r>
      <w:r w:rsidR="00F36A8D">
        <w:t xml:space="preserve">, </w:t>
      </w:r>
      <w:r w:rsidR="003D4550">
        <w:t>the</w:t>
      </w:r>
      <w:r w:rsidR="000B2A20">
        <w:t xml:space="preserve"> Teensy interface</w:t>
      </w:r>
      <w:r w:rsidR="00441960">
        <w:t xml:space="preserve"> </w:t>
      </w:r>
      <w:r w:rsidR="00B31A35">
        <w:t xml:space="preserve">simultaneously generates digital pulses </w:t>
      </w:r>
      <w:r w:rsidR="00BC04D4">
        <w:t xml:space="preserve">that can be directed for individual frame capture from a sCMOS camera, while simultaneously </w:t>
      </w:r>
      <w:r w:rsidR="00CF758B">
        <w:t xml:space="preserve">tracking </w:t>
      </w:r>
      <w:r w:rsidR="00E17854">
        <w:t xml:space="preserve">an </w:t>
      </w:r>
      <w:r w:rsidR="00584596">
        <w:t xml:space="preserve">animal’s </w:t>
      </w:r>
      <w:r w:rsidR="00CF758B">
        <w:t>loco</w:t>
      </w:r>
      <w:r w:rsidR="00584596">
        <w:t xml:space="preserve">motion </w:t>
      </w:r>
      <w:r w:rsidR="00CF758B">
        <w:t>using</w:t>
      </w:r>
      <w:r w:rsidR="00584596">
        <w:t xml:space="preserve"> recently developed high precision</w:t>
      </w:r>
      <w:r w:rsidR="005D35C8">
        <w:t xml:space="preserve"> </w:t>
      </w:r>
      <w:r w:rsidR="00E542A5">
        <w:t>ADNS-9800 gaming sensors</w:t>
      </w:r>
      <w:r w:rsidR="00EE08F5">
        <w:t xml:space="preserve">. </w:t>
      </w:r>
      <w:r w:rsidR="00584596">
        <w:t>The easy integration of the sCMOS camera and the ADNS-9800 sensor</w:t>
      </w:r>
      <w:r w:rsidR="00CF758B">
        <w:t>s</w:t>
      </w:r>
      <w:r w:rsidR="00584596">
        <w:t xml:space="preserve"> </w:t>
      </w:r>
      <w:r w:rsidR="007E209B">
        <w:t xml:space="preserve"> illustrates the flexibility of the Teensy</w:t>
      </w:r>
      <w:r w:rsidR="00584596">
        <w:t xml:space="preserve"> interface</w:t>
      </w:r>
      <w:r w:rsidR="007E209B">
        <w:t xml:space="preserve"> in designing experiments that require novel instrumentation. </w:t>
      </w:r>
      <w:r w:rsidR="00DD5A46">
        <w:t xml:space="preserve">In </w:t>
      </w:r>
      <w:r w:rsidR="00CF758B">
        <w:t>the</w:t>
      </w:r>
      <w:r w:rsidR="00DD5A46">
        <w:t xml:space="preserve"> second experiment, </w:t>
      </w:r>
      <w:r w:rsidR="005C21CE">
        <w:t xml:space="preserve">we demonstrate that </w:t>
      </w:r>
      <w:r w:rsidR="00B14DB7">
        <w:t>the</w:t>
      </w:r>
      <w:r w:rsidR="00B51C2C">
        <w:t xml:space="preserve"> Teensy interface</w:t>
      </w:r>
      <w:r w:rsidR="00AC27C5">
        <w:t>,</w:t>
      </w:r>
      <w:r w:rsidR="00B51C2C">
        <w:t xml:space="preserve"> </w:t>
      </w:r>
      <w:r w:rsidR="00B14DB7">
        <w:t>in conjunction with a prop shield</w:t>
      </w:r>
      <w:r w:rsidR="00AC27C5">
        <w:t>,</w:t>
      </w:r>
      <w:r w:rsidR="00B14DB7">
        <w:t xml:space="preserve"> </w:t>
      </w:r>
      <w:r w:rsidR="005C21CE">
        <w:t xml:space="preserve">is capable of </w:t>
      </w:r>
      <w:r w:rsidR="001C4DF7">
        <w:t xml:space="preserve">generating both analog and digital outputs </w:t>
      </w:r>
      <w:r w:rsidR="00001E11">
        <w:t xml:space="preserve">with precise timing during </w:t>
      </w:r>
      <w:r w:rsidR="00B35BA9">
        <w:t>a trace conditioning experiment</w:t>
      </w:r>
      <w:r w:rsidR="00690690">
        <w:t>.</w:t>
      </w:r>
      <w:r w:rsidR="00CF758B" w:rsidRPr="00CF758B">
        <w:t xml:space="preserve"> </w:t>
      </w:r>
      <w:r w:rsidR="001C4DF7">
        <w:t xml:space="preserve">We characterized two timer functions, </w:t>
      </w:r>
      <w:r w:rsidR="00CF758B">
        <w:t>“IntervalTimer”</w:t>
      </w:r>
      <w:r w:rsidR="001C4DF7">
        <w:t xml:space="preserve"> and “elapsedMicros”, both of which</w:t>
      </w:r>
      <w:r w:rsidR="00CF758B">
        <w:t xml:space="preserve"> offer</w:t>
      </w:r>
      <w:r w:rsidR="001C4DF7">
        <w:t>ed</w:t>
      </w:r>
      <w:r w:rsidR="00CF758B">
        <w:t xml:space="preserve"> equivalent </w:t>
      </w:r>
      <w:r w:rsidR="001C4DF7">
        <w:t xml:space="preserve">microsecond </w:t>
      </w:r>
      <w:r w:rsidR="00CF758B">
        <w:t xml:space="preserve">temporal precision, and “elapsedMicros” </w:t>
      </w:r>
      <w:r w:rsidR="0041652C">
        <w:t xml:space="preserve">additionally </w:t>
      </w:r>
      <w:r w:rsidR="00CF758B">
        <w:t>allow</w:t>
      </w:r>
      <w:r w:rsidR="00FE682F">
        <w:t>s</w:t>
      </w:r>
      <w:r w:rsidR="00CF758B">
        <w:t xml:space="preserve"> access to</w:t>
      </w:r>
      <w:r w:rsidR="00063E76">
        <w:t xml:space="preserve"> the A</w:t>
      </w:r>
      <w:r w:rsidR="00CF758B">
        <w:t xml:space="preserve">udio library to generate analog output. </w:t>
      </w:r>
      <w:r w:rsidR="00E6177E">
        <w:t xml:space="preserve">Thus the Teensy interface, </w:t>
      </w:r>
      <w:r w:rsidR="00DF6614">
        <w:t>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3615860" w14:textId="2FE406EC" w:rsidR="009A074F" w:rsidRDefault="009A074F" w:rsidP="00A625A1">
      <w:pPr>
        <w:ind w:firstLine="360"/>
      </w:pPr>
      <w:r>
        <w:t xml:space="preserve">In both experiments, </w:t>
      </w:r>
      <w:r w:rsidR="001C4DF7">
        <w:t xml:space="preserve">Teensy interface generated precisely timed digital pulses that can be used to control individual frame capture from a sCMOS </w:t>
      </w:r>
      <w:r w:rsidR="00A625A1">
        <w:t xml:space="preserve">camera </w:t>
      </w:r>
      <w:r w:rsidR="001C4DF7">
        <w:t xml:space="preserve">at 20Hz. We detected </w:t>
      </w:r>
      <w:r w:rsidR="00C63243">
        <w:t>a small drift of</w:t>
      </w:r>
      <w:r w:rsidR="009F0A44">
        <w:t xml:space="preserve"> approximately 30 </w:t>
      </w:r>
      <w:r w:rsidR="00960BC3">
        <w:rPr>
          <w:rFonts w:ascii="Times New Roman" w:hAnsi="Times New Roman" w:cs="Times New Roman"/>
        </w:rPr>
        <w:t>µ</w:t>
      </w:r>
      <w:r w:rsidR="009F0A44">
        <w:t xml:space="preserve">s </w:t>
      </w:r>
      <w:r w:rsidR="00960BC3">
        <w:t>per second</w:t>
      </w:r>
      <w:r w:rsidR="001C4DF7">
        <w:t>, suggesting an actual frequency of 19.999 Hz instead of the commanded 20Hz</w:t>
      </w:r>
      <w:r>
        <w:t xml:space="preserve">. </w:t>
      </w:r>
      <w:r w:rsidR="009F0A44">
        <w:t xml:space="preserve">This </w:t>
      </w:r>
      <w:r>
        <w:t>small 0.</w:t>
      </w:r>
      <w:r w:rsidR="009F0A44">
        <w:t>003</w:t>
      </w:r>
      <w:r>
        <w:t>% drift of the Teensy processing clock</w:t>
      </w:r>
      <w:r w:rsidR="009F0A44">
        <w:t xml:space="preserve"> is linear</w:t>
      </w:r>
      <w:r w:rsidR="00992800">
        <w:t>,</w:t>
      </w:r>
      <w:r>
        <w:t xml:space="preserve"> and can thus be calibrated if desired. This finding</w:t>
      </w:r>
      <w:r w:rsidR="009F0A44">
        <w:t xml:space="preserve"> </w:t>
      </w:r>
      <w:r>
        <w:t xml:space="preserve">underscores the necessity of </w:t>
      </w:r>
      <w:r w:rsidR="003D78CB">
        <w:t xml:space="preserve">having </w:t>
      </w:r>
      <w:r>
        <w:t xml:space="preserve">a </w:t>
      </w:r>
      <w:r w:rsidR="00775291">
        <w:t xml:space="preserve">highly precise </w:t>
      </w:r>
      <w:r>
        <w:t xml:space="preserve">central </w:t>
      </w:r>
      <w:r w:rsidR="001C4DF7">
        <w:t xml:space="preserve">timer in each experiment. </w:t>
      </w:r>
      <w:r>
        <w:t xml:space="preserve">Synchronizing different devices at the start of an experiment can lead to </w:t>
      </w:r>
      <w:r w:rsidR="00992800">
        <w:t xml:space="preserve">different degrees of </w:t>
      </w:r>
      <w:r w:rsidR="001C52AF">
        <w:t xml:space="preserve">temporal drifts, particularly </w:t>
      </w:r>
      <w:r w:rsidR="00992800">
        <w:t>in long</w:t>
      </w:r>
      <w:r w:rsidR="009D6FB2">
        <w:t xml:space="preserve"> experiment</w:t>
      </w:r>
      <w:r w:rsidR="00992800">
        <w:t>s</w:t>
      </w:r>
      <w:r w:rsidR="00E6177E">
        <w:t>, and w</w:t>
      </w:r>
      <w:r w:rsidR="00992800">
        <w:t xml:space="preserve">hile MATLAB or other PC-based programs </w:t>
      </w:r>
      <w:r w:rsidR="00992800">
        <w:rPr>
          <w:rFonts w:eastAsiaTheme="minorEastAsia" w:hAnsi="Calibri"/>
          <w:color w:val="000000" w:themeColor="text1"/>
          <w:kern w:val="24"/>
        </w:rPr>
        <w:t xml:space="preserve">can be programmed to control experimental timing, they may </w:t>
      </w:r>
      <w:r>
        <w:t>introduce timing jitter</w:t>
      </w:r>
      <w:r w:rsidR="00992800">
        <w:t xml:space="preserve"> due to the </w:t>
      </w:r>
      <w:r w:rsidR="00992800">
        <w:rPr>
          <w:rFonts w:eastAsiaTheme="minorEastAsia" w:hAnsi="Calibri"/>
          <w:color w:val="000000" w:themeColor="text1"/>
          <w:kern w:val="24"/>
        </w:rPr>
        <w:t xml:space="preserve">demands of many </w:t>
      </w:r>
      <w:r w:rsidR="00552E43">
        <w:rPr>
          <w:rFonts w:eastAsiaTheme="minorEastAsia" w:hAnsi="Calibri"/>
          <w:color w:val="000000" w:themeColor="text1"/>
          <w:kern w:val="24"/>
        </w:rPr>
        <w:t xml:space="preserve">PC </w:t>
      </w:r>
      <w:r w:rsidR="00992800">
        <w:rPr>
          <w:rFonts w:eastAsiaTheme="minorEastAsia" w:hAnsi="Calibri"/>
          <w:color w:val="000000" w:themeColor="text1"/>
          <w:kern w:val="24"/>
        </w:rPr>
        <w:t>system operations.</w:t>
      </w:r>
      <w:r>
        <w:t xml:space="preserve"> </w:t>
      </w:r>
      <w:r w:rsidR="00552E43">
        <w:t xml:space="preserve">Such timing </w:t>
      </w:r>
      <w:r w:rsidR="001C52AF">
        <w:t>jitter can have a significant impact depending on the study</w:t>
      </w:r>
      <w:r w:rsidR="00552E43">
        <w:t>, especially neuronal processing</w:t>
      </w:r>
      <w:r w:rsidR="00D22A9E">
        <w:t>, which</w:t>
      </w:r>
      <w:r w:rsidR="00552E43">
        <w:t xml:space="preserve"> is often at the time scale of milliseconds</w:t>
      </w:r>
      <w:r w:rsidR="001C52AF">
        <w:t xml:space="preserve">. </w:t>
      </w:r>
    </w:p>
    <w:p w14:paraId="102407F6" w14:textId="0A2FB819" w:rsidR="006A5C84" w:rsidRDefault="00710AF9" w:rsidP="007965ED">
      <w:pPr>
        <w:ind w:firstLine="720"/>
      </w:pPr>
      <w:r>
        <w:t xml:space="preserve">Temporal accuracy is </w:t>
      </w:r>
      <w:r w:rsidR="00454AFB">
        <w:t xml:space="preserve">often desired in behavioral training. For example, </w:t>
      </w:r>
      <w:r w:rsidR="000031C5">
        <w:t xml:space="preserve">a </w:t>
      </w:r>
      <w:r>
        <w:t xml:space="preserve">precisely timed </w:t>
      </w:r>
      <w:r w:rsidR="00454AFB">
        <w:t xml:space="preserve">conditioned </w:t>
      </w:r>
      <w:r>
        <w:t>stimul</w:t>
      </w:r>
      <w:r w:rsidR="00454AFB">
        <w:t>us</w:t>
      </w:r>
      <w:r w:rsidR="00DC3D57">
        <w:t xml:space="preserve"> (tone) and </w:t>
      </w:r>
      <w:r w:rsidR="00454AFB">
        <w:t xml:space="preserve">unconditioned stimulus (puff) are important for animals to build their association in the trace conditioning experiment. We demonstrated that </w:t>
      </w:r>
      <w:r w:rsidR="00D612AB">
        <w:t xml:space="preserve">the Teensy interface </w:t>
      </w:r>
      <w:r w:rsidR="00454AFB">
        <w:t>can accurately generate multiple</w:t>
      </w:r>
      <w:r w:rsidR="00C145F0">
        <w:t xml:space="preserve"> digital pulses</w:t>
      </w:r>
      <w:r w:rsidR="00454AFB">
        <w:t xml:space="preserve"> to drive different devices, including the </w:t>
      </w:r>
      <w:r w:rsidR="00E90638">
        <w:t>sCMOS camera</w:t>
      </w:r>
      <w:r w:rsidR="00C145F0">
        <w:t xml:space="preserve">. </w:t>
      </w:r>
      <w:r w:rsidR="00EC1A25">
        <w:t xml:space="preserve">Additionally, we demonstrate that </w:t>
      </w:r>
      <w:r w:rsidR="00A625A1">
        <w:t xml:space="preserve">the </w:t>
      </w:r>
      <w:r w:rsidR="00EC1A25">
        <w:t>Teensy interface precisely delivers longer duration digital</w:t>
      </w:r>
      <w:r w:rsidR="00A625A1">
        <w:t xml:space="preserve"> and analog</w:t>
      </w:r>
      <w:r w:rsidR="00EC1A25">
        <w:t xml:space="preserve"> pulses, such as that lasting for 700ms in tone generation during the trace conditioning experim</w:t>
      </w:r>
      <w:r w:rsidR="00A625A1">
        <w:t>e</w:t>
      </w:r>
      <w:r w:rsidR="00EC1A25">
        <w:t xml:space="preserve">nt. </w:t>
      </w:r>
      <w:r w:rsidR="00A15861">
        <w:t xml:space="preserve">These results demonstrate that Teensy interface </w:t>
      </w:r>
      <w:r w:rsidR="000C47F5">
        <w:t xml:space="preserve">is </w:t>
      </w:r>
      <w:r w:rsidR="00DF6614">
        <w:t>a viable, inexpensive alternative that is also able to simultaneously capture imaging data using our simple software design.</w:t>
      </w:r>
    </w:p>
    <w:p w14:paraId="00194574" w14:textId="63F3A99A" w:rsidR="005E46BA" w:rsidRDefault="00E01A47" w:rsidP="00DF6614">
      <w:pPr>
        <w:ind w:firstLine="720"/>
      </w:pPr>
      <w:r>
        <w:t>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rsidR="00A45D0C">
        <w:t>, 12 bit</w:t>
      </w:r>
      <w:r w:rsidR="00461008">
        <w:t xml:space="preserve"> analog signal. While Arduino </w:t>
      </w:r>
      <w:r w:rsidR="00C92595">
        <w:t>microcontrollers</w:t>
      </w:r>
      <w:r w:rsidR="00461008">
        <w:t xml:space="preserve"> can generate </w:t>
      </w:r>
      <w:r w:rsidR="00A45D0C">
        <w:t xml:space="preserve">an </w:t>
      </w:r>
      <w:r w:rsidR="00461008">
        <w:t>analog</w:t>
      </w:r>
      <w:r w:rsidR="00A45D0C">
        <w:t>-like</w:t>
      </w:r>
      <w:r w:rsidR="00461008">
        <w:t xml:space="preserve"> signal, they need extra </w:t>
      </w:r>
      <w:r w:rsidR="00A45D0C">
        <w:t>resistors and capacitors</w:t>
      </w:r>
      <w:r w:rsidR="004A3154">
        <w:t xml:space="preserve"> to do so</w:t>
      </w:r>
      <w:r w:rsidR="00461008">
        <w:t>.</w:t>
      </w:r>
      <w:r w:rsidR="00A45D0C">
        <w:t xml:space="preserve"> </w:t>
      </w:r>
      <w:r w:rsidR="00DF6614">
        <w:t xml:space="preserve">We used the Teensy interface to deliver </w:t>
      </w:r>
      <w:r w:rsidR="00855D6E">
        <w:t xml:space="preserve">an </w:t>
      </w:r>
      <w:r w:rsidR="00DF6614">
        <w:t>auditory stimulus through</w:t>
      </w:r>
      <w:r w:rsidR="00855D6E">
        <w:t xml:space="preserve"> the built-in Audio library, and o</w:t>
      </w:r>
      <w:r w:rsidR="00DF6614">
        <w:t xml:space="preserve">ur analog output showed </w:t>
      </w:r>
      <w:r w:rsidR="00232D78">
        <w:t xml:space="preserve">just </w:t>
      </w:r>
      <w:r w:rsidR="00DF6614">
        <w:t xml:space="preserve">a 7.6ms delay. It is possible that other implementations could offer </w:t>
      </w:r>
      <w:r w:rsidR="0043179F">
        <w:t xml:space="preserve">even </w:t>
      </w:r>
      <w:r w:rsidR="00195202">
        <w:t>more precision</w:t>
      </w:r>
      <w:r w:rsidR="00DF6614">
        <w:t xml:space="preserve">. However, </w:t>
      </w:r>
      <w:r w:rsidR="00855D6E">
        <w:t xml:space="preserve">altering the amplitude of a single sine wave </w:t>
      </w:r>
      <w:r w:rsidR="00C0110E">
        <w:t xml:space="preserve">simultaneously with </w:t>
      </w:r>
      <w:r w:rsidR="00A376B1">
        <w:t xml:space="preserve">outputting a digital pulse for </w:t>
      </w:r>
      <w:r w:rsidR="00C0110E">
        <w:t xml:space="preserve">image capture </w:t>
      </w:r>
      <w:r w:rsidR="00DF6614">
        <w:t xml:space="preserve">is easy to implement, utilizing only a few lines of code within a single script. Thus, our Teensy interface allows easy implementation for diverse experimental designs, including the ones needing analog outputs. </w:t>
      </w:r>
    </w:p>
    <w:p w14:paraId="1FD2877F" w14:textId="55843430" w:rsidR="00586A58" w:rsidRDefault="00586A58" w:rsidP="004B17E0">
      <w:pPr>
        <w:ind w:firstLine="720"/>
      </w:pPr>
    </w:p>
    <w:p w14:paraId="719AF582" w14:textId="7FF06568" w:rsidR="002D3FD9" w:rsidRPr="00C51ED9" w:rsidRDefault="00C51ED9">
      <w:pPr>
        <w:rPr>
          <w:b/>
        </w:rPr>
      </w:pPr>
      <w:r w:rsidRPr="00C51ED9">
        <w:rPr>
          <w:b/>
        </w:rPr>
        <w:t>Figures</w:t>
      </w:r>
    </w:p>
    <w:p w14:paraId="2A503563" w14:textId="647C83B8" w:rsidR="002D3FD9" w:rsidRDefault="002D3FD9">
      <w:r w:rsidRPr="003F0C7A">
        <w:rPr>
          <w:b/>
        </w:rPr>
        <w:lastRenderedPageBreak/>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 floating, spherical treadmill setup for </w:t>
      </w:r>
      <w:r w:rsidR="00BE29D0">
        <w:t>a motion tracking experiment</w:t>
      </w:r>
      <w:r w:rsidR="003F25D0">
        <w:t xml:space="preserve">. </w:t>
      </w:r>
      <w:r w:rsidR="003F0C7A">
        <w:t>This experimental design consists of a Teensy 3.2 connected to two ADNS-9800 sensors</w:t>
      </w:r>
      <w:r w:rsidR="006D0B8E">
        <w:t xml:space="preserve"> via serial-peripheral interfaces, </w:t>
      </w:r>
      <w:r w:rsidR="003F0C7A">
        <w:t xml:space="preserve">and a </w:t>
      </w:r>
      <w:r w:rsidR="00BE29D0">
        <w:t>s</w:t>
      </w:r>
      <w:r w:rsidR="003F0C7A">
        <w:t>CMOS camera</w:t>
      </w:r>
      <w:r w:rsidR="006D0B8E">
        <w:t xml:space="preserve"> through </w:t>
      </w:r>
      <w:r w:rsidR="003F0C7A">
        <w:t xml:space="preserve">a coaxial cable. Every 50 milliseconds, a digital pulse </w:t>
      </w:r>
      <w:r w:rsidR="003F25D0">
        <w:t xml:space="preserve">was </w:t>
      </w:r>
      <w:r w:rsidR="001B487F">
        <w:t>generated to initiate an image frame capture from a</w:t>
      </w:r>
      <w:r w:rsidR="003F0C7A">
        <w:t xml:space="preserve"> </w:t>
      </w:r>
      <w:r w:rsidR="00BE29D0">
        <w:t>s</w:t>
      </w:r>
      <w:r w:rsidR="003F0C7A">
        <w:t xml:space="preserve">CMOS </w:t>
      </w:r>
      <w:r w:rsidR="00CC708F">
        <w:t>camera</w:t>
      </w:r>
      <w:r w:rsidR="008D72F7">
        <w:t>. Simultaneously, the Teensy</w:t>
      </w:r>
      <w:r w:rsidR="001B487F">
        <w:t xml:space="preserve"> interface</w:t>
      </w:r>
      <w:r w:rsidR="008D72F7">
        <w:t xml:space="preserve">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w:t>
      </w:r>
      <w:r w:rsidR="00CC708F" w:rsidRPr="00CC708F">
        <w:rPr>
          <w:b/>
        </w:rPr>
        <w:t>B</w:t>
      </w:r>
      <w:r w:rsidR="00CC708F">
        <w:t xml:space="preserve"> </w:t>
      </w:r>
      <w:r w:rsidR="005A75C6">
        <w:t>A</w:t>
      </w:r>
      <w:r w:rsidR="00C503C0">
        <w:t xml:space="preserve"> trace</w:t>
      </w:r>
      <w:r w:rsidR="00BE29D0">
        <w:t xml:space="preserve"> eye </w:t>
      </w:r>
      <w:r w:rsidR="006D0B8E">
        <w:t>blink</w:t>
      </w:r>
      <w:r w:rsidR="00C503C0">
        <w:t xml:space="preserve"> conditioning setup.</w:t>
      </w:r>
      <w:r w:rsidR="005A75C6">
        <w:t xml:space="preserve"> </w:t>
      </w:r>
      <w:r w:rsidR="009B3F82">
        <w:t xml:space="preserve">In order to generate a sound through the speaker, the Teensy is soldered to a prop-shield, which contains an amplifier. The Teensy 3.2 sends </w:t>
      </w:r>
      <w:r w:rsidR="00042A6D">
        <w:t xml:space="preserve">self-monitored </w:t>
      </w:r>
      <w:r w:rsidR="009B3F82">
        <w:t>time stamps, trial, and stimulus information</w:t>
      </w:r>
      <w:r w:rsidR="00D70271">
        <w:t xml:space="preserve"> (audio</w:t>
      </w:r>
      <w:r w:rsidR="00720A53">
        <w:t>,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D70271">
        <w:t xml:space="preserve">tone stimulus </w:t>
      </w:r>
      <w:r w:rsidR="0080419D">
        <w:t>is</w:t>
      </w:r>
      <w:r w:rsidR="00662837">
        <w:t xml:space="preserve"> followed by a gentle</w:t>
      </w:r>
      <w:r w:rsidR="00CC708F">
        <w:t xml:space="preserve"> </w:t>
      </w:r>
      <w:r w:rsidR="0049582F">
        <w:t xml:space="preserve">air </w:t>
      </w:r>
      <w:r w:rsidR="00CC708F">
        <w:t>puff</w:t>
      </w:r>
      <w:r w:rsidR="00E0353B">
        <w:t>.</w:t>
      </w:r>
    </w:p>
    <w:p w14:paraId="00C58296" w14:textId="0B9C9C9E" w:rsidR="00E00679" w:rsidRPr="00F94B6D" w:rsidRDefault="00E00679">
      <w:r w:rsidRPr="00E00679">
        <w:rPr>
          <w:b/>
        </w:rPr>
        <w:t>Figure 2.</w:t>
      </w:r>
      <w:r w:rsidR="00A9065D">
        <w:rPr>
          <w:b/>
        </w:rPr>
        <w:t xml:space="preserve"> </w:t>
      </w:r>
      <w:r w:rsidR="001B487F">
        <w:t>E</w:t>
      </w:r>
      <w:r w:rsidR="003A49F3" w:rsidRPr="003A49F3">
        <w:t>lectrical</w:t>
      </w:r>
      <w:r w:rsidR="006D0B8E">
        <w:t xml:space="preserve"> wiring</w:t>
      </w:r>
      <w:r w:rsidR="003A49F3" w:rsidRPr="003A49F3">
        <w:t xml:space="preserve"> schematics for both the </w:t>
      </w:r>
      <w:r w:rsidR="00C750D2">
        <w:t>motion tracking</w:t>
      </w:r>
      <w:r w:rsidR="003A49F3" w:rsidRPr="003A49F3">
        <w:t xml:space="preserve"> and </w:t>
      </w:r>
      <w:r w:rsidR="002F0C5D">
        <w:t xml:space="preserve">trace eye </w:t>
      </w:r>
      <w:r w:rsidR="00EF5686">
        <w:t>blink conditioning</w:t>
      </w:r>
      <w:r w:rsidR="003A49F3" w:rsidRPr="003A49F3">
        <w:t xml:space="preserve"> </w:t>
      </w:r>
      <w:r w:rsidR="00EF5686">
        <w:t>experiments</w:t>
      </w:r>
      <w:r w:rsidR="009D722D">
        <w:rPr>
          <w:b/>
        </w:rPr>
        <w:t xml:space="preserve"> </w:t>
      </w:r>
      <w:r w:rsidR="00A42767">
        <w:rPr>
          <w:b/>
        </w:rPr>
        <w:t>A.</w:t>
      </w:r>
      <w:r w:rsidR="00A42767">
        <w:t xml:space="preserve"> A schematic</w:t>
      </w:r>
      <w:r w:rsidR="001B487F">
        <w:t xml:space="preserve"> of </w:t>
      </w:r>
      <w:r w:rsidR="00A42767">
        <w:t>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 </w:t>
      </w:r>
      <w:r w:rsidR="00601E30">
        <w:rPr>
          <w:b/>
        </w:rPr>
        <w:t>B</w:t>
      </w:r>
      <w:r w:rsidR="00F94B6D">
        <w:rPr>
          <w:b/>
        </w:rPr>
        <w:t xml:space="preserve"> </w:t>
      </w:r>
      <w:r w:rsidR="00F94B6D">
        <w:t xml:space="preserve">A schematic </w:t>
      </w:r>
      <w:r w:rsidR="001B487F">
        <w:t xml:space="preserve">of </w:t>
      </w:r>
      <w:r w:rsidR="00F94B6D">
        <w:t xml:space="preserve">the </w:t>
      </w:r>
      <w:r w:rsidR="008847A7">
        <w:t>electrical</w:t>
      </w:r>
      <w:r w:rsidR="00F94B6D">
        <w:t xml:space="preserve"> connections 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the output to the speaker from the prop shield was </w:t>
      </w:r>
      <w:r w:rsidR="00CB7C3E">
        <w:t>constructed</w:t>
      </w:r>
      <w:r w:rsidR="00F94B6D">
        <w:t xml:space="preserve"> using </w:t>
      </w:r>
      <w:r w:rsidR="004007A1">
        <w:t xml:space="preserve">22 gauge </w:t>
      </w:r>
      <w:r w:rsidR="006A5C84">
        <w:t>wire</w:t>
      </w:r>
      <w:r w:rsidR="002F0C5D">
        <w:t>.</w:t>
      </w:r>
      <w:r w:rsidR="00F94B6D">
        <w:t xml:space="preserve"> </w:t>
      </w:r>
      <w:r w:rsidR="0010469A">
        <w:t>Some extraneous and unused pins on the Teensy and the prop shield were not included in this diagram</w:t>
      </w:r>
      <w:r w:rsidR="006A77AB">
        <w:t>.</w:t>
      </w:r>
    </w:p>
    <w:p w14:paraId="17EE3B34" w14:textId="7D1158E8" w:rsidR="00E00679" w:rsidRDefault="00E00679">
      <w:r>
        <w:rPr>
          <w:b/>
        </w:rPr>
        <w:t>Figure 3.</w:t>
      </w:r>
      <w:r w:rsidR="00E15B75">
        <w:t xml:space="preserve"> </w:t>
      </w:r>
      <w:r w:rsidR="00837F69" w:rsidRPr="00837F69">
        <w:t xml:space="preserve">Example recording using the </w:t>
      </w:r>
      <w:r w:rsidR="00E66479">
        <w:t>motion tracking</w:t>
      </w:r>
      <w:r w:rsidR="007162B9">
        <w:t xml:space="preserve"> experimental design</w:t>
      </w:r>
      <w:r w:rsidR="001B487F">
        <w:t>.</w:t>
      </w:r>
      <w:r w:rsidR="00837F69">
        <w:rPr>
          <w:b/>
        </w:rPr>
        <w:t xml:space="preserve"> </w:t>
      </w:r>
      <w:r w:rsidR="00AE4073">
        <w:rPr>
          <w:b/>
        </w:rPr>
        <w:t>A</w:t>
      </w:r>
      <w:r w:rsidR="00CA50EE">
        <w:rPr>
          <w:b/>
        </w:rPr>
        <w:t xml:space="preserve"> </w:t>
      </w:r>
      <w:r w:rsidR="001B487F">
        <w:t>Example motion recording of</w:t>
      </w:r>
      <w:r w:rsidR="00CA50EE">
        <w:t xml:space="preserve"> a head-fixed </w:t>
      </w:r>
      <w:r w:rsidR="00706B35">
        <w:t>mouse</w:t>
      </w:r>
      <w:r w:rsidR="00CA50EE">
        <w:t xml:space="preserve"> run</w:t>
      </w:r>
      <w:r w:rsidR="001B487F">
        <w:t>ning</w:t>
      </w:r>
      <w:r w:rsidR="00CA50EE">
        <w:t xml:space="preserve"> on th</w:t>
      </w:r>
      <w:r w:rsidR="00A2799D">
        <w:t xml:space="preserve">e </w:t>
      </w:r>
      <w:r w:rsidR="001B487F">
        <w:t>spherical</w:t>
      </w:r>
      <w:r w:rsidR="00A2799D">
        <w:t xml:space="preserve">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 xml:space="preserve">Times of digital pulses </w:t>
      </w:r>
      <w:r w:rsidR="001B487F">
        <w:t xml:space="preserve">generated </w:t>
      </w:r>
      <w:r w:rsidR="00BF129A">
        <w:t>b</w:t>
      </w:r>
      <w:r w:rsidR="00B64044">
        <w:t>y the Teensy</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black are experimental data, down</w:t>
      </w:r>
      <w:r w:rsidR="00324827">
        <w:t>-</w:t>
      </w:r>
      <w:r w:rsidR="00152631">
        <w:t>sampled by a factor of 2</w:t>
      </w:r>
      <w:r w:rsidR="00992F98">
        <w:t>00.</w:t>
      </w:r>
      <w:r w:rsidR="00BF129A">
        <w:t xml:space="preserve"> The lin</w:t>
      </w:r>
      <w:r w:rsidR="00847DEC">
        <w:t xml:space="preserve">ear model estimates a slope of </w:t>
      </w:r>
      <w:r w:rsidR="003F3099">
        <w:t>1.00002893</w:t>
      </w:r>
      <w:r w:rsidR="00C604FA">
        <w:t>7</w:t>
      </w:r>
      <w:r w:rsidR="00BF129A">
        <w:t xml:space="preserve"> </w:t>
      </w:r>
      <w:r w:rsidR="00BF129A" w:rsidRPr="00BF129A">
        <w:rPr>
          <w:u w:val="single"/>
        </w:rPr>
        <w:t>+</w:t>
      </w:r>
      <w:r w:rsidR="00847DEC">
        <w:t xml:space="preserve"> </w:t>
      </w:r>
      <w:r w:rsidR="005C1AD4">
        <w:t>0</w:t>
      </w:r>
      <w:r w:rsidR="00835B7E">
        <w:t>.00000000</w:t>
      </w:r>
      <w:r w:rsidR="003F3099">
        <w:t>2 (t(11998</w:t>
      </w:r>
      <w:r w:rsidR="00BF129A">
        <w:t>)=</w:t>
      </w:r>
      <w:r w:rsidR="00BF129A" w:rsidRPr="00BF129A">
        <w:t xml:space="preserve"> </w:t>
      </w:r>
      <w:r w:rsidR="007D06A3">
        <w:t>4.95e+08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072742">
        <w:t>0.000759</w:t>
      </w:r>
      <w:r w:rsidR="00470C13">
        <w:t xml:space="preserve"> </w:t>
      </w:r>
      <w:r w:rsidR="00470C13" w:rsidRPr="00470C13">
        <w:rPr>
          <w:u w:val="single"/>
        </w:rPr>
        <w:t>+</w:t>
      </w:r>
      <w:r w:rsidR="00470C13">
        <w:t xml:space="preserve"> 0.</w:t>
      </w:r>
      <w:r w:rsidR="00835B7E">
        <w:t>0000</w:t>
      </w:r>
      <w:r w:rsidR="00035F64">
        <w:t>0</w:t>
      </w:r>
      <w:r w:rsidR="003F3099">
        <w:t>7, t(11998</w:t>
      </w:r>
      <w:r w:rsidR="00470C13">
        <w:t xml:space="preserve">) = </w:t>
      </w:r>
      <w:r w:rsidR="007D06A3">
        <w:t>1084.7</w:t>
      </w:r>
      <w:r w:rsidR="00470C13">
        <w:t>, p &lt; 0.001</w:t>
      </w:r>
      <w:r w:rsidR="00060ABF">
        <w:t>)</w:t>
      </w:r>
      <w:r w:rsidR="001B487F">
        <w:t xml:space="preserve">. </w:t>
      </w:r>
    </w:p>
    <w:p w14:paraId="5939ED4D" w14:textId="64CDF922" w:rsidR="006E668F" w:rsidRDefault="006E668F" w:rsidP="00DE4081">
      <w:pPr>
        <w:autoSpaceDE w:val="0"/>
        <w:autoSpaceDN w:val="0"/>
        <w:adjustRightInd w:val="0"/>
        <w:spacing w:after="0" w:line="240" w:lineRule="auto"/>
      </w:pPr>
      <w:r w:rsidRPr="006E668F">
        <w:rPr>
          <w:b/>
        </w:rPr>
        <w:t>Figure 4.</w:t>
      </w:r>
      <w:r w:rsidR="0040660C">
        <w:t xml:space="preserve"> </w:t>
      </w:r>
      <w:r w:rsidR="001B487F">
        <w:t>Tempor</w:t>
      </w:r>
      <w:r w:rsidR="00042A6D">
        <w:t xml:space="preserve">al precision of the digital </w:t>
      </w:r>
      <w:r w:rsidR="001B487F">
        <w:t>output</w:t>
      </w:r>
      <w:r w:rsidR="00042A6D">
        <w:t>s</w:t>
      </w:r>
      <w:r w:rsidR="001B487F">
        <w:t xml:space="preserve"> in</w:t>
      </w:r>
      <w:r w:rsidR="00837F69">
        <w:t xml:space="preserve"> the </w:t>
      </w:r>
      <w:r w:rsidR="00C331D8">
        <w:t xml:space="preserve">trace conditioning </w:t>
      </w:r>
      <w:r w:rsidR="00837F69">
        <w:t>tone-puff setup</w:t>
      </w:r>
      <w:r w:rsidR="001B487F">
        <w:t>.</w:t>
      </w:r>
      <w:r w:rsidR="001F1434">
        <w:t xml:space="preserve"> </w:t>
      </w:r>
      <w:r w:rsidR="005435B2">
        <w:rPr>
          <w:b/>
        </w:rPr>
        <w:t>A</w:t>
      </w:r>
      <w:r w:rsidR="009F6104" w:rsidRPr="007C4672">
        <w:t xml:space="preserve"> </w:t>
      </w:r>
      <w:r w:rsidR="00E66479">
        <w:t xml:space="preserve">Times of digital pulses </w:t>
      </w:r>
      <w:r w:rsidR="001B487F">
        <w:t xml:space="preserve">generated </w:t>
      </w:r>
      <w:r w:rsidR="00E66479">
        <w:t xml:space="preserve">by the Teensy vs theoretical times of the digital pulses at exactly 20 Hz. </w:t>
      </w:r>
      <w:r w:rsidR="00B075DE">
        <w:t>Linear model fit is shown in red</w:t>
      </w:r>
      <w:r w:rsidR="00C63BED">
        <w:t>, and</w:t>
      </w:r>
      <w:r w:rsidR="00743E54">
        <w:t xml:space="preserve"> in</w:t>
      </w:r>
      <w:r w:rsidR="00C63BED">
        <w:t xml:space="preserve"> black are experimental data down-sampled by a factor of 200 for visualization</w:t>
      </w:r>
      <w:r w:rsidR="00B075DE">
        <w:t>.</w:t>
      </w:r>
      <w:r w:rsidR="009F6104" w:rsidRPr="007C4672">
        <w:t xml:space="preserve">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5D5F7F">
        <w:t>19</w:t>
      </w:r>
      <w:r w:rsidR="00046444" w:rsidRPr="007C4672">
        <w:t>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w:t>
      </w:r>
      <w:r w:rsidR="001B487F">
        <w:t xml:space="preserve">directed to the </w:t>
      </w:r>
      <w:r w:rsidR="00042A6D">
        <w:t>prop shield</w:t>
      </w:r>
      <w:r w:rsidR="001B487F">
        <w:t xml:space="preserve"> to generate </w:t>
      </w:r>
      <w:r w:rsidR="00042A6D">
        <w:t xml:space="preserve">an amplified </w:t>
      </w:r>
      <w:r w:rsidR="001B487F">
        <w:t xml:space="preserve">auditory stimulus </w:t>
      </w:r>
      <w:r w:rsidR="00C31DCE">
        <w:t xml:space="preserve">(i-ii) and digital output </w:t>
      </w:r>
      <w:r w:rsidR="001B487F">
        <w:t xml:space="preserve">directed to device to generate eye </w:t>
      </w:r>
      <w:r w:rsidR="00C31DCE">
        <w:t xml:space="preserve">puff (iii-iv), both measured </w:t>
      </w:r>
      <w:r w:rsidR="001B487F">
        <w:t>over</w:t>
      </w:r>
      <w:r w:rsidR="008E1C6E" w:rsidRPr="007C4672">
        <w:t xml:space="preserve"> </w:t>
      </w:r>
      <w:r w:rsidR="00046444" w:rsidRPr="007C4672">
        <w:t>fifty</w:t>
      </w:r>
      <w:r w:rsidR="008E1C6E" w:rsidRPr="007C4672">
        <w:t xml:space="preserve"> trials</w:t>
      </w:r>
      <w:r w:rsidR="00CB7DBA">
        <w:t>.</w:t>
      </w:r>
      <w:r w:rsidR="00046444" w:rsidRPr="007C4672">
        <w:t xml:space="preserve"> (i) the </w:t>
      </w:r>
      <w:r w:rsidR="00986CAB">
        <w:t>difference</w:t>
      </w:r>
      <w:r w:rsidR="008422CB">
        <w:t xml:space="preserve"> between the onset of the</w:t>
      </w:r>
      <w:r w:rsidR="00097FA1">
        <w:t xml:space="preserve"> analog</w:t>
      </w:r>
      <w:r w:rsidR="008422CB">
        <w:t xml:space="preserve"> </w:t>
      </w:r>
      <w:r w:rsidR="00C17170">
        <w:t xml:space="preserve">output </w:t>
      </w:r>
      <w:r w:rsidR="008422CB">
        <w:t>and the</w:t>
      </w:r>
      <w:r w:rsidR="00C17170">
        <w:t xml:space="preserve"> onset of the corresponding camera-directed digital pulse</w:t>
      </w:r>
      <w:r w:rsidR="008422CB">
        <w:t xml:space="preserv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the </w:t>
      </w:r>
      <w:r w:rsidR="00CB7DBA">
        <w:t xml:space="preserve">duration of the </w:t>
      </w:r>
      <w:r w:rsidR="008422CB">
        <w:t>tone</w:t>
      </w:r>
      <w:r w:rsidR="00046444" w:rsidRPr="007C4672">
        <w:t xml:space="preserve"> across all trials (mean=</w:t>
      </w:r>
      <w:r w:rsidR="008422CB">
        <w:t xml:space="preserve">700 </w:t>
      </w:r>
      <w:r w:rsidR="008422CB" w:rsidRPr="00A552C5">
        <w:rPr>
          <w:u w:val="single"/>
        </w:rPr>
        <w:t>+</w:t>
      </w:r>
      <w:r w:rsidR="008422CB">
        <w:t xml:space="preserve"> 1 ms, range=2.9 ms</w:t>
      </w:r>
      <w:r w:rsidR="00CB7DBA">
        <w:t>, n=50 trials</w:t>
      </w:r>
      <w:r w:rsidR="00295AB1">
        <w:t xml:space="preserve">); (iii) </w:t>
      </w:r>
      <w:r w:rsidR="00046444" w:rsidRPr="007C4672">
        <w:t xml:space="preserve">the </w:t>
      </w:r>
      <w:r w:rsidR="00C17170">
        <w:t>difference between</w:t>
      </w:r>
      <w:r w:rsidR="008422CB" w:rsidRPr="007C4672">
        <w:t xml:space="preserve"> </w:t>
      </w:r>
      <w:r w:rsidR="00046444" w:rsidRPr="007C4672">
        <w:t xml:space="preserve">the </w:t>
      </w:r>
      <w:r w:rsidR="00884ABC">
        <w:t>puff</w:t>
      </w:r>
      <w:r w:rsidR="00046444" w:rsidRPr="007C4672">
        <w:t xml:space="preserve"> </w:t>
      </w:r>
      <w:r w:rsidR="00E64FC2">
        <w:t>digital</w:t>
      </w:r>
      <w:r w:rsidR="00CB7DBA">
        <w:t xml:space="preserve"> </w:t>
      </w:r>
      <w:r w:rsidR="00E64FC2">
        <w:t xml:space="preserve"> pulse</w:t>
      </w:r>
      <w:r w:rsidR="00C17170">
        <w:t xml:space="preserve"> and the camera-directed digital pulse</w:t>
      </w:r>
      <w:r w:rsidR="008422CB">
        <w:t xml:space="preserve">, </w:t>
      </w:r>
      <w:r w:rsidR="00046444" w:rsidRPr="007C4672">
        <w:t>(</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w:t>
      </w:r>
      <w:r w:rsidR="00CB7DBA">
        <w:t>t</w:t>
      </w:r>
      <w:r w:rsidR="00046444" w:rsidRPr="007C4672">
        <w:t xml:space="preserve">he </w:t>
      </w:r>
      <w:r w:rsidR="00CB7DBA">
        <w:t xml:space="preserve">duration </w:t>
      </w:r>
      <w:r w:rsidR="00046444" w:rsidRPr="007C4672">
        <w:t xml:space="preserve">of the puff </w:t>
      </w:r>
      <w:r w:rsidR="00431314">
        <w:t xml:space="preserve">digital pulse </w:t>
      </w:r>
      <w:r w:rsidR="00046444" w:rsidRPr="007C4672">
        <w:t>(</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CB7DBA">
        <w:rPr>
          <w:rFonts w:cs="lucidatypewriter"/>
          <w:color w:val="000000"/>
        </w:rPr>
        <w:t>, mean</w:t>
      </w:r>
      <w:r w:rsidR="00DE4081" w:rsidRPr="007C4672">
        <w:t xml:space="preserve"> </w:t>
      </w:r>
      <w:r w:rsidR="00DE4081" w:rsidRPr="007C4672">
        <w:rPr>
          <w:u w:val="single"/>
        </w:rPr>
        <w:t>+</w:t>
      </w:r>
      <w:r w:rsidR="00DE4081" w:rsidRPr="007C4672">
        <w:t xml:space="preserve"> std</w:t>
      </w:r>
      <w:r w:rsidR="00CB7DBA">
        <w:t>, n=50 trials</w:t>
      </w:r>
      <w:r w:rsidR="00DE4081" w:rsidRPr="007C4672">
        <w:t>)</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lastRenderedPageBreak/>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76C1D5" w14:textId="77777777" w:rsidR="00187543" w:rsidRDefault="00187543" w:rsidP="00E85F45">
      <w:pPr>
        <w:spacing w:after="0" w:line="240" w:lineRule="auto"/>
      </w:pPr>
      <w:r>
        <w:separator/>
      </w:r>
    </w:p>
  </w:endnote>
  <w:endnote w:type="continuationSeparator" w:id="0">
    <w:p w14:paraId="08F4FD23" w14:textId="77777777" w:rsidR="00187543" w:rsidRDefault="00187543"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3707F" w14:textId="77777777" w:rsidR="00187543" w:rsidRDefault="00187543" w:rsidP="00E85F45">
      <w:pPr>
        <w:spacing w:after="0" w:line="240" w:lineRule="auto"/>
      </w:pPr>
      <w:r>
        <w:separator/>
      </w:r>
    </w:p>
  </w:footnote>
  <w:footnote w:type="continuationSeparator" w:id="0">
    <w:p w14:paraId="5F6C37D2" w14:textId="77777777" w:rsidR="00187543" w:rsidRDefault="00187543"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6006"/>
    <w:rsid w:val="00066C51"/>
    <w:rsid w:val="00072023"/>
    <w:rsid w:val="00072163"/>
    <w:rsid w:val="00072742"/>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47F5"/>
    <w:rsid w:val="000C544E"/>
    <w:rsid w:val="000C569F"/>
    <w:rsid w:val="000C5973"/>
    <w:rsid w:val="000C6044"/>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4A4"/>
    <w:rsid w:val="00123655"/>
    <w:rsid w:val="001255F4"/>
    <w:rsid w:val="00125D0D"/>
    <w:rsid w:val="00126651"/>
    <w:rsid w:val="00126E26"/>
    <w:rsid w:val="00127E3F"/>
    <w:rsid w:val="0013481D"/>
    <w:rsid w:val="00135805"/>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1E61"/>
    <w:rsid w:val="0016218A"/>
    <w:rsid w:val="0016248B"/>
    <w:rsid w:val="00163E37"/>
    <w:rsid w:val="00164D78"/>
    <w:rsid w:val="0016563A"/>
    <w:rsid w:val="00165CBC"/>
    <w:rsid w:val="00167B46"/>
    <w:rsid w:val="001709EC"/>
    <w:rsid w:val="0017341E"/>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5AC2"/>
    <w:rsid w:val="001A7AA7"/>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5BA"/>
    <w:rsid w:val="00216984"/>
    <w:rsid w:val="00216A3A"/>
    <w:rsid w:val="00217294"/>
    <w:rsid w:val="002200E2"/>
    <w:rsid w:val="002215A3"/>
    <w:rsid w:val="002234AC"/>
    <w:rsid w:val="00225879"/>
    <w:rsid w:val="00225A75"/>
    <w:rsid w:val="00230316"/>
    <w:rsid w:val="002309C6"/>
    <w:rsid w:val="00232D78"/>
    <w:rsid w:val="00232F81"/>
    <w:rsid w:val="0023485F"/>
    <w:rsid w:val="00234E05"/>
    <w:rsid w:val="002352C8"/>
    <w:rsid w:val="00236E43"/>
    <w:rsid w:val="00237253"/>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3273"/>
    <w:rsid w:val="00293752"/>
    <w:rsid w:val="00294A7D"/>
    <w:rsid w:val="00295140"/>
    <w:rsid w:val="00295AB1"/>
    <w:rsid w:val="00296459"/>
    <w:rsid w:val="002A1825"/>
    <w:rsid w:val="002A1A06"/>
    <w:rsid w:val="002A21C7"/>
    <w:rsid w:val="002A33AE"/>
    <w:rsid w:val="002A4A68"/>
    <w:rsid w:val="002A5466"/>
    <w:rsid w:val="002B056C"/>
    <w:rsid w:val="002B12CA"/>
    <w:rsid w:val="002B302D"/>
    <w:rsid w:val="002B39C3"/>
    <w:rsid w:val="002B568E"/>
    <w:rsid w:val="002B5FB0"/>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9E"/>
    <w:rsid w:val="00404337"/>
    <w:rsid w:val="00405C00"/>
    <w:rsid w:val="0040660C"/>
    <w:rsid w:val="0041142B"/>
    <w:rsid w:val="00414AD7"/>
    <w:rsid w:val="00414F70"/>
    <w:rsid w:val="0041652C"/>
    <w:rsid w:val="0041721B"/>
    <w:rsid w:val="0041782D"/>
    <w:rsid w:val="0042029E"/>
    <w:rsid w:val="0042154A"/>
    <w:rsid w:val="004220CC"/>
    <w:rsid w:val="0042365C"/>
    <w:rsid w:val="00425631"/>
    <w:rsid w:val="00430090"/>
    <w:rsid w:val="00430F3F"/>
    <w:rsid w:val="00431314"/>
    <w:rsid w:val="0043179F"/>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A23"/>
    <w:rsid w:val="00451DE5"/>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6FA3"/>
    <w:rsid w:val="004D7D21"/>
    <w:rsid w:val="004E0472"/>
    <w:rsid w:val="004E22A9"/>
    <w:rsid w:val="004E2D8F"/>
    <w:rsid w:val="004E2EE7"/>
    <w:rsid w:val="004E46C9"/>
    <w:rsid w:val="004E4D61"/>
    <w:rsid w:val="004E4F03"/>
    <w:rsid w:val="004E560F"/>
    <w:rsid w:val="004E5DD5"/>
    <w:rsid w:val="004E5EFE"/>
    <w:rsid w:val="004E7001"/>
    <w:rsid w:val="004F0242"/>
    <w:rsid w:val="004F03D2"/>
    <w:rsid w:val="004F131D"/>
    <w:rsid w:val="004F433A"/>
    <w:rsid w:val="004F48F8"/>
    <w:rsid w:val="004F6E43"/>
    <w:rsid w:val="00501521"/>
    <w:rsid w:val="0050344A"/>
    <w:rsid w:val="00503940"/>
    <w:rsid w:val="00511A3E"/>
    <w:rsid w:val="005123B7"/>
    <w:rsid w:val="00512949"/>
    <w:rsid w:val="00513081"/>
    <w:rsid w:val="005130B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0CF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0690"/>
    <w:rsid w:val="006916E3"/>
    <w:rsid w:val="00691D1A"/>
    <w:rsid w:val="00693193"/>
    <w:rsid w:val="00694C03"/>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6377"/>
    <w:rsid w:val="00706B35"/>
    <w:rsid w:val="00706D1C"/>
    <w:rsid w:val="00707789"/>
    <w:rsid w:val="00710AF9"/>
    <w:rsid w:val="00710BE9"/>
    <w:rsid w:val="00711344"/>
    <w:rsid w:val="007117C3"/>
    <w:rsid w:val="0071259E"/>
    <w:rsid w:val="00712B6B"/>
    <w:rsid w:val="007162B9"/>
    <w:rsid w:val="007169E2"/>
    <w:rsid w:val="0071777F"/>
    <w:rsid w:val="00720A53"/>
    <w:rsid w:val="00722316"/>
    <w:rsid w:val="00724071"/>
    <w:rsid w:val="00724307"/>
    <w:rsid w:val="00726E8D"/>
    <w:rsid w:val="00727C18"/>
    <w:rsid w:val="00727D53"/>
    <w:rsid w:val="00734733"/>
    <w:rsid w:val="00734BF6"/>
    <w:rsid w:val="00735EE6"/>
    <w:rsid w:val="00735F2F"/>
    <w:rsid w:val="00736C74"/>
    <w:rsid w:val="0073797A"/>
    <w:rsid w:val="007379D6"/>
    <w:rsid w:val="00743E54"/>
    <w:rsid w:val="007441A3"/>
    <w:rsid w:val="00746386"/>
    <w:rsid w:val="007469B4"/>
    <w:rsid w:val="0074751D"/>
    <w:rsid w:val="00751423"/>
    <w:rsid w:val="00751907"/>
    <w:rsid w:val="00752F82"/>
    <w:rsid w:val="00753856"/>
    <w:rsid w:val="00755D64"/>
    <w:rsid w:val="00756744"/>
    <w:rsid w:val="0075683E"/>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70F2"/>
    <w:rsid w:val="00790738"/>
    <w:rsid w:val="0079150C"/>
    <w:rsid w:val="00793180"/>
    <w:rsid w:val="00795A89"/>
    <w:rsid w:val="00795E29"/>
    <w:rsid w:val="00795FD7"/>
    <w:rsid w:val="00796044"/>
    <w:rsid w:val="00796100"/>
    <w:rsid w:val="0079635D"/>
    <w:rsid w:val="007965ED"/>
    <w:rsid w:val="00796FA0"/>
    <w:rsid w:val="00797C6B"/>
    <w:rsid w:val="007A21BE"/>
    <w:rsid w:val="007A2855"/>
    <w:rsid w:val="007A28EF"/>
    <w:rsid w:val="007A48EE"/>
    <w:rsid w:val="007A4AF9"/>
    <w:rsid w:val="007A4FE2"/>
    <w:rsid w:val="007A52E0"/>
    <w:rsid w:val="007B148C"/>
    <w:rsid w:val="007B2233"/>
    <w:rsid w:val="007B2476"/>
    <w:rsid w:val="007B4044"/>
    <w:rsid w:val="007B58DE"/>
    <w:rsid w:val="007B6A9D"/>
    <w:rsid w:val="007B7E68"/>
    <w:rsid w:val="007C163B"/>
    <w:rsid w:val="007C32F6"/>
    <w:rsid w:val="007C3746"/>
    <w:rsid w:val="007C4078"/>
    <w:rsid w:val="007C465C"/>
    <w:rsid w:val="007C4672"/>
    <w:rsid w:val="007C566B"/>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572F"/>
    <w:rsid w:val="00885BE7"/>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7BC0"/>
    <w:rsid w:val="0090052B"/>
    <w:rsid w:val="009007AA"/>
    <w:rsid w:val="00901550"/>
    <w:rsid w:val="00901893"/>
    <w:rsid w:val="00902D3F"/>
    <w:rsid w:val="009036F7"/>
    <w:rsid w:val="00906A18"/>
    <w:rsid w:val="00906F2E"/>
    <w:rsid w:val="00910092"/>
    <w:rsid w:val="00910375"/>
    <w:rsid w:val="00910EBA"/>
    <w:rsid w:val="00912317"/>
    <w:rsid w:val="009123F4"/>
    <w:rsid w:val="00917422"/>
    <w:rsid w:val="00917B7F"/>
    <w:rsid w:val="009203DB"/>
    <w:rsid w:val="0092175A"/>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C9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86CAB"/>
    <w:rsid w:val="009900AF"/>
    <w:rsid w:val="00990CB4"/>
    <w:rsid w:val="009924F6"/>
    <w:rsid w:val="00992800"/>
    <w:rsid w:val="00992F98"/>
    <w:rsid w:val="009940DE"/>
    <w:rsid w:val="009955A5"/>
    <w:rsid w:val="00996B1A"/>
    <w:rsid w:val="00996C0A"/>
    <w:rsid w:val="009A05F4"/>
    <w:rsid w:val="009A074F"/>
    <w:rsid w:val="009A1668"/>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2515"/>
    <w:rsid w:val="00A133D1"/>
    <w:rsid w:val="00A139E6"/>
    <w:rsid w:val="00A15861"/>
    <w:rsid w:val="00A16DE7"/>
    <w:rsid w:val="00A22EE3"/>
    <w:rsid w:val="00A23C6F"/>
    <w:rsid w:val="00A24E59"/>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654D"/>
    <w:rsid w:val="00AC7271"/>
    <w:rsid w:val="00AD1B16"/>
    <w:rsid w:val="00AD23EA"/>
    <w:rsid w:val="00AD364C"/>
    <w:rsid w:val="00AD36D2"/>
    <w:rsid w:val="00AD3A7A"/>
    <w:rsid w:val="00AD3E99"/>
    <w:rsid w:val="00AD3F71"/>
    <w:rsid w:val="00AD3F7B"/>
    <w:rsid w:val="00AD509F"/>
    <w:rsid w:val="00AD62EA"/>
    <w:rsid w:val="00AD6A5D"/>
    <w:rsid w:val="00AD7A40"/>
    <w:rsid w:val="00AE0B72"/>
    <w:rsid w:val="00AE0CC3"/>
    <w:rsid w:val="00AE2398"/>
    <w:rsid w:val="00AE24F6"/>
    <w:rsid w:val="00AE4073"/>
    <w:rsid w:val="00AE5C94"/>
    <w:rsid w:val="00AF24D6"/>
    <w:rsid w:val="00AF372B"/>
    <w:rsid w:val="00AF543F"/>
    <w:rsid w:val="00AF54B4"/>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BB5"/>
    <w:rsid w:val="00B8214B"/>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64F5"/>
    <w:rsid w:val="00BF6718"/>
    <w:rsid w:val="00C0110E"/>
    <w:rsid w:val="00C035C9"/>
    <w:rsid w:val="00C04F02"/>
    <w:rsid w:val="00C04F05"/>
    <w:rsid w:val="00C06C00"/>
    <w:rsid w:val="00C10EFB"/>
    <w:rsid w:val="00C1136F"/>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68B"/>
    <w:rsid w:val="00C31DCE"/>
    <w:rsid w:val="00C32A53"/>
    <w:rsid w:val="00C331D8"/>
    <w:rsid w:val="00C35FDE"/>
    <w:rsid w:val="00C36C39"/>
    <w:rsid w:val="00C37AE3"/>
    <w:rsid w:val="00C420B8"/>
    <w:rsid w:val="00C426F7"/>
    <w:rsid w:val="00C44E54"/>
    <w:rsid w:val="00C46F40"/>
    <w:rsid w:val="00C501D5"/>
    <w:rsid w:val="00C503C0"/>
    <w:rsid w:val="00C51ED9"/>
    <w:rsid w:val="00C52A80"/>
    <w:rsid w:val="00C54E12"/>
    <w:rsid w:val="00C560EC"/>
    <w:rsid w:val="00C57026"/>
    <w:rsid w:val="00C57C4E"/>
    <w:rsid w:val="00C604FA"/>
    <w:rsid w:val="00C6258B"/>
    <w:rsid w:val="00C62694"/>
    <w:rsid w:val="00C63243"/>
    <w:rsid w:val="00C63B53"/>
    <w:rsid w:val="00C63BED"/>
    <w:rsid w:val="00C66094"/>
    <w:rsid w:val="00C72597"/>
    <w:rsid w:val="00C74F61"/>
    <w:rsid w:val="00C750D2"/>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20DB3"/>
    <w:rsid w:val="00D20DCE"/>
    <w:rsid w:val="00D21D13"/>
    <w:rsid w:val="00D22A9E"/>
    <w:rsid w:val="00D22C57"/>
    <w:rsid w:val="00D2390D"/>
    <w:rsid w:val="00D246B4"/>
    <w:rsid w:val="00D25E72"/>
    <w:rsid w:val="00D25FD7"/>
    <w:rsid w:val="00D269FB"/>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A17"/>
    <w:rsid w:val="00D73C96"/>
    <w:rsid w:val="00D742C8"/>
    <w:rsid w:val="00D747F9"/>
    <w:rsid w:val="00D74F63"/>
    <w:rsid w:val="00D76A34"/>
    <w:rsid w:val="00D77C96"/>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D174E"/>
    <w:rsid w:val="00DD19FA"/>
    <w:rsid w:val="00DD3FCF"/>
    <w:rsid w:val="00DD4792"/>
    <w:rsid w:val="00DD49F5"/>
    <w:rsid w:val="00DD5A46"/>
    <w:rsid w:val="00DE27E7"/>
    <w:rsid w:val="00DE4081"/>
    <w:rsid w:val="00DE66CB"/>
    <w:rsid w:val="00DE75D6"/>
    <w:rsid w:val="00DF1799"/>
    <w:rsid w:val="00DF2E00"/>
    <w:rsid w:val="00DF4338"/>
    <w:rsid w:val="00DF4567"/>
    <w:rsid w:val="00DF522D"/>
    <w:rsid w:val="00DF61A4"/>
    <w:rsid w:val="00DF6614"/>
    <w:rsid w:val="00DF67BD"/>
    <w:rsid w:val="00DF711A"/>
    <w:rsid w:val="00DF7CEF"/>
    <w:rsid w:val="00E00679"/>
    <w:rsid w:val="00E0090A"/>
    <w:rsid w:val="00E01A47"/>
    <w:rsid w:val="00E028F2"/>
    <w:rsid w:val="00E03306"/>
    <w:rsid w:val="00E0353B"/>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EB2"/>
    <w:rsid w:val="00E31EC4"/>
    <w:rsid w:val="00E32526"/>
    <w:rsid w:val="00E3479E"/>
    <w:rsid w:val="00E34F2A"/>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B24"/>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F0071B"/>
    <w:rsid w:val="00F00EE4"/>
    <w:rsid w:val="00F01DF8"/>
    <w:rsid w:val="00F0216A"/>
    <w:rsid w:val="00F02480"/>
    <w:rsid w:val="00F066D8"/>
    <w:rsid w:val="00F0766C"/>
    <w:rsid w:val="00F076BA"/>
    <w:rsid w:val="00F10917"/>
    <w:rsid w:val="00F10B0C"/>
    <w:rsid w:val="00F118CE"/>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4B6D"/>
    <w:rsid w:val="00F94E4B"/>
    <w:rsid w:val="00F94F48"/>
    <w:rsid w:val="00F9590D"/>
    <w:rsid w:val="00F9602E"/>
    <w:rsid w:val="00F96664"/>
    <w:rsid w:val="00F97157"/>
    <w:rsid w:val="00FA011A"/>
    <w:rsid w:val="00FA02E0"/>
    <w:rsid w:val="00FA2709"/>
    <w:rsid w:val="00FA5267"/>
    <w:rsid w:val="00FA6963"/>
    <w:rsid w:val="00FA6AAE"/>
    <w:rsid w:val="00FA739B"/>
    <w:rsid w:val="00FB0F38"/>
    <w:rsid w:val="00FB1F96"/>
    <w:rsid w:val="00FB2D31"/>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E6E39C41-22E8-4C88-AD9E-80BDE2FE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4459</Words>
  <Characters>25420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46</cp:revision>
  <dcterms:created xsi:type="dcterms:W3CDTF">2018-11-20T22:39:00Z</dcterms:created>
  <dcterms:modified xsi:type="dcterms:W3CDTF">2018-11-21T20:54:00Z</dcterms:modified>
</cp:coreProperties>
</file>