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A1DDA7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CA41F0">
        <w:rPr>
          <w:rFonts w:ascii="Times New Roman" w:hAnsi="Times New Roman" w:cs="Times New Roman"/>
        </w:rPr>
        <w:t>developed</w:t>
      </w:r>
      <w:r w:rsidR="00CA41F0"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based</w:t>
      </w:r>
      <w:r w:rsidR="00CA41F0">
        <w:rPr>
          <w:rFonts w:ascii="Times New Roman" w:hAnsi="Times New Roman" w:cs="Times New Roman"/>
        </w:rPr>
        <w:t xml:space="preserve"> </w:t>
      </w:r>
      <w:r w:rsidR="00F32DFD" w:rsidRPr="001D6942">
        <w:rPr>
          <w:rFonts w:ascii="Times New Roman" w:hAnsi="Times New Roman" w:cs="Times New Roman"/>
        </w:rPr>
        <w:t xml:space="preserve">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46394893"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 xml:space="preserve">stimulus and a gentle </w:t>
      </w:r>
      <w:r w:rsidR="00CA41F0">
        <w:rPr>
          <w:rFonts w:ascii="Times New Roman" w:hAnsi="Times New Roman" w:cs="Times New Roman"/>
        </w:rPr>
        <w:t xml:space="preserve">eye </w:t>
      </w:r>
      <w:r w:rsidR="001A7BE4" w:rsidRPr="001D6942">
        <w:rPr>
          <w:rFonts w:ascii="Times New Roman" w:hAnsi="Times New Roman" w:cs="Times New Roman"/>
        </w:rPr>
        <w:t>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a</w:t>
      </w:r>
      <w:r w:rsidR="00CA41F0">
        <w:rPr>
          <w:rFonts w:ascii="Times New Roman" w:hAnsi="Times New Roman" w:cs="Times New Roman"/>
        </w:rPr>
        <w:t>n</w:t>
      </w:r>
      <w:r w:rsidR="003E64DD" w:rsidRPr="001D6942">
        <w:rPr>
          <w:rFonts w:ascii="Times New Roman" w:hAnsi="Times New Roman" w:cs="Times New Roman"/>
        </w:rPr>
        <w:t xml:space="preserve"> </w:t>
      </w:r>
      <w:r w:rsidR="00CA41F0">
        <w:rPr>
          <w:rFonts w:ascii="Times New Roman" w:hAnsi="Times New Roman" w:cs="Times New Roman"/>
        </w:rPr>
        <w:t xml:space="preserve">eye blink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05D2BB99"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 xml:space="preserve">This interface allows high-speed and temporally precise </w:t>
      </w:r>
      <w:r w:rsidR="00CA41F0">
        <w:rPr>
          <w:rFonts w:ascii="Times New Roman" w:hAnsi="Times New Roman" w:cs="Times New Roman"/>
        </w:rPr>
        <w:t xml:space="preserve">digital data acquisition and device control </w:t>
      </w:r>
      <w:r w:rsidR="00886AB2" w:rsidRPr="001D6942">
        <w:rPr>
          <w:rFonts w:ascii="Times New Roman" w:hAnsi="Times New Roman" w:cs="Times New Roman"/>
        </w:rPr>
        <w:t>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13A3DE2B"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w:t>
      </w:r>
      <w:r w:rsidR="00B90EED" w:rsidRPr="0035460D">
        <w:rPr>
          <w:rFonts w:ascii="Times New Roman" w:hAnsi="Times New Roman" w:cs="Times New Roman"/>
          <w:i/>
        </w:rPr>
        <w:t>, A</w:t>
      </w:r>
      <w:r w:rsidR="006C3013" w:rsidRPr="0035460D">
        <w:rPr>
          <w:rFonts w:ascii="Times New Roman" w:hAnsi="Times New Roman" w:cs="Times New Roman"/>
          <w:i/>
        </w:rPr>
        <w:t>DN</w:t>
      </w:r>
      <w:r w:rsidR="00B90EED" w:rsidRPr="0035460D">
        <w:rPr>
          <w:rFonts w:ascii="Times New Roman" w:hAnsi="Times New Roman" w:cs="Times New Roman"/>
          <w:i/>
        </w:rPr>
        <w:t>S gaming sensor</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04EB7C45"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00B90EED">
        <w:rPr>
          <w:rFonts w:ascii="Times New Roman" w:hAnsi="Times New Roman" w:cs="Times New Roman"/>
        </w:rPr>
        <w:t>neural activity indicator</w:t>
      </w:r>
      <w:r w:rsidR="00C52A80" w:rsidRPr="001D6942">
        <w:rPr>
          <w:rFonts w:ascii="Times New Roman" w:hAnsi="Times New Roman" w:cs="Times New Roman"/>
        </w:rPr>
        <w:t>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ins w:id="0" w:author="Michael Romano" w:date="2018-11-29T07:58:00Z">
            <w:r w:rsidR="00BC15DC">
              <w:rPr>
                <w:rFonts w:ascii="Times New Roman" w:hAnsi="Times New Roman" w:cs="Times New Roman"/>
              </w:rPr>
              <w:fldChar w:fldCharType="begin"/>
            </w:r>
            <w:r w:rsidR="00BC15DC">
              <w:rPr>
                <w:rFonts w:ascii="Times New Roman" w:hAnsi="Times New Roman" w:cs="Times New Roman"/>
              </w:rPr>
              <w:instrText xml:space="preserve"> CITATION Han18  \m Moh16 \m Ngu15 \l 1033 </w:instrText>
            </w:r>
          </w:ins>
          <w:r w:rsidR="00BC15DC">
            <w:rPr>
              <w:rFonts w:ascii="Times New Roman" w:hAnsi="Times New Roman" w:cs="Times New Roman"/>
            </w:rPr>
            <w:fldChar w:fldCharType="separate"/>
          </w:r>
          <w:r w:rsidR="00CB2A05" w:rsidRPr="00CB2A05">
            <w:rPr>
              <w:rFonts w:ascii="Times New Roman" w:hAnsi="Times New Roman" w:cs="Times New Roman"/>
              <w:noProof/>
            </w:rPr>
            <w:t>(Hansen, et al. 2018, Mohammed, et al. 2016, Nguyen, et al. 2016)</w:t>
          </w:r>
          <w:ins w:id="1" w:author="Michael Romano" w:date="2018-11-29T07:58:00Z">
            <w:r w:rsidR="00BC15DC">
              <w:rPr>
                <w:rFonts w:ascii="Times New Roman" w:hAnsi="Times New Roman" w:cs="Times New Roman"/>
              </w:rPr>
              <w:fldChar w:fldCharType="end"/>
            </w:r>
          </w:ins>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features</w:t>
      </w:r>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However, using</w:t>
      </w:r>
      <w:bookmarkStart w:id="2" w:name="_GoBack"/>
      <w:bookmarkEnd w:id="2"/>
      <w:r w:rsidR="004C1D8F" w:rsidRPr="001D6942">
        <w:rPr>
          <w:rFonts w:ascii="Times New Roman" w:hAnsi="Times New Roman" w:cs="Times New Roman"/>
        </w:rPr>
        <w:t xml:space="preserve">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072107CB"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B90EED">
        <w:rPr>
          <w:rFonts w:ascii="Times New Roman" w:hAnsi="Times New Roman" w:cs="Times New Roman"/>
        </w:rPr>
        <w:t xml:space="preserve">traditionally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CB2A05">
            <w:rPr>
              <w:rFonts w:ascii="Times New Roman" w:hAnsi="Times New Roman" w:cs="Times New Roman"/>
              <w:noProof/>
            </w:rPr>
            <w:t xml:space="preserve"> </w:t>
          </w:r>
          <w:r w:rsidR="00CB2A05" w:rsidRPr="00CB2A05">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1D6B91" w:rsidRPr="001D6942">
        <w:rPr>
          <w:rFonts w:ascii="Times New Roman" w:hAnsi="Times New Roman" w:cs="Times New Roman"/>
        </w:rPr>
        <w:t>For example, Arduino microcontrollers have recently been integrated into two-photon imaging experiments</w:t>
      </w:r>
      <w:r w:rsidR="00BC15DC">
        <w:rPr>
          <w:rFonts w:ascii="Times New Roman" w:hAnsi="Times New Roman" w:cs="Times New Roman"/>
          <w:noProof/>
        </w:rPr>
        <w:t xml:space="preserve"> </w:t>
      </w:r>
      <w:r w:rsidR="00BC15DC" w:rsidRPr="00DB2AA9">
        <w:rPr>
          <w:rFonts w:ascii="Times New Roman" w:hAnsi="Times New Roman" w:cs="Times New Roman"/>
          <w:noProof/>
        </w:rPr>
        <w:t>(Micallef, et al. 2017, Takahashi, et al. 2016, Wilms and Häusser 2015)</w:t>
      </w:r>
      <w:r w:rsidR="001D6B91"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lastRenderedPageBreak/>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1D6B91">
        <w:rPr>
          <w:rFonts w:ascii="Times New Roman" w:hAnsi="Times New Roman" w:cs="Times New Roman"/>
        </w:rPr>
        <w:t xml:space="preserve"> current version of 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7B775A" w:rsidRPr="001D6942">
        <w:rPr>
          <w:rFonts w:ascii="Times New Roman" w:hAnsi="Times New Roman" w:cs="Times New Roman"/>
        </w:rPr>
        <w:t>Arduino Uno</w:t>
      </w:r>
      <w:r w:rsidR="00436CC0" w:rsidRPr="001D6942">
        <w:rPr>
          <w:rFonts w:ascii="Times New Roman" w:hAnsi="Times New Roman" w:cs="Times New Roman"/>
        </w:rPr>
        <w:t xml:space="preserve"> Rev3</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w:t>
      </w:r>
      <w:r w:rsidR="001D6B91">
        <w:rPr>
          <w:rFonts w:ascii="Times New Roman" w:hAnsi="Times New Roman" w:cs="Times New Roman"/>
        </w:rPr>
        <w:t xml:space="preserve">eensy </w:t>
      </w:r>
      <w:r w:rsidR="009C1D47" w:rsidRPr="001D6942">
        <w:rPr>
          <w:rFonts w:ascii="Times New Roman" w:hAnsi="Times New Roman" w:cs="Times New Roman"/>
        </w:rPr>
        <w:t>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 xml:space="preserve">t, </w:t>
      </w:r>
      <w:r w:rsidR="001D6B91">
        <w:rPr>
          <w:rFonts w:ascii="Times New Roman" w:hAnsi="Times New Roman" w:cs="Times New Roman"/>
        </w:rPr>
        <w:t xml:space="preserve">and remain </w:t>
      </w:r>
      <w:r w:rsidR="001E2EC2" w:rsidRPr="001D6942">
        <w:rPr>
          <w:rFonts w:ascii="Times New Roman" w:hAnsi="Times New Roman" w:cs="Times New Roman"/>
        </w:rPr>
        <w:t>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CB2A05" w:rsidRPr="00CB2A05">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data and</w:t>
      </w:r>
      <w:r w:rsidR="00B62AD6" w:rsidRPr="001D6942">
        <w:rPr>
          <w:rFonts w:ascii="Times New Roman" w:hAnsi="Times New Roman" w:cs="Times New Roman"/>
        </w:rPr>
        <w:t xml:space="preserve"> monitor experimental progress.</w:t>
      </w:r>
    </w:p>
    <w:p w14:paraId="1ED3CF6F" w14:textId="2F9D09D7"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F52F45">
        <w:rPr>
          <w:rFonts w:ascii="Times New Roman" w:hAnsi="Times New Roman" w:cs="Times New Roman"/>
        </w:rPr>
        <w:t>n eye blink</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w:t>
      </w:r>
      <w:r w:rsidR="001D6B91">
        <w:rPr>
          <w:rFonts w:ascii="Times New Roman" w:hAnsi="Times New Roman" w:cs="Times New Roman"/>
        </w:rPr>
        <w:t xml:space="preserve"> </w:t>
      </w:r>
      <w:r w:rsidR="00FC55BA" w:rsidRPr="001D6942">
        <w:rPr>
          <w:rFonts w:ascii="Times New Roman" w:hAnsi="Times New Roman" w:cs="Times New Roman"/>
        </w:rPr>
        <w:t xml:space="preserve">capture </w:t>
      </w:r>
      <w:r w:rsidR="001D6B91">
        <w:rPr>
          <w:rFonts w:ascii="Times New Roman" w:hAnsi="Times New Roman" w:cs="Times New Roman"/>
        </w:rPr>
        <w:t>using the camera</w:t>
      </w:r>
      <w:r w:rsidR="0035460D">
        <w:rPr>
          <w:rFonts w:ascii="Times New Roman" w:hAnsi="Times New Roman" w:cs="Times New Roman"/>
        </w:rPr>
        <w:t>’</w:t>
      </w:r>
      <w:r w:rsidR="001D6B91">
        <w:rPr>
          <w:rFonts w:ascii="Times New Roman" w:hAnsi="Times New Roman" w:cs="Times New Roman"/>
        </w:rPr>
        <w:t>s external trigger settings</w:t>
      </w:r>
      <w:r w:rsidR="001D6B91" w:rsidRPr="001D6942">
        <w:rPr>
          <w:rFonts w:ascii="Times New Roman" w:hAnsi="Times New Roman" w:cs="Times New Roman"/>
        </w:rPr>
        <w:t xml:space="preserv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w:t>
      </w:r>
      <w:r w:rsidR="001D6B91">
        <w:rPr>
          <w:rFonts w:ascii="Times New Roman" w:hAnsi="Times New Roman" w:cs="Times New Roman"/>
        </w:rPr>
        <w:t>.</w:t>
      </w:r>
      <w:r w:rsidR="006C3013">
        <w:rPr>
          <w:rFonts w:ascii="Times New Roman" w:hAnsi="Times New Roman" w:cs="Times New Roman"/>
        </w:rPr>
        <w:t xml:space="preserve">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w:t>
      </w:r>
      <w:r w:rsidR="001D6B91">
        <w:rPr>
          <w:rFonts w:ascii="Times New Roman" w:hAnsi="Times New Roman" w:cs="Times New Roman"/>
        </w:rPr>
        <w:t xml:space="preserve"> </w:t>
      </w:r>
      <w:r w:rsidR="0035460D">
        <w:rPr>
          <w:rFonts w:ascii="Times New Roman" w:hAnsi="Times New Roman" w:cs="Times New Roman"/>
        </w:rPr>
        <w:t xml:space="preserve">an </w:t>
      </w:r>
      <w:r w:rsidR="001D6B91">
        <w:rPr>
          <w:rFonts w:ascii="Times New Roman" w:hAnsi="Times New Roman" w:cs="Times New Roman"/>
        </w:rPr>
        <w:t xml:space="preserve">eye blink trace conditioning </w:t>
      </w:r>
      <w:r w:rsidR="001B46B1" w:rsidRPr="001D6942">
        <w:rPr>
          <w:rFonts w:ascii="Times New Roman" w:hAnsi="Times New Roman" w:cs="Times New Roman"/>
        </w:rPr>
        <w:t xml:space="preserve">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0AA58821"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onstruction of Teensy</w:t>
      </w:r>
      <w:r w:rsidR="007A1A4C">
        <w:rPr>
          <w:rFonts w:ascii="Times New Roman" w:hAnsi="Times New Roman" w:cs="Times New Roman"/>
          <w:i/>
        </w:rPr>
        <w:t xml:space="preserve"> 3.2</w:t>
      </w:r>
      <w:r w:rsidR="001F1434" w:rsidRPr="001D6942">
        <w:rPr>
          <w:rFonts w:ascii="Times New Roman" w:hAnsi="Times New Roman" w:cs="Times New Roman"/>
          <w:i/>
        </w:rPr>
        <w:t xml:space="preserve"> </w:t>
      </w:r>
      <w:r w:rsidR="00137A51" w:rsidRPr="001D6942">
        <w:rPr>
          <w:rFonts w:ascii="Times New Roman" w:hAnsi="Times New Roman" w:cs="Times New Roman"/>
          <w:i/>
        </w:rPr>
        <w:t>boards</w:t>
      </w:r>
    </w:p>
    <w:p w14:paraId="6D15E646" w14:textId="293F1E9E"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is mounted on top of a</w:t>
      </w:r>
      <w:ins w:id="3" w:author="X Han" w:date="2018-11-29T09:03:00Z">
        <w:r w:rsidR="000F7AA6">
          <w:rPr>
            <w:rFonts w:ascii="Times New Roman" w:hAnsi="Times New Roman" w:cs="Times New Roman"/>
          </w:rPr>
          <w:t xml:space="preserve"> standard</w:t>
        </w:r>
      </w:ins>
      <w:r w:rsidR="00137A51" w:rsidRPr="001D6942">
        <w:rPr>
          <w:rFonts w:ascii="Times New Roman" w:hAnsi="Times New Roman" w:cs="Times New Roman"/>
        </w:rPr>
        <w:t xml:space="preserve"> printed circuit board</w:t>
      </w:r>
      <w:r w:rsidR="007A1A4C">
        <w:rPr>
          <w:rFonts w:ascii="Times New Roman" w:hAnsi="Times New Roman" w:cs="Times New Roman"/>
        </w:rPr>
        <w:t xml:space="preserve"> </w:t>
      </w:r>
      <w:ins w:id="4" w:author="Romano Linux Desktop" w:date="2018-11-29T09:49:00Z">
        <w:r w:rsidR="00281965">
          <w:rPr>
            <w:rFonts w:ascii="Times New Roman" w:hAnsi="Times New Roman" w:cs="Times New Roman"/>
          </w:rPr>
          <w:t>(</w:t>
        </w:r>
      </w:ins>
      <w:r w:rsidR="00281965">
        <w:rPr>
          <w:rFonts w:ascii="Times New Roman" w:hAnsi="Times New Roman" w:cs="Times New Roman"/>
        </w:rPr>
        <w:t xml:space="preserve">PCB) </w:t>
      </w:r>
      <w:r w:rsidR="007A1A4C">
        <w:rPr>
          <w:rFonts w:ascii="Times New Roman" w:hAnsi="Times New Roman" w:cs="Times New Roman"/>
        </w:rPr>
        <w:t>(</w:t>
      </w:r>
      <w:r w:rsidR="00281965">
        <w:rPr>
          <w:rFonts w:ascii="Times New Roman" w:hAnsi="Times New Roman" w:cs="Times New Roman"/>
        </w:rPr>
        <w:t xml:space="preserve">for example: Digi-Key, </w:t>
      </w:r>
      <w:r w:rsidR="00281965">
        <w:t>V2010-ND</w:t>
      </w:r>
      <w:r w:rsidR="007A1A4C">
        <w:rPr>
          <w:rFonts w:ascii="Times New Roman" w:hAnsi="Times New Roman" w:cs="Times New Roman"/>
        </w:rPr>
        <w:t>)</w:t>
      </w:r>
      <w:r w:rsidR="00137A51" w:rsidRPr="001D6942">
        <w:rPr>
          <w:rFonts w:ascii="Times New Roman" w:hAnsi="Times New Roman" w:cs="Times New Roman"/>
        </w:rPr>
        <w:t xml:space="preserve">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w:t>
      </w:r>
      <w:r w:rsidR="00495A39" w:rsidRPr="001D6942">
        <w:rPr>
          <w:rFonts w:ascii="Times New Roman" w:hAnsi="Times New Roman" w:cs="Times New Roman"/>
        </w:rPr>
        <w:t xml:space="preserve">sampling </w:t>
      </w:r>
      <w:r w:rsidR="007A1A4C" w:rsidRPr="001D6942">
        <w:rPr>
          <w:rFonts w:ascii="Times New Roman" w:hAnsi="Times New Roman" w:cs="Times New Roman"/>
        </w:rPr>
        <w:t>frequenc</w:t>
      </w:r>
      <w:r w:rsidR="007A1A4C">
        <w:rPr>
          <w:rFonts w:ascii="Times New Roman" w:hAnsi="Times New Roman" w:cs="Times New Roman"/>
        </w:rPr>
        <w:t>ies</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trial number</w:t>
      </w:r>
      <w:r w:rsidR="007A1A4C">
        <w:rPr>
          <w:rFonts w:ascii="Times New Roman" w:hAnsi="Times New Roman" w:cs="Times New Roman"/>
        </w:rPr>
        <w:t>s</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 xml:space="preserve">length of an experiment, we developed </w:t>
      </w:r>
      <w:r w:rsidR="0035460D">
        <w:rPr>
          <w:rFonts w:ascii="Times New Roman" w:hAnsi="Times New Roman" w:cs="Times New Roman"/>
        </w:rPr>
        <w:t>two</w:t>
      </w:r>
      <w:r w:rsidR="00495A39" w:rsidRPr="001D6942">
        <w:rPr>
          <w:rFonts w:ascii="Times New Roman" w:hAnsi="Times New Roman" w:cs="Times New Roman"/>
        </w:rPr>
        <w:t xml:space="preserve"> simple MATLAB graphical user interface</w:t>
      </w:r>
      <w:r w:rsidR="0035460D">
        <w:rPr>
          <w:rFonts w:ascii="Times New Roman" w:hAnsi="Times New Roman" w:cs="Times New Roman"/>
        </w:rPr>
        <w:t>s</w:t>
      </w:r>
      <w:r w:rsidR="004A30E5">
        <w:rPr>
          <w:rFonts w:ascii="Times New Roman" w:hAnsi="Times New Roman" w:cs="Times New Roman"/>
        </w:rPr>
        <w:t>, one for each experiment</w:t>
      </w:r>
      <w:r w:rsidR="00495A39" w:rsidRPr="001D6942">
        <w:rPr>
          <w:rFonts w:ascii="Times New Roman" w:hAnsi="Times New Roman" w:cs="Times New Roman"/>
        </w:rPr>
        <w:t>.</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75FB90C6" w14:textId="2DCD163C" w:rsidR="001E4FB3"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DB2AA9">
            <w:rPr>
              <w:rFonts w:ascii="Times New Roman" w:hAnsi="Times New Roman" w:cs="Times New Roman"/>
              <w:noProof/>
            </w:rPr>
            <w:instrText xml:space="preserve">CITATION Dom07 \l 1033 </w:instrText>
          </w:r>
          <w:r w:rsidR="00FD1712" w:rsidRPr="001D6942">
            <w:rPr>
              <w:rFonts w:ascii="Times New Roman" w:hAnsi="Times New Roman" w:cs="Times New Roman"/>
              <w:noProof/>
            </w:rPr>
            <w:fldChar w:fldCharType="separate"/>
          </w:r>
          <w:r w:rsidR="00CB2A05" w:rsidRPr="00CB2A05">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w:t>
      </w:r>
      <w:r w:rsidR="001E4FB3" w:rsidRPr="001D6942">
        <w:rPr>
          <w:rFonts w:ascii="Times New Roman" w:hAnsi="Times New Roman" w:cs="Times New Roman"/>
        </w:rPr>
        <w:t>Styrofoam ball</w:t>
      </w:r>
      <w:r w:rsidR="008D5AFE" w:rsidRPr="001D6942">
        <w:rPr>
          <w:rFonts w:ascii="Times New Roman" w:hAnsi="Times New Roman" w:cs="Times New Roman"/>
        </w:rPr>
        <w:t xml:space="preserv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 xml:space="preserve">For the counts per inch setting of the sensor, which determines the sensitivity of the sensors to external movement, we used a value of 3400 counts per inch. </w:t>
      </w:r>
    </w:p>
    <w:p w14:paraId="28FB81C6" w14:textId="55EDD07E" w:rsidR="004D24B7" w:rsidRPr="001D6942" w:rsidRDefault="00137645" w:rsidP="004D24B7">
      <w:pPr>
        <w:ind w:firstLine="720"/>
        <w:rPr>
          <w:rFonts w:ascii="Times New Roman" w:hAnsi="Times New Roman" w:cs="Times New Roman"/>
        </w:rPr>
      </w:pPr>
      <w:r w:rsidRPr="001D6942">
        <w:rPr>
          <w:rFonts w:ascii="Times New Roman" w:hAnsi="Times New Roman" w:cs="Times New Roman"/>
        </w:rPr>
        <w:t>T</w:t>
      </w:r>
      <w:r w:rsidR="00DF1799" w:rsidRPr="001D6942">
        <w:rPr>
          <w:rFonts w:ascii="Times New Roman" w:hAnsi="Times New Roman" w:cs="Times New Roman"/>
        </w:rPr>
        <w:t xml:space="preserve">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6674A824"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E4FB3">
        <w:rPr>
          <w:rFonts w:ascii="Times New Roman" w:eastAsiaTheme="minorEastAsia" w:hAnsi="Times New Roman" w:cs="Times New Roman"/>
        </w:rPr>
        <w:t>adjacent</w:t>
      </w:r>
      <w:r w:rsidR="001E4FB3"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w:t>
      </w:r>
      <w:r w:rsidR="001E4FB3">
        <w:rPr>
          <w:rFonts w:ascii="Times New Roman" w:hAnsi="Times New Roman" w:cs="Times New Roman"/>
        </w:rPr>
        <w:t>the</w:t>
      </w:r>
      <w:r w:rsidR="001E4FB3" w:rsidRPr="001D6942">
        <w:rPr>
          <w:rFonts w:ascii="Times New Roman" w:hAnsi="Times New Roman" w:cs="Times New Roman"/>
        </w:rPr>
        <w:t xml:space="preserve"> </w:t>
      </w:r>
      <w:r w:rsidR="00DF1799" w:rsidRPr="001D6942">
        <w:rPr>
          <w:rFonts w:ascii="Times New Roman" w:hAnsi="Times New Roman" w:cs="Times New Roman"/>
        </w:rPr>
        <w:t xml:space="preserve">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3571C809"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“IntervalTimer” function</w:t>
      </w:r>
      <w:r w:rsidR="001E4FB3">
        <w:rPr>
          <w:rFonts w:ascii="Times New Roman" w:hAnsi="Times New Roman" w:cs="Times New Roman"/>
        </w:rPr>
        <w:t>,</w:t>
      </w:r>
      <w:r w:rsidRPr="001D6942">
        <w:rPr>
          <w:rFonts w:ascii="Times New Roman" w:hAnsi="Times New Roman" w:cs="Times New Roman"/>
        </w:rPr>
        <w:t xml:space="preserve">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w:t>
      </w:r>
      <w:r w:rsidR="001E4FB3">
        <w:rPr>
          <w:rFonts w:ascii="Times New Roman" w:hAnsi="Times New Roman" w:cs="Times New Roman"/>
        </w:rPr>
        <w:t>”I</w:t>
      </w:r>
      <w:r w:rsidR="001E4FB3" w:rsidRPr="001D6942">
        <w:rPr>
          <w:rFonts w:ascii="Times New Roman" w:hAnsi="Times New Roman" w:cs="Times New Roman"/>
        </w:rPr>
        <w:t>nterval</w:t>
      </w:r>
      <w:r w:rsidR="001E4FB3">
        <w:rPr>
          <w:rFonts w:ascii="Times New Roman" w:hAnsi="Times New Roman" w:cs="Times New Roman"/>
        </w:rPr>
        <w:t xml:space="preserve">Timer” to be </w:t>
      </w:r>
      <w:r w:rsidR="00E64A0E" w:rsidRPr="001D6942">
        <w:rPr>
          <w:rFonts w:ascii="Times New Roman" w:hAnsi="Times New Roman" w:cs="Times New Roman"/>
        </w:rPr>
        <w:t xml:space="preserve">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E4FB3">
        <w:rPr>
          <w:rFonts w:ascii="Times New Roman" w:hAnsi="Times New Roman" w:cs="Times New Roman"/>
        </w:rPr>
        <w:t>the</w:t>
      </w:r>
      <w:r w:rsidR="001E4FB3" w:rsidRPr="001D6942">
        <w:rPr>
          <w:rFonts w:ascii="Times New Roman" w:hAnsi="Times New Roman" w:cs="Times New Roman"/>
        </w:rPr>
        <w:t xml:space="preserve"> </w:t>
      </w:r>
      <w:r w:rsidR="00A7372C" w:rsidRPr="001D6942">
        <w:rPr>
          <w:rFonts w:ascii="Times New Roman" w:hAnsi="Times New Roman" w:cs="Times New Roman"/>
        </w:rPr>
        <w:t>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913CA06"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w:t>
      </w:r>
      <w:r w:rsidR="001E4FB3">
        <w:rPr>
          <w:rFonts w:ascii="Times New Roman" w:hAnsi="Times New Roman" w:cs="Times New Roman"/>
        </w:rPr>
        <w:t>the</w:t>
      </w:r>
      <w:r w:rsidR="00CB108B" w:rsidRPr="001D6942">
        <w:rPr>
          <w:rFonts w:ascii="Times New Roman" w:hAnsi="Times New Roman" w:cs="Times New Roman"/>
        </w:rPr>
        <w:t xml:space="preserve">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373A3055"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so that the tone was 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4C2020FF"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r w:rsidR="006674EA">
        <w:rPr>
          <w:rFonts w:ascii="Times New Roman" w:hAnsi="Times New Roman" w:cs="Times New Roman"/>
        </w:rPr>
        <w:t xml:space="preserve">an </w:t>
      </w:r>
      <w:r w:rsidR="008D67F2" w:rsidRPr="001D6942">
        <w:rPr>
          <w:rFonts w:ascii="Times New Roman" w:hAnsi="Times New Roman" w:cs="Times New Roman"/>
        </w:rPr>
        <w:t xml:space="preserve">“elapsedMicros”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w:t>
      </w:r>
      <w:r w:rsidR="006674EA">
        <w:rPr>
          <w:rFonts w:ascii="Times New Roman" w:hAnsi="Times New Roman" w:cs="Times New Roman"/>
        </w:rPr>
        <w:t xml:space="preserve"> then</w:t>
      </w:r>
      <w:r w:rsidR="008D67F2" w:rsidRPr="001D6942">
        <w:rPr>
          <w:rFonts w:ascii="Times New Roman" w:hAnsi="Times New Roman" w:cs="Times New Roman"/>
        </w:rPr>
        <w:t xml:space="preserve">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59933BD2" w:rsidR="00123655"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6674EA">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w:t>
      </w:r>
      <w:r w:rsidR="001E4FB3">
        <w:rPr>
          <w:rFonts w:ascii="Times New Roman" w:eastAsiaTheme="minorEastAsia" w:hAnsi="Times New Roman" w:cs="Times New Roman"/>
        </w:rPr>
        <w:t xml:space="preserve">analog </w:t>
      </w:r>
      <w:r w:rsidR="00E2734E" w:rsidRPr="001D6942">
        <w:rPr>
          <w:rFonts w:ascii="Times New Roman" w:eastAsiaTheme="minorEastAsia" w:hAnsi="Times New Roman" w:cs="Times New Roman"/>
        </w:rPr>
        <w:t xml:space="preserve">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384AFC">
        <w:rPr>
          <w:rFonts w:ascii="Times New Roman" w:eastAsiaTheme="minorEastAsia" w:hAnsi="Times New Roman" w:cs="Times New Roman"/>
        </w:rPr>
        <w:t>To compare the onset of the analog signal</w:t>
      </w:r>
      <w:r w:rsidR="00890030">
        <w:rPr>
          <w:rFonts w:ascii="Times New Roman" w:eastAsiaTheme="minorEastAsia" w:hAnsi="Times New Roman" w:cs="Times New Roman"/>
        </w:rPr>
        <w:t xml:space="preserve"> </w:t>
      </w:r>
      <w:r w:rsidR="00431C4F">
        <w:rPr>
          <w:rFonts w:ascii="Times New Roman" w:eastAsiaTheme="minorEastAsia" w:hAnsi="Times New Roman" w:cs="Times New Roman"/>
        </w:rPr>
        <w:t xml:space="preserve">to the timing of digital pulses, we utilized the continuous voltage output from the digital </w:t>
      </w:r>
      <w:r w:rsidR="006C3013">
        <w:rPr>
          <w:rFonts w:ascii="Times New Roman" w:eastAsiaTheme="minorEastAsia" w:hAnsi="Times New Roman" w:cs="Times New Roman"/>
        </w:rPr>
        <w:t xml:space="preserve">pin </w:t>
      </w:r>
      <w:r w:rsidR="00431C4F">
        <w:rPr>
          <w:rFonts w:ascii="Times New Roman" w:eastAsiaTheme="minorEastAsia" w:hAnsi="Times New Roman" w:cs="Times New Roman"/>
        </w:rPr>
        <w:t xml:space="preserve">for consistency. To acquire </w:t>
      </w:r>
      <w:r w:rsidR="00CC6CF5">
        <w:rPr>
          <w:rFonts w:ascii="Times New Roman" w:eastAsiaTheme="minorEastAsia" w:hAnsi="Times New Roman" w:cs="Times New Roman"/>
        </w:rPr>
        <w:t xml:space="preserve">the </w:t>
      </w:r>
      <w:r w:rsidR="00431C4F">
        <w:rPr>
          <w:rFonts w:ascii="Times New Roman" w:eastAsiaTheme="minorEastAsia" w:hAnsi="Times New Roman" w:cs="Times New Roman"/>
        </w:rPr>
        <w:t>digital pulse onset</w:t>
      </w:r>
      <w:r w:rsidR="006C3013">
        <w:rPr>
          <w:rFonts w:ascii="Times New Roman" w:eastAsiaTheme="minorEastAsia" w:hAnsi="Times New Roman" w:cs="Times New Roman"/>
        </w:rPr>
        <w:t xml:space="preserve"> from the continuous signal</w:t>
      </w:r>
      <w:r w:rsidR="00431C4F">
        <w:rPr>
          <w:rFonts w:ascii="Times New Roman" w:eastAsiaTheme="minorEastAsia" w:hAnsi="Times New Roman" w:cs="Times New Roman"/>
        </w:rPr>
        <w:t>,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5D3D0D7F"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6B930500"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Che17 \m DAu12 \m Mic17 \l 1033 </w:instrText>
          </w:r>
          <w:r w:rsidR="00BC15DC">
            <w:rPr>
              <w:rFonts w:ascii="Times New Roman" w:hAnsi="Times New Roman" w:cs="Times New Roman"/>
            </w:rPr>
            <w:fldChar w:fldCharType="separate"/>
          </w:r>
          <w:r w:rsidR="00CB2A05" w:rsidRPr="00CB2A05">
            <w:rPr>
              <w:rFonts w:ascii="Times New Roman" w:hAnsi="Times New Roman" w:cs="Times New Roman"/>
              <w:noProof/>
            </w:rPr>
            <w:t>(Chen and Li 2017, D'Ausilio 2012, Micallef, et al. 2017)</w:t>
          </w:r>
          <w:r w:rsidR="00BC15DC">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A1305B">
        <w:rPr>
          <w:rFonts w:ascii="Times New Roman" w:hAnsi="Times New Roman" w:cs="Times New Roman"/>
        </w:rPr>
        <w:t>“</w:t>
      </w:r>
      <w:r w:rsidR="004E560F" w:rsidRPr="001D6942">
        <w:rPr>
          <w:rFonts w:ascii="Times New Roman" w:hAnsi="Times New Roman" w:cs="Times New Roman"/>
        </w:rPr>
        <w:t>IntervalTimer</w:t>
      </w:r>
      <w:r w:rsidR="00A1305B">
        <w:rPr>
          <w:rFonts w:ascii="Times New Roman" w:hAnsi="Times New Roman" w:cs="Times New Roman"/>
        </w:rPr>
        <w:t xml:space="preserve">” and the </w:t>
      </w:r>
      <w:r w:rsidR="00A1305B" w:rsidRPr="001D6942">
        <w:rPr>
          <w:rFonts w:ascii="Times New Roman" w:hAnsi="Times New Roman" w:cs="Times New Roman"/>
        </w:rPr>
        <w:t>“elapsedMicros”</w:t>
      </w:r>
      <w:r w:rsidR="00A1305B">
        <w:rPr>
          <w:rFonts w:ascii="Times New Roman" w:hAnsi="Times New Roman" w:cs="Times New Roman"/>
        </w:rPr>
        <w:t xml:space="preserve"> functions </w:t>
      </w:r>
      <w:r w:rsidR="00237E93" w:rsidRPr="001D6942">
        <w:rPr>
          <w:rFonts w:ascii="Times New Roman" w:hAnsi="Times New Roman" w:cs="Times New Roman"/>
        </w:rPr>
        <w:t xml:space="preserve">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78B5FC13" w14:textId="04480320" w:rsidR="00A86942" w:rsidRPr="001D6942" w:rsidRDefault="006C2B6E" w:rsidP="00F00EE4">
      <w:pPr>
        <w:ind w:firstLine="360"/>
        <w:rPr>
          <w:rFonts w:ascii="Times New Roman" w:hAnsi="Times New Roman" w:cs="Times New Roman"/>
        </w:rPr>
      </w:pPr>
      <w:r w:rsidRPr="001D6942">
        <w:rPr>
          <w:rFonts w:ascii="Times New Roman" w:hAnsi="Times New Roman" w:cs="Times New Roman"/>
        </w:rPr>
        <w:t xml:space="preserve">In this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w:t>
      </w:r>
      <w:r w:rsidR="00F62FDA">
        <w:rPr>
          <w:rFonts w:ascii="Times New Roman" w:hAnsi="Times New Roman" w:cs="Times New Roman"/>
        </w:rPr>
        <w:t>a</w:t>
      </w:r>
      <w:r w:rsidR="00F62FDA" w:rsidRPr="001D6942">
        <w:rPr>
          <w:rFonts w:ascii="Times New Roman" w:hAnsi="Times New Roman" w:cs="Times New Roman"/>
        </w:rPr>
        <w:t xml:space="preserve"> </w:t>
      </w:r>
      <w:r w:rsidRPr="001D6942">
        <w:rPr>
          <w:rFonts w:ascii="Times New Roman" w:hAnsi="Times New Roman" w:cs="Times New Roman"/>
        </w:rPr>
        <w:t xml:space="preserve">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r w:rsidR="00A86942"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00A86942"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00A86942"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standard </w:t>
      </w:r>
      <w:r w:rsidR="001C0B23" w:rsidRPr="001D6942">
        <w:rPr>
          <w:rFonts w:ascii="Times New Roman" w:hAnsi="Times New Roman" w:cs="Times New Roman"/>
        </w:rPr>
        <w:t>computer m</w:t>
      </w:r>
      <w:r w:rsidR="00F04D95">
        <w:rPr>
          <w:rFonts w:ascii="Times New Roman" w:hAnsi="Times New Roman" w:cs="Times New Roman"/>
        </w:rPr>
        <w:t>ice</w:t>
      </w:r>
      <w:r w:rsidR="002D61AB" w:rsidRPr="001D6942">
        <w:rPr>
          <w:rFonts w:ascii="Times New Roman" w:hAnsi="Times New Roman" w:cs="Times New Roman"/>
        </w:rPr>
        <w:t>,</w:t>
      </w:r>
      <w:r w:rsidR="00F04D95">
        <w:rPr>
          <w:rFonts w:ascii="Times New Roman" w:hAnsi="Times New Roman" w:cs="Times New Roman"/>
        </w:rPr>
        <w:t xml:space="preserve"> such as</w:t>
      </w:r>
      <w:r w:rsidR="002D61AB" w:rsidRPr="001D6942">
        <w:rPr>
          <w:rFonts w:ascii="Times New Roman" w:hAnsi="Times New Roman" w:cs="Times New Roman"/>
        </w:rPr>
        <w:t xml:space="preserve"> the Logitech M100 (Logitech, PN: 910-001601), </w:t>
      </w:r>
      <w:r w:rsidRPr="001D6942">
        <w:rPr>
          <w:rFonts w:ascii="Times New Roman" w:hAnsi="Times New Roman" w:cs="Times New Roman"/>
        </w:rPr>
        <w:t>measure</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making the ADNS-9800 sensor over 8 times more precise</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sidR="00F04D95">
        <w:rPr>
          <w:rFonts w:ascii="Times New Roman" w:hAnsi="Times New Roman" w:cs="Times New Roman"/>
        </w:rPr>
        <w:t>the spherical treadmill</w:t>
      </w:r>
      <w:r w:rsidR="005B75B8">
        <w:rPr>
          <w:rFonts w:ascii="Times New Roman" w:hAnsi="Times New Roman" w:cs="Times New Roman"/>
        </w:rPr>
        <w:t xml:space="preserve"> </w:t>
      </w:r>
      <w:r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5FB58CBE"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DA7741">
        <w:rPr>
          <w:rFonts w:ascii="Times New Roman" w:hAnsi="Times New Roman" w:cs="Times New Roman"/>
        </w:rPr>
        <w:t>, n=</w:t>
      </w:r>
      <w:r w:rsidR="0078016D">
        <w:rPr>
          <w:rFonts w:ascii="Times New Roman" w:hAnsi="Times New Roman" w:cs="Times New Roman"/>
        </w:rPr>
        <w:t>12000</w:t>
      </w:r>
      <w:r w:rsidR="00F62FDA">
        <w:rPr>
          <w:rFonts w:ascii="Times New Roman" w:hAnsi="Times New Roman" w:cs="Times New Roman"/>
        </w:rPr>
        <w:t xml:space="preserve"> time points</w:t>
      </w:r>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DB2AA9">
            <w:rPr>
              <w:rFonts w:ascii="Times New Roman" w:hAnsi="Times New Roman" w:cs="Times New Roman"/>
            </w:rPr>
            <w:instrText xml:space="preserve">CITATION Dom07 \m How16 \l 1033 </w:instrText>
          </w:r>
          <w:r w:rsidR="00F857F8" w:rsidRPr="001D6942">
            <w:rPr>
              <w:rFonts w:ascii="Times New Roman" w:hAnsi="Times New Roman" w:cs="Times New Roman"/>
            </w:rPr>
            <w:fldChar w:fldCharType="separate"/>
          </w:r>
          <w:r w:rsidR="00CB2A05" w:rsidRPr="00CB2A05">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D8F8F47"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w:t>
      </w:r>
      <w:r w:rsidR="00281965" w:rsidRPr="00281965">
        <w:rPr>
          <w:rFonts w:ascii="Times New Roman" w:hAnsi="Times New Roman" w:cs="Times New Roman"/>
        </w:rPr>
        <w:t>processor</w:t>
      </w:r>
      <w:r w:rsidR="00281965" w:rsidRPr="00281965">
        <w:rPr>
          <w:rFonts w:ascii="Times New Roman" w:hAnsi="Times New Roman" w:cs="Times New Roman"/>
        </w:rPr>
        <w:t xml:space="preserve"> </w:t>
      </w:r>
      <w:r w:rsidR="00B07F39" w:rsidRPr="00281965">
        <w:rPr>
          <w:rFonts w:ascii="Times New Roman" w:hAnsi="Times New Roman" w:cs="Times New Roman"/>
        </w:rPr>
        <w:t>timing</w:t>
      </w:r>
      <w:r w:rsidR="0078016D">
        <w:rPr>
          <w:rFonts w:ascii="Times New Roman" w:hAnsi="Times New Roman" w:cs="Times New Roman"/>
        </w:rPr>
        <w:t xml:space="preserve"> of </w:t>
      </w:r>
      <w:r w:rsidR="00F04D95">
        <w:rPr>
          <w:rFonts w:ascii="Times New Roman" w:hAnsi="Times New Roman" w:cs="Times New Roman"/>
        </w:rPr>
        <w:t>the</w:t>
      </w:r>
      <w:r w:rsidR="005B75B8">
        <w:rPr>
          <w:rFonts w:ascii="Times New Roman" w:hAnsi="Times New Roman" w:cs="Times New Roman"/>
        </w:rPr>
        <w:t xml:space="preserv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w:t>
      </w:r>
      <w:r w:rsidR="00F04D95">
        <w:rPr>
          <w:rFonts w:ascii="Times New Roman" w:hAnsi="Times New Roman" w:cs="Times New Roman"/>
        </w:rPr>
        <w:t xml:space="preserve">motion sensor data are </w:t>
      </w:r>
      <w:r w:rsidR="002A0703">
        <w:rPr>
          <w:rFonts w:ascii="Times New Roman" w:hAnsi="Times New Roman" w:cs="Times New Roman"/>
        </w:rPr>
        <w:t>monitored with respect to the Teensy’s timing,</w:t>
      </w:r>
      <w:r w:rsidR="00F62FDA">
        <w:rPr>
          <w:rFonts w:ascii="Times New Roman" w:hAnsi="Times New Roman" w:cs="Times New Roman"/>
        </w:rPr>
        <w:t xml:space="preserve"> the</w:t>
      </w:r>
      <w:r w:rsidR="002A0703">
        <w:rPr>
          <w:rFonts w:ascii="Times New Roman" w:hAnsi="Times New Roman" w:cs="Times New Roman"/>
        </w:rPr>
        <w:t xml:space="preserve"> </w:t>
      </w:r>
      <w:r w:rsidR="00F04D95">
        <w:rPr>
          <w:rFonts w:ascii="Times New Roman" w:hAnsi="Times New Roman" w:cs="Times New Roman"/>
        </w:rPr>
        <w:t xml:space="preserve">animal’s locomotion data readings </w:t>
      </w:r>
      <w:r w:rsidR="002A0703">
        <w:rPr>
          <w:rFonts w:ascii="Times New Roman" w:hAnsi="Times New Roman" w:cs="Times New Roman"/>
        </w:rPr>
        <w:t>remain precise</w:t>
      </w:r>
      <w:r w:rsidR="00F04D95">
        <w:rPr>
          <w:rFonts w:ascii="Times New Roman" w:hAnsi="Times New Roman" w:cs="Times New Roman"/>
        </w:rPr>
        <w:t xml:space="preserve">ly aligned to the time when image </w:t>
      </w:r>
      <w:r w:rsidR="002A0703">
        <w:rPr>
          <w:rFonts w:ascii="Times New Roman" w:hAnsi="Times New Roman" w:cs="Times New Roman"/>
        </w:rPr>
        <w:t>frame</w:t>
      </w:r>
      <w:r w:rsidR="002E310E">
        <w:rPr>
          <w:rFonts w:ascii="Times New Roman" w:hAnsi="Times New Roman" w:cs="Times New Roman"/>
        </w:rPr>
        <w:t xml:space="preserve"> </w:t>
      </w:r>
      <w:r w:rsidR="00F04D95">
        <w:rPr>
          <w:rFonts w:ascii="Times New Roman" w:hAnsi="Times New Roman" w:cs="Times New Roman"/>
        </w:rPr>
        <w:t>capture occurs</w:t>
      </w:r>
      <w:r w:rsidR="002A0703">
        <w:rPr>
          <w:rFonts w:ascii="Times New Roman" w:hAnsi="Times New Roman" w:cs="Times New Roman"/>
        </w:rPr>
        <w:t>.</w:t>
      </w:r>
    </w:p>
    <w:p w14:paraId="2F3F5309" w14:textId="0A7BFCA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 xml:space="preserve">timing of </w:t>
      </w:r>
      <w:r w:rsidR="00F04D95">
        <w:rPr>
          <w:rFonts w:ascii="Times New Roman" w:hAnsi="Times New Roman" w:cs="Times New Roman"/>
        </w:rPr>
        <w:t xml:space="preserve">the </w:t>
      </w:r>
      <w:r w:rsidR="00090CDB" w:rsidRPr="001D6942">
        <w:rPr>
          <w:rFonts w:ascii="Times New Roman" w:hAnsi="Times New Roman" w:cs="Times New Roman"/>
        </w:rPr>
        <w:t>digital output</w:t>
      </w:r>
      <w:r w:rsidR="00F61ACF" w:rsidRPr="001D6942">
        <w:rPr>
          <w:rFonts w:ascii="Times New Roman" w:hAnsi="Times New Roman" w:cs="Times New Roman"/>
        </w:rPr>
        <w:t>, we</w:t>
      </w:r>
      <w:r w:rsidRPr="001D6942">
        <w:rPr>
          <w:rFonts w:ascii="Times New Roman" w:hAnsi="Times New Roman" w:cs="Times New Roman"/>
        </w:rPr>
        <w:t xml:space="preserve"> next </w:t>
      </w:r>
      <w:r w:rsidR="00F04D95">
        <w:rPr>
          <w:rFonts w:ascii="Times New Roman" w:hAnsi="Times New Roman" w:cs="Times New Roman"/>
        </w:rPr>
        <w:t>quantified</w:t>
      </w:r>
      <w:r w:rsidR="00F04D95" w:rsidRPr="001D6942">
        <w:rPr>
          <w:rFonts w:ascii="Times New Roman" w:hAnsi="Times New Roman" w:cs="Times New Roman"/>
        </w:rPr>
        <w:t xml:space="preserve"> </w:t>
      </w:r>
      <w:r w:rsidR="008843EE">
        <w:rPr>
          <w:rFonts w:ascii="Times New Roman" w:hAnsi="Times New Roman" w:cs="Times New Roman"/>
        </w:rPr>
        <w:t>its</w:t>
      </w:r>
      <w:r w:rsidR="00F62FDA">
        <w:rPr>
          <w:rFonts w:ascii="Times New Roman" w:hAnsi="Times New Roman" w:cs="Times New Roman"/>
        </w:rPr>
        <w:t xml:space="preserve"> </w:t>
      </w:r>
      <w:r w:rsidR="00F04D95">
        <w:rPr>
          <w:rFonts w:ascii="Times New Roman" w:hAnsi="Times New Roman" w:cs="Times New Roman"/>
        </w:rPr>
        <w:t xml:space="preserve">temporal </w:t>
      </w:r>
      <w:r w:rsidR="00090CDB" w:rsidRPr="001D6942">
        <w:rPr>
          <w:rFonts w:ascii="Times New Roman" w:hAnsi="Times New Roman" w:cs="Times New Roman"/>
        </w:rPr>
        <w:t>variation</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w:t>
      </w:r>
      <w:r w:rsidR="00F62FDA">
        <w:rPr>
          <w:rFonts w:ascii="Times New Roman" w:hAnsi="Times New Roman" w:cs="Times New Roman"/>
        </w:rPr>
        <w:t>pulse</w:t>
      </w:r>
      <w:r w:rsidR="00F62FDA" w:rsidRPr="001D6942">
        <w:rPr>
          <w:rFonts w:ascii="Times New Roman" w:hAnsi="Times New Roman" w:cs="Times New Roman"/>
        </w:rPr>
        <w:t xml:space="preserve"> </w:t>
      </w:r>
      <w:r w:rsidR="00090CDB" w:rsidRPr="001D6942">
        <w:rPr>
          <w:rFonts w:ascii="Times New Roman" w:hAnsi="Times New Roman" w:cs="Times New Roman"/>
        </w:rPr>
        <w:t xml:space="preserve">and the </w:t>
      </w:r>
      <w:r w:rsidR="0078016D">
        <w:rPr>
          <w:rFonts w:ascii="Times New Roman" w:hAnsi="Times New Roman" w:cs="Times New Roman"/>
        </w:rPr>
        <w:t>times predicted from the linear model.</w:t>
      </w:r>
      <w:r w:rsidR="002A0703">
        <w:rPr>
          <w:rFonts w:ascii="Times New Roman" w:hAnsi="Times New Roman" w:cs="Times New Roman"/>
        </w:rPr>
        <w:t xml:space="preserve"> </w:t>
      </w:r>
      <w:r w:rsidR="00090CDB" w:rsidRPr="001D6942">
        <w:rPr>
          <w:rFonts w:ascii="Times New Roman" w:hAnsi="Times New Roman" w:cs="Times New Roman"/>
        </w:rPr>
        <w:t>The</w:t>
      </w:r>
      <w:r w:rsidR="00F04D95">
        <w:rPr>
          <w:rFonts w:ascii="Times New Roman" w:hAnsi="Times New Roman" w:cs="Times New Roman"/>
        </w:rPr>
        <w:t xml:space="preserve"> RMSE </w:t>
      </w:r>
      <w:r w:rsidR="002D7ADE">
        <w:rPr>
          <w:rFonts w:ascii="Times New Roman" w:hAnsi="Times New Roman" w:cs="Times New Roman"/>
        </w:rPr>
        <w:t>wa</w:t>
      </w:r>
      <w:r w:rsidR="00090CDB" w:rsidRPr="001D6942">
        <w:rPr>
          <w:rFonts w:ascii="Times New Roman" w:hAnsi="Times New Roman" w:cs="Times New Roman"/>
        </w:rPr>
        <w:t>s</w:t>
      </w:r>
      <w:r w:rsidR="004F0242" w:rsidRPr="001D6942">
        <w:rPr>
          <w:rFonts w:ascii="Times New Roman" w:hAnsi="Times New Roman" w:cs="Times New Roman"/>
        </w:rPr>
        <w:t xml:space="preserve"> 38.3</w:t>
      </w:r>
      <w:r w:rsidR="00DB7CF9">
        <w:rPr>
          <w:rFonts w:ascii="Times New Roman" w:hAnsi="Times New Roman" w:cs="Times New Roman"/>
        </w:rPr>
        <w:t xml:space="preserve"> </w:t>
      </w:r>
      <w:r w:rsidR="008843EE">
        <w:rPr>
          <w:rFonts w:ascii="Times New Roman" w:hAnsi="Times New Roman" w:cs="Times New Roman"/>
        </w:rPr>
        <w:t>µs</w:t>
      </w:r>
      <w:r w:rsidR="00F61ACF" w:rsidRPr="001D6942">
        <w:rPr>
          <w:rFonts w:ascii="Times New Roman" w:hAnsi="Times New Roman" w:cs="Times New Roman"/>
        </w:rPr>
        <w:t>.</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w:t>
      </w:r>
      <w:r w:rsidR="002D7ADE">
        <w:rPr>
          <w:rFonts w:ascii="Times New Roman" w:hAnsi="Times New Roman" w:cs="Times New Roman"/>
        </w:rPr>
        <w:t>timed by the “</w:t>
      </w:r>
      <w:r w:rsidR="00F00EE4" w:rsidRPr="001D6942">
        <w:rPr>
          <w:rFonts w:ascii="Times New Roman" w:hAnsi="Times New Roman" w:cs="Times New Roman"/>
        </w:rPr>
        <w:t>IntervalTimer</w:t>
      </w:r>
      <w:r w:rsidR="002D7ADE">
        <w:rPr>
          <w:rFonts w:ascii="Times New Roman" w:hAnsi="Times New Roman" w:cs="Times New Roman"/>
        </w:rPr>
        <w:t>”</w:t>
      </w:r>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experiments</w:t>
      </w:r>
      <w:r w:rsidR="002D7ADE">
        <w:rPr>
          <w:rFonts w:ascii="Times New Roman" w:hAnsi="Times New Roman" w:cs="Times New Roman"/>
        </w:rPr>
        <w:t>,</w:t>
      </w:r>
      <w:r w:rsidR="00E7740B" w:rsidRPr="001D6942">
        <w:rPr>
          <w:rFonts w:ascii="Times New Roman" w:hAnsi="Times New Roman" w:cs="Times New Roman"/>
        </w:rPr>
        <w:t xml:space="preserve">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38926C21" w14:textId="0C27B4EA" w:rsidR="00122DC3" w:rsidRPr="001D6942" w:rsidRDefault="001D1ED3" w:rsidP="00AD364C">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w:t>
      </w:r>
      <w:r w:rsidR="002D7ADE">
        <w:rPr>
          <w:rFonts w:ascii="Times New Roman" w:hAnsi="Times New Roman" w:cs="Times New Roman"/>
        </w:rPr>
        <w:t>n eye blink</w:t>
      </w:r>
      <w:r w:rsidR="00C560EC" w:rsidRPr="001D6942">
        <w:rPr>
          <w:rFonts w:ascii="Times New Roman" w:hAnsi="Times New Roman" w:cs="Times New Roman"/>
        </w:rPr>
        <w:t xml:space="preserve"> trace conditioning learnin</w:t>
      </w:r>
      <w:r w:rsidR="00D7330A" w:rsidRPr="001D6942">
        <w:rPr>
          <w:rFonts w:ascii="Times New Roman" w:hAnsi="Times New Roman" w:cs="Times New Roman"/>
        </w:rPr>
        <w:t>g experiment (Figure 1B and 2B)</w:t>
      </w:r>
      <w:r w:rsidR="00DA7741">
        <w:rPr>
          <w:rFonts w:ascii="Times New Roman" w:hAnsi="Times New Roman" w:cs="Times New Roman"/>
        </w:rPr>
        <w:t xml:space="preserve">, where </w:t>
      </w:r>
      <w:r w:rsidR="00D7330A" w:rsidRPr="001D6942">
        <w:rPr>
          <w:rFonts w:ascii="Times New Roman" w:hAnsi="Times New Roman" w:cs="Times New Roman"/>
        </w:rPr>
        <w:t>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r w:rsidR="00DA7741">
        <w:rPr>
          <w:rFonts w:ascii="Times New Roman" w:hAnsi="Times New Roman" w:cs="Times New Roman"/>
        </w:rPr>
        <w:t xml:space="preserve"> </w:t>
      </w:r>
      <w:r w:rsidR="00DA7741" w:rsidRPr="001D6942">
        <w:rPr>
          <w:rFonts w:ascii="Times New Roman" w:hAnsi="Times New Roman" w:cs="Times New Roman"/>
        </w:rPr>
        <w:t xml:space="preserve">This experiment consisted of 50 trials, each lasting 20 seconds. </w:t>
      </w:r>
      <w:r w:rsidR="00334ADA"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00334ADA"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00334ADA"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00334ADA"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00334ADA" w:rsidRPr="001D6942">
        <w:rPr>
          <w:rFonts w:ascii="Times New Roman" w:hAnsi="Times New Roman" w:cs="Times New Roman"/>
        </w:rPr>
        <w:t xml:space="preserve">, and </w:t>
      </w:r>
      <w:r w:rsidR="00DA7741">
        <w:rPr>
          <w:rFonts w:ascii="Times New Roman" w:hAnsi="Times New Roman" w:cs="Times New Roman"/>
        </w:rPr>
        <w:t>detected</w:t>
      </w:r>
      <w:r w:rsidR="00DA7741" w:rsidRPr="001D6942">
        <w:rPr>
          <w:rFonts w:ascii="Times New Roman" w:hAnsi="Times New Roman" w:cs="Times New Roman"/>
        </w:rPr>
        <w:t xml:space="preserve">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00334ADA"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00334ADA"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00334ADA" w:rsidRPr="001D6942">
        <w:rPr>
          <w:rFonts w:ascii="Times New Roman" w:hAnsi="Times New Roman" w:cs="Times New Roman"/>
        </w:rPr>
        <w:t>has an actual frequency of 19.999 Hz instead of 20.000 Hz</w:t>
      </w:r>
      <w:r w:rsidR="00DA7741">
        <w:rPr>
          <w:rFonts w:ascii="Times New Roman" w:hAnsi="Times New Roman" w:cs="Times New Roman"/>
        </w:rPr>
        <w:t>, identical to that observed in the motion tracking experiment</w:t>
      </w:r>
      <w:r w:rsidR="00F76B7A" w:rsidRPr="001D6942">
        <w:rPr>
          <w:rFonts w:ascii="Times New Roman" w:hAnsi="Times New Roman" w:cs="Times New Roman"/>
        </w:rPr>
        <w:t>.</w:t>
      </w:r>
      <w:r w:rsidR="00334ADA"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 xml:space="preserve">13.3 </w:t>
      </w:r>
      <w:r w:rsidR="008843EE">
        <w:rPr>
          <w:rFonts w:ascii="Times New Roman" w:hAnsi="Times New Roman" w:cs="Times New Roman"/>
        </w:rPr>
        <w:t>µ</w:t>
      </w:r>
      <w:r w:rsidR="004C1A48" w:rsidRPr="001D6942">
        <w:rPr>
          <w:rFonts w:ascii="Times New Roman" w:hAnsi="Times New Roman" w:cs="Times New Roman"/>
        </w:rPr>
        <w:t>s,</w:t>
      </w:r>
      <w:r w:rsidR="00E2734E" w:rsidRPr="001D6942">
        <w:rPr>
          <w:rFonts w:ascii="Times New Roman" w:hAnsi="Times New Roman" w:cs="Times New Roman"/>
        </w:rPr>
        <w:t xml:space="preserve"> </w:t>
      </w:r>
      <w:r w:rsidR="00DA7741">
        <w:rPr>
          <w:rFonts w:ascii="Times New Roman" w:hAnsi="Times New Roman" w:cs="Times New Roman"/>
        </w:rPr>
        <w:t xml:space="preserve">also </w:t>
      </w:r>
      <w:r w:rsidR="00FB0EAA">
        <w:rPr>
          <w:rFonts w:ascii="Times New Roman" w:hAnsi="Times New Roman" w:cs="Times New Roman"/>
        </w:rPr>
        <w:t>similar</w:t>
      </w:r>
      <w:r w:rsidR="00DA7741">
        <w:rPr>
          <w:rFonts w:ascii="Times New Roman" w:hAnsi="Times New Roman" w:cs="Times New Roman"/>
        </w:rPr>
        <w:t xml:space="preserve"> </w:t>
      </w:r>
      <w:r w:rsidR="00E2734E" w:rsidRPr="001D6942">
        <w:rPr>
          <w:rFonts w:ascii="Times New Roman" w:hAnsi="Times New Roman" w:cs="Times New Roman"/>
        </w:rPr>
        <w:t xml:space="preserve">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071BB664"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sidR="00DA7741">
        <w:rPr>
          <w:rFonts w:ascii="Times New Roman" w:hAnsi="Times New Roman" w:cs="Times New Roman"/>
        </w:rPr>
        <w:t>versus</w:t>
      </w:r>
      <w:r w:rsidR="00DA7741" w:rsidRPr="001D6942">
        <w:rPr>
          <w:rFonts w:ascii="Times New Roman" w:hAnsi="Times New Roman" w:cs="Times New Roman"/>
        </w:rPr>
        <w:t xml:space="preserve">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00DA7741">
        <w:rPr>
          <w:rFonts w:ascii="Times New Roman" w:hAnsi="Times New Roman" w:cs="Times New Roman"/>
          <w:color w:val="000000"/>
        </w:rPr>
        <w:t>,</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00CF758B" w:rsidRPr="001D6942">
        <w:rPr>
          <w:rFonts w:ascii="Times New Roman" w:hAnsi="Times New Roman" w:cs="Times New Roman"/>
          <w:color w:val="000000"/>
        </w:rPr>
        <w:t>within 0.03</w:t>
      </w:r>
      <w:r w:rsidR="008843EE">
        <w:rPr>
          <w:rFonts w:ascii="Times New Roman" w:hAnsi="Times New Roman" w:cs="Times New Roman"/>
          <w:color w:val="000000"/>
        </w:rPr>
        <w:t xml:space="preserve"> </w:t>
      </w:r>
      <w:r w:rsidR="00CF758B" w:rsidRPr="001D6942">
        <w:rPr>
          <w:rFonts w:ascii="Times New Roman" w:hAnsi="Times New Roman" w:cs="Times New Roman"/>
          <w:color w:val="000000"/>
        </w:rPr>
        <w:t xml:space="preserve">ms of the </w:t>
      </w:r>
      <w:r w:rsidR="00CD73C8" w:rsidRPr="001D6942">
        <w:rPr>
          <w:rFonts w:ascii="Times New Roman" w:hAnsi="Times New Roman" w:cs="Times New Roman"/>
        </w:rPr>
        <w:t>commanded duration of 100ms</w:t>
      </w:r>
      <w:r w:rsidR="008843EE">
        <w:rPr>
          <w:rFonts w:ascii="Times New Roman" w:hAnsi="Times New Roman" w:cs="Times New Roman"/>
        </w:rPr>
        <w:t xml:space="preserve"> </w:t>
      </w:r>
      <w:r w:rsidR="00DA7741">
        <w:rPr>
          <w:rFonts w:ascii="Times New Roman" w:hAnsi="Times New Roman" w:cs="Times New Roman"/>
        </w:rPr>
        <w:t>(</w:t>
      </w:r>
      <w:r w:rsidR="00DA7741" w:rsidRPr="001D6942">
        <w:rPr>
          <w:rFonts w:ascii="Times New Roman" w:hAnsi="Times New Roman" w:cs="Times New Roman"/>
          <w:color w:val="000000"/>
        </w:rPr>
        <w:t>100.03</w:t>
      </w:r>
      <w:r w:rsidR="00DA7741" w:rsidRPr="001D6942">
        <w:rPr>
          <w:rFonts w:ascii="Times New Roman" w:hAnsi="Times New Roman" w:cs="Times New Roman"/>
          <w:u w:val="single"/>
        </w:rPr>
        <w:t>+</w:t>
      </w:r>
      <w:r w:rsidR="00DA7741" w:rsidRPr="001D6942">
        <w:rPr>
          <w:rFonts w:ascii="Times New Roman" w:hAnsi="Times New Roman" w:cs="Times New Roman"/>
          <w:color w:val="000000"/>
        </w:rPr>
        <w:t xml:space="preserve">0.02 ms (mean </w:t>
      </w:r>
      <w:r w:rsidR="00DA7741" w:rsidRPr="001D6942">
        <w:rPr>
          <w:rFonts w:ascii="Times New Roman" w:hAnsi="Times New Roman" w:cs="Times New Roman"/>
          <w:color w:val="000000"/>
          <w:u w:val="single"/>
        </w:rPr>
        <w:t>+</w:t>
      </w:r>
      <w:r w:rsidR="00DA7741"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14F44B4F" w14:textId="5C8910CD" w:rsidR="00676BAA" w:rsidRPr="001D6942" w:rsidRDefault="003D4F26" w:rsidP="00B6739C">
      <w:pPr>
        <w:ind w:firstLine="720"/>
        <w:rPr>
          <w:rFonts w:ascii="Times New Roman" w:hAnsi="Times New Roman" w:cs="Times New Roman"/>
        </w:rPr>
      </w:pPr>
      <w:r w:rsidRPr="001D6942">
        <w:rPr>
          <w:rFonts w:ascii="Times New Roman" w:eastAsiaTheme="minorEastAsia" w:hAnsi="Times New Roman" w:cs="Times New Roman"/>
        </w:rPr>
        <w:lastRenderedPageBreak/>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w:t>
      </w:r>
      <w:r w:rsidR="0022546E">
        <w:rPr>
          <w:rFonts w:ascii="Times New Roman" w:eastAsiaTheme="minorEastAsia" w:hAnsi="Times New Roman" w:cs="Times New Roman"/>
        </w:rPr>
        <w:t>designed</w:t>
      </w:r>
      <w:r w:rsidR="0022546E"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digital </w:t>
      </w:r>
      <w:r w:rsidR="0022546E">
        <w:rPr>
          <w:rFonts w:ascii="Times New Roman" w:hAnsi="Times New Roman" w:cs="Times New Roman"/>
        </w:rPr>
        <w:t>output</w:t>
      </w:r>
      <w:r w:rsidR="0022546E" w:rsidRPr="001D6942">
        <w:rPr>
          <w:rFonts w:ascii="Times New Roman" w:hAnsi="Times New Roman" w:cs="Times New Roman"/>
        </w:rPr>
        <w:t xml:space="preserve"> </w:t>
      </w:r>
      <w:r w:rsidR="00E31EB2" w:rsidRPr="001D6942">
        <w:rPr>
          <w:rFonts w:ascii="Times New Roman" w:hAnsi="Times New Roman" w:cs="Times New Roman"/>
        </w:rPr>
        <w:t xml:space="preserve">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22546E" w:rsidRPr="00856BA9">
        <w:rPr>
          <w:rFonts w:ascii="Times New Roman" w:hAnsi="Times New Roman" w:cs="Times New Roman"/>
          <w:u w:val="single"/>
        </w:rPr>
        <w:t>+</w:t>
      </w:r>
      <w:r w:rsidR="0022546E" w:rsidRPr="001D6942">
        <w:rPr>
          <w:rFonts w:ascii="Times New Roman" w:hAnsi="Times New Roman" w:cs="Times New Roman"/>
        </w:rPr>
        <w:t xml:space="preserve"> </w:t>
      </w:r>
      <w:r w:rsidR="00E30C56" w:rsidRPr="001D6942">
        <w:rPr>
          <w:rFonts w:ascii="Times New Roman" w:hAnsi="Times New Roman" w:cs="Times New Roman"/>
        </w:rPr>
        <w:t>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pulses, </w:t>
      </w:r>
      <w:r w:rsidR="00F7640B" w:rsidRPr="001D6942">
        <w:rPr>
          <w:rFonts w:ascii="Times New Roman" w:hAnsi="Times New Roman" w:cs="Times New Roman"/>
        </w:rPr>
        <w:t>Figure 4Bi)</w:t>
      </w:r>
      <w:r w:rsidR="00F21FEB" w:rsidRPr="001D6942">
        <w:rPr>
          <w:rFonts w:ascii="Times New Roman" w:hAnsi="Times New Roman" w:cs="Times New Roman"/>
        </w:rPr>
        <w:t>.</w:t>
      </w:r>
      <w:r w:rsidR="00954BC0">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sidR="00954BC0">
            <w:rPr>
              <w:rFonts w:ascii="Times New Roman" w:hAnsi="Times New Roman" w:cs="Times New Roman"/>
            </w:rPr>
            <w:fldChar w:fldCharType="begin"/>
          </w:r>
          <w:r w:rsidR="00DB2AA9">
            <w:rPr>
              <w:rFonts w:ascii="Times New Roman" w:hAnsi="Times New Roman" w:cs="Times New Roman"/>
            </w:rPr>
            <w:instrText xml:space="preserve">CITATION Sol18 \l 1033 </w:instrText>
          </w:r>
          <w:r w:rsidR="00954BC0">
            <w:rPr>
              <w:rFonts w:ascii="Times New Roman" w:hAnsi="Times New Roman" w:cs="Times New Roman"/>
            </w:rPr>
            <w:fldChar w:fldCharType="separate"/>
          </w:r>
          <w:r w:rsidR="00CB2A05" w:rsidRPr="00CB2A05">
            <w:rPr>
              <w:rFonts w:ascii="Times New Roman" w:hAnsi="Times New Roman" w:cs="Times New Roman"/>
              <w:noProof/>
            </w:rPr>
            <w:t>(Solari, et al. 2018)</w:t>
          </w:r>
          <w:r w:rsidR="00954BC0">
            <w:rPr>
              <w:rFonts w:ascii="Times New Roman" w:hAnsi="Times New Roman" w:cs="Times New Roman"/>
            </w:rPr>
            <w:fldChar w:fldCharType="end"/>
          </w:r>
        </w:sdtContent>
      </w:sdt>
      <w:r w:rsidR="00954BC0">
        <w:rPr>
          <w:rFonts w:ascii="Times New Roman" w:hAnsi="Times New Roman" w:cs="Times New Roman"/>
        </w:rPr>
        <w:t>.</w:t>
      </w:r>
      <w:r w:rsidR="00954BC0" w:rsidRPr="001D6942">
        <w:rPr>
          <w:rFonts w:ascii="Times New Roman" w:hAnsi="Times New Roman" w:cs="Times New Roman"/>
        </w:rPr>
        <w:t xml:space="preserve"> </w:t>
      </w:r>
      <w:r w:rsidR="00F21FEB" w:rsidRPr="001D6942">
        <w:rPr>
          <w:rFonts w:ascii="Times New Roman" w:hAnsi="Times New Roman" w:cs="Times New Roman"/>
        </w:rPr>
        <w:t xml:space="preserve"> </w:t>
      </w:r>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6955CAB1" w:rsidR="00676BAA" w:rsidRPr="001D6942" w:rsidRDefault="006D10A2" w:rsidP="006D10A2">
      <w:pPr>
        <w:ind w:firstLine="720"/>
        <w:rPr>
          <w:rFonts w:ascii="Times New Roman" w:hAnsi="Times New Roman" w:cs="Times New Roman"/>
        </w:rPr>
      </w:pPr>
      <w:r>
        <w:rPr>
          <w:rFonts w:ascii="Times New Roman" w:hAnsi="Times New Roman" w:cs="Times New Roman"/>
        </w:rPr>
        <w:t>To further examine whether this delay was related to our</w:t>
      </w:r>
      <w:r w:rsidR="00856BA9">
        <w:rPr>
          <w:rFonts w:ascii="Times New Roman" w:hAnsi="Times New Roman" w:cs="Times New Roman"/>
        </w:rPr>
        <w:t xml:space="preserve"> implementation of</w:t>
      </w:r>
      <w:r>
        <w:rPr>
          <w:rFonts w:ascii="Times New Roman" w:hAnsi="Times New Roman" w:cs="Times New Roman"/>
        </w:rPr>
        <w:t xml:space="preserve"> the Audio library</w:t>
      </w:r>
      <w:r w:rsidR="007E45ED">
        <w:rPr>
          <w:rFonts w:ascii="Times New Roman" w:hAnsi="Times New Roman" w:cs="Times New Roman"/>
        </w:rPr>
        <w:t xml:space="preserve"> or from writing to the analog pin itself</w:t>
      </w:r>
      <w:r>
        <w:rPr>
          <w:rFonts w:ascii="Times New Roman" w:hAnsi="Times New Roman" w:cs="Times New Roman"/>
        </w:rPr>
        <w:t xml:space="preserve">, we directly </w:t>
      </w:r>
      <w:r w:rsidR="00856BA9">
        <w:rPr>
          <w:rFonts w:ascii="Times New Roman" w:hAnsi="Times New Roman" w:cs="Times New Roman"/>
        </w:rPr>
        <w:t xml:space="preserve">generated an analog pulse </w:t>
      </w:r>
      <w:r w:rsidR="00844155">
        <w:rPr>
          <w:rFonts w:ascii="Times New Roman" w:hAnsi="Times New Roman" w:cs="Times New Roman"/>
        </w:rPr>
        <w:t xml:space="preserve">without the Audio library </w:t>
      </w:r>
      <w:r w:rsidR="00856BA9">
        <w:rPr>
          <w:rFonts w:ascii="Times New Roman" w:hAnsi="Times New Roman" w:cs="Times New Roman"/>
        </w:rPr>
        <w:t>from the analog pin</w:t>
      </w:r>
      <w:r>
        <w:rPr>
          <w:rFonts w:ascii="Times New Roman" w:hAnsi="Times New Roman" w:cs="Times New Roman"/>
        </w:rPr>
        <w:t xml:space="preserve"> </w:t>
      </w:r>
      <w:r>
        <w:rPr>
          <w:rFonts w:ascii="Times New Roman" w:eastAsiaTheme="minorEastAsia" w:hAnsi="Times New Roman" w:cs="Times New Roman"/>
        </w:rPr>
        <w:t>using the Arduino command “analogWrite(A14, 4050)”</w:t>
      </w:r>
      <w:r w:rsidR="00856BA9">
        <w:rPr>
          <w:rFonts w:ascii="Times New Roman" w:eastAsiaTheme="minorEastAsia" w:hAnsi="Times New Roman" w:cs="Times New Roman"/>
        </w:rPr>
        <w:t>.</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“A14” corresponds to the </w:t>
      </w:r>
      <w:r w:rsidR="00B2381A">
        <w:rPr>
          <w:rFonts w:ascii="Times New Roman" w:eastAsiaTheme="minorEastAsia" w:hAnsi="Times New Roman" w:cs="Times New Roman"/>
        </w:rPr>
        <w:t>analog</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pin, and 4050 is </w:t>
      </w:r>
      <w:r w:rsidR="00856BA9">
        <w:rPr>
          <w:rFonts w:ascii="Times New Roman" w:eastAsiaTheme="minorEastAsia" w:hAnsi="Times New Roman" w:cs="Times New Roman"/>
        </w:rPr>
        <w:t xml:space="preserve">a </w:t>
      </w:r>
      <w:r>
        <w:rPr>
          <w:rFonts w:ascii="Times New Roman" w:eastAsiaTheme="minorEastAsia" w:hAnsi="Times New Roman" w:cs="Times New Roman"/>
        </w:rPr>
        <w:t xml:space="preserve">relative voltage level </w:t>
      </w:r>
      <w:r w:rsidR="00856BA9">
        <w:rPr>
          <w:rFonts w:ascii="Times New Roman" w:eastAsiaTheme="minorEastAsia" w:hAnsi="Times New Roman" w:cs="Times New Roman"/>
        </w:rPr>
        <w:t>large enough to be recorded</w:t>
      </w:r>
      <w:r>
        <w:rPr>
          <w:rFonts w:ascii="Times New Roman" w:eastAsiaTheme="minorEastAsia" w:hAnsi="Times New Roman" w:cs="Times New Roman"/>
        </w:rPr>
        <w:t xml:space="preserve"> </w:t>
      </w:r>
      <w:r w:rsidR="00856BA9">
        <w:rPr>
          <w:rFonts w:ascii="Times New Roman" w:eastAsiaTheme="minorEastAsia" w:hAnsi="Times New Roman" w:cs="Times New Roman"/>
        </w:rPr>
        <w:t>as a pulse by</w:t>
      </w:r>
      <w:r w:rsidR="00B2381A">
        <w:rPr>
          <w:rFonts w:ascii="Times New Roman" w:eastAsiaTheme="minorEastAsia" w:hAnsi="Times New Roman" w:cs="Times New Roman"/>
        </w:rPr>
        <w:t xml:space="preserve"> </w:t>
      </w:r>
      <w:r w:rsidR="00856BA9">
        <w:rPr>
          <w:rFonts w:ascii="Times New Roman" w:eastAsiaTheme="minorEastAsia" w:hAnsi="Times New Roman" w:cs="Times New Roman"/>
        </w:rPr>
        <w:t>the</w:t>
      </w:r>
      <w:r>
        <w:rPr>
          <w:rFonts w:ascii="Times New Roman" w:eastAsiaTheme="minorEastAsia" w:hAnsi="Times New Roman" w:cs="Times New Roman"/>
        </w:rPr>
        <w:t xml:space="preserve"> TDT RZ5D system. We initiated </w:t>
      </w:r>
      <w:r w:rsidR="007E45ED">
        <w:rPr>
          <w:rFonts w:ascii="Times New Roman" w:eastAsiaTheme="minorEastAsia" w:hAnsi="Times New Roman" w:cs="Times New Roman"/>
        </w:rPr>
        <w:t>50</w:t>
      </w:r>
      <w:r w:rsidR="0098576A">
        <w:rPr>
          <w:rFonts w:ascii="Times New Roman" w:eastAsiaTheme="minorEastAsia" w:hAnsi="Times New Roman" w:cs="Times New Roman"/>
        </w:rPr>
        <w:t xml:space="preserve"> trials consisting of</w:t>
      </w:r>
      <w:r w:rsidR="007E45ED">
        <w:rPr>
          <w:rFonts w:ascii="Times New Roman" w:eastAsiaTheme="minorEastAsia" w:hAnsi="Times New Roman" w:cs="Times New Roman"/>
        </w:rPr>
        <w:t xml:space="preserve"> </w:t>
      </w:r>
      <w:r>
        <w:rPr>
          <w:rFonts w:ascii="Times New Roman" w:eastAsiaTheme="minorEastAsia" w:hAnsi="Times New Roman" w:cs="Times New Roman"/>
        </w:rPr>
        <w:t>50 millisecond</w:t>
      </w:r>
      <w:r w:rsidR="00856BA9">
        <w:rPr>
          <w:rFonts w:ascii="Times New Roman" w:eastAsiaTheme="minorEastAsia" w:hAnsi="Times New Roman" w:cs="Times New Roman"/>
        </w:rPr>
        <w:t xml:space="preserve"> long</w:t>
      </w:r>
      <w:r>
        <w:rPr>
          <w:rFonts w:ascii="Times New Roman" w:eastAsiaTheme="minorEastAsia" w:hAnsi="Times New Roman" w:cs="Times New Roman"/>
        </w:rPr>
        <w:t xml:space="preserve"> pulses through a digital pin and through the analog pin</w:t>
      </w:r>
      <w:r w:rsidR="00856BA9">
        <w:rPr>
          <w:rFonts w:ascii="Times New Roman" w:eastAsiaTheme="minorEastAsia" w:hAnsi="Times New Roman" w:cs="Times New Roman"/>
        </w:rPr>
        <w:t>.</w:t>
      </w:r>
      <w:r w:rsidR="002A23EE">
        <w:rPr>
          <w:rFonts w:ascii="Times New Roman" w:eastAsiaTheme="minorEastAsia" w:hAnsi="Times New Roman" w:cs="Times New Roman"/>
        </w:rPr>
        <w:t xml:space="preserve"> Pulses to these two pins were programmed to occur near-simultaneous</w:t>
      </w:r>
      <w:r w:rsidR="00503C29">
        <w:rPr>
          <w:rFonts w:ascii="Times New Roman" w:eastAsiaTheme="minorEastAsia" w:hAnsi="Times New Roman" w:cs="Times New Roman"/>
        </w:rPr>
        <w:t xml:space="preserve">ly. </w:t>
      </w:r>
      <w:r w:rsidR="00856BA9">
        <w:rPr>
          <w:rFonts w:ascii="Times New Roman" w:eastAsiaTheme="minorEastAsia" w:hAnsi="Times New Roman" w:cs="Times New Roman"/>
        </w:rPr>
        <w:t xml:space="preserve">We </w:t>
      </w:r>
      <w:r>
        <w:rPr>
          <w:rFonts w:ascii="Times New Roman" w:eastAsiaTheme="minorEastAsia" w:hAnsi="Times New Roman" w:cs="Times New Roman"/>
        </w:rPr>
        <w:t xml:space="preserve">found </w:t>
      </w:r>
      <w:r>
        <w:rPr>
          <w:rFonts w:ascii="Times New Roman" w:hAnsi="Times New Roman" w:cs="Times New Roman"/>
        </w:rPr>
        <w:t xml:space="preserve">that the analog </w:t>
      </w:r>
      <w:r w:rsidR="00503C29">
        <w:rPr>
          <w:rFonts w:ascii="Times New Roman" w:hAnsi="Times New Roman" w:cs="Times New Roman"/>
        </w:rPr>
        <w:t xml:space="preserve">output </w:t>
      </w:r>
      <w:r>
        <w:rPr>
          <w:rFonts w:ascii="Times New Roman" w:hAnsi="Times New Roman" w:cs="Times New Roman"/>
        </w:rPr>
        <w:t xml:space="preserve">lagged the digital </w:t>
      </w:r>
      <w:r w:rsidR="00503C29">
        <w:rPr>
          <w:rFonts w:ascii="Times New Roman" w:hAnsi="Times New Roman" w:cs="Times New Roman"/>
        </w:rPr>
        <w:t xml:space="preserve">output </w:t>
      </w:r>
      <w:r>
        <w:rPr>
          <w:rFonts w:ascii="Times New Roman" w:hAnsi="Times New Roman" w:cs="Times New Roman"/>
        </w:rPr>
        <w:t xml:space="preserve">by 0.8 </w:t>
      </w:r>
      <w:r w:rsidRPr="00A85463">
        <w:rPr>
          <w:rFonts w:ascii="Times New Roman" w:hAnsi="Times New Roman" w:cs="Times New Roman"/>
        </w:rPr>
        <w:t>+</w:t>
      </w:r>
      <w:r>
        <w:rPr>
          <w:rFonts w:ascii="Times New Roman" w:hAnsi="Times New Roman" w:cs="Times New Roman"/>
        </w:rPr>
        <w:t xml:space="preserve"> 5.8 µs (mean </w:t>
      </w:r>
      <w:r w:rsidR="00EB4403" w:rsidRPr="00EB4403">
        <w:rPr>
          <w:rFonts w:ascii="Times New Roman" w:hAnsi="Times New Roman" w:cs="Times New Roman"/>
          <w:u w:val="single"/>
        </w:rPr>
        <w:t>+</w:t>
      </w:r>
      <w:r>
        <w:rPr>
          <w:rFonts w:ascii="Times New Roman" w:hAnsi="Times New Roman" w:cs="Times New Roman"/>
        </w:rPr>
        <w:t xml:space="preserve"> std, n=50 </w:t>
      </w:r>
      <w:r w:rsidR="00862764">
        <w:rPr>
          <w:rFonts w:ascii="Times New Roman" w:hAnsi="Times New Roman" w:cs="Times New Roman"/>
        </w:rPr>
        <w:t>trials</w:t>
      </w:r>
      <w:r w:rsidR="00EB4403">
        <w:rPr>
          <w:rFonts w:ascii="Times New Roman" w:hAnsi="Times New Roman" w:cs="Times New Roman"/>
        </w:rPr>
        <w:t>)</w:t>
      </w:r>
      <w:r w:rsidR="00B2381A">
        <w:rPr>
          <w:rFonts w:ascii="Times New Roman" w:hAnsi="Times New Roman" w:cs="Times New Roman"/>
        </w:rPr>
        <w:t>,</w:t>
      </w:r>
      <w:r>
        <w:rPr>
          <w:rFonts w:ascii="Times New Roman" w:hAnsi="Times New Roman" w:cs="Times New Roman"/>
        </w:rPr>
        <w:t xml:space="preserve"> suggesting that writing to</w:t>
      </w:r>
      <w:r w:rsidR="00E60D57">
        <w:rPr>
          <w:rFonts w:ascii="Times New Roman" w:hAnsi="Times New Roman" w:cs="Times New Roman"/>
        </w:rPr>
        <w:t xml:space="preserve"> the</w:t>
      </w:r>
      <w:r>
        <w:rPr>
          <w:rFonts w:ascii="Times New Roman" w:hAnsi="Times New Roman" w:cs="Times New Roman"/>
        </w:rPr>
        <w:t xml:space="preserve"> analog pin cannot account for the </w:t>
      </w:r>
      <w:r w:rsidR="00503C29">
        <w:rPr>
          <w:rFonts w:ascii="Times New Roman" w:hAnsi="Times New Roman" w:cs="Times New Roman"/>
        </w:rPr>
        <w:t xml:space="preserve">auditory signal </w:t>
      </w:r>
      <w:r>
        <w:rPr>
          <w:rFonts w:ascii="Times New Roman" w:hAnsi="Times New Roman" w:cs="Times New Roman"/>
        </w:rPr>
        <w:t xml:space="preserve">delay </w:t>
      </w:r>
      <w:r w:rsidR="00856BA9">
        <w:rPr>
          <w:rFonts w:ascii="Times New Roman" w:hAnsi="Times New Roman" w:cs="Times New Roman"/>
        </w:rPr>
        <w:t>generat</w:t>
      </w:r>
      <w:r w:rsidR="00503C29">
        <w:rPr>
          <w:rFonts w:ascii="Times New Roman" w:hAnsi="Times New Roman" w:cs="Times New Roman"/>
        </w:rPr>
        <w:t xml:space="preserve">ed through the Audio library. </w:t>
      </w:r>
      <w:r>
        <w:rPr>
          <w:rFonts w:ascii="Times New Roman" w:hAnsi="Times New Roman" w:cs="Times New Roman"/>
        </w:rPr>
        <w:t xml:space="preserve">Thus the delay is due to the specific implementation of the audio library, and future </w:t>
      </w:r>
      <w:r w:rsidR="00DB2AA9">
        <w:rPr>
          <w:rFonts w:ascii="Times New Roman" w:hAnsi="Times New Roman" w:cs="Times New Roman"/>
        </w:rPr>
        <w:t xml:space="preserve">changes to </w:t>
      </w:r>
      <w:r>
        <w:rPr>
          <w:rFonts w:ascii="Times New Roman" w:hAnsi="Times New Roman" w:cs="Times New Roman"/>
        </w:rPr>
        <w:t xml:space="preserve">the </w:t>
      </w:r>
      <w:r w:rsidR="00330F18">
        <w:rPr>
          <w:rFonts w:ascii="Times New Roman" w:hAnsi="Times New Roman" w:cs="Times New Roman"/>
        </w:rPr>
        <w:t>A</w:t>
      </w:r>
      <w:r>
        <w:rPr>
          <w:rFonts w:ascii="Times New Roman" w:hAnsi="Times New Roman" w:cs="Times New Roman"/>
        </w:rPr>
        <w:t xml:space="preserve">udio library could improve the temporal precision. </w:t>
      </w: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729B4D12"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w:t>
      </w:r>
      <w:r w:rsidR="00C91BDA">
        <w:rPr>
          <w:rFonts w:ascii="Times New Roman" w:hAnsi="Times New Roman" w:cs="Times New Roman"/>
        </w:rPr>
        <w:t>importance</w:t>
      </w:r>
      <w:r w:rsidR="00C91BDA" w:rsidRPr="001D6942">
        <w:rPr>
          <w:rFonts w:ascii="Times New Roman" w:hAnsi="Times New Roman" w:cs="Times New Roman"/>
        </w:rPr>
        <w:t xml:space="preserve"> </w:t>
      </w:r>
      <w:r w:rsidRPr="001D6942">
        <w:rPr>
          <w:rFonts w:ascii="Times New Roman" w:hAnsi="Times New Roman" w:cs="Times New Roman"/>
        </w:rPr>
        <w:t xml:space="preserve">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w:t>
      </w:r>
      <w:r w:rsidR="00954BC0">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sidR="00954BC0">
        <w:rPr>
          <w:rFonts w:ascii="Times New Roman" w:hAnsi="Times New Roman" w:cs="Times New Roman"/>
        </w:rPr>
        <w:t xml:space="preserve">undesired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954BC0">
        <w:rPr>
          <w:rFonts w:ascii="Times New Roman" w:hAnsi="Times New Roman" w:cs="Times New Roman"/>
        </w:rPr>
        <w:t>.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 xml:space="preserve">jitter </w:t>
      </w:r>
      <w:r w:rsidR="00954BC0">
        <w:rPr>
          <w:rFonts w:ascii="Times New Roman" w:hAnsi="Times New Roman" w:cs="Times New Roman"/>
        </w:rPr>
        <w:t>may</w:t>
      </w:r>
      <w:r w:rsidR="00954BC0" w:rsidRPr="001D6942">
        <w:rPr>
          <w:rFonts w:ascii="Times New Roman" w:hAnsi="Times New Roman" w:cs="Times New Roman"/>
        </w:rPr>
        <w:t xml:space="preserve"> </w:t>
      </w:r>
      <w:r w:rsidR="001C52AF" w:rsidRPr="001D6942">
        <w:rPr>
          <w:rFonts w:ascii="Times New Roman" w:hAnsi="Times New Roman" w:cs="Times New Roman"/>
        </w:rPr>
        <w:t>have a significant impact depending on the study</w:t>
      </w:r>
      <w:r w:rsidR="00552E43" w:rsidRPr="001D6942">
        <w:rPr>
          <w:rFonts w:ascii="Times New Roman" w:hAnsi="Times New Roman" w:cs="Times New Roman"/>
        </w:rPr>
        <w:t xml:space="preserve">, especially </w:t>
      </w:r>
      <w:r w:rsidR="00954BC0">
        <w:rPr>
          <w:rFonts w:ascii="Times New Roman" w:hAnsi="Times New Roman" w:cs="Times New Roman"/>
        </w:rPr>
        <w:t xml:space="preserve">when </w:t>
      </w:r>
      <w:r w:rsidR="00552E43" w:rsidRPr="001D6942">
        <w:rPr>
          <w:rFonts w:ascii="Times New Roman" w:hAnsi="Times New Roman" w:cs="Times New Roman"/>
        </w:rPr>
        <w:t>milliseconds</w:t>
      </w:r>
      <w:r w:rsidR="00954BC0">
        <w:rPr>
          <w:rFonts w:ascii="Times New Roman" w:hAnsi="Times New Roman" w:cs="Times New Roman"/>
        </w:rPr>
        <w:t xml:space="preserve"> time scale resolution is desired in systems neuroscience experiments</w:t>
      </w:r>
      <w:r w:rsidR="001C52AF" w:rsidRPr="001D6942">
        <w:rPr>
          <w:rFonts w:ascii="Times New Roman" w:hAnsi="Times New Roman" w:cs="Times New Roman"/>
        </w:rPr>
        <w:t xml:space="preserve">. </w:t>
      </w:r>
    </w:p>
    <w:p w14:paraId="102407F6" w14:textId="082757AB"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w:t>
      </w:r>
      <w:r w:rsidR="00954BC0">
        <w:rPr>
          <w:rFonts w:ascii="Times New Roman" w:hAnsi="Times New Roman" w:cs="Times New Roman"/>
        </w:rPr>
        <w:t xml:space="preserve">important for animal </w:t>
      </w:r>
      <w:r w:rsidR="00454AFB" w:rsidRPr="001D6942">
        <w:rPr>
          <w:rFonts w:ascii="Times New Roman" w:hAnsi="Times New Roman" w:cs="Times New Roman"/>
        </w:rPr>
        <w:t xml:space="preserve">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association in </w:t>
      </w:r>
      <w:r w:rsidR="00F52F45">
        <w:rPr>
          <w:rFonts w:ascii="Times New Roman" w:hAnsi="Times New Roman" w:cs="Times New Roman"/>
        </w:rPr>
        <w:t xml:space="preserve">eye blink </w:t>
      </w:r>
      <w:r w:rsidR="00454AFB" w:rsidRPr="001D6942">
        <w:rPr>
          <w:rFonts w:ascii="Times New Roman" w:hAnsi="Times New Roman" w:cs="Times New Roman"/>
        </w:rPr>
        <w:t>trace conditioning experiment</w:t>
      </w:r>
      <w:r w:rsidR="00954BC0">
        <w:rPr>
          <w:rFonts w:ascii="Times New Roman" w:hAnsi="Times New Roman" w:cs="Times New Roman"/>
        </w:rPr>
        <w:t>s</w:t>
      </w:r>
      <w:r w:rsidR="00454AFB" w:rsidRPr="001D6942">
        <w:rPr>
          <w:rFonts w:ascii="Times New Roman" w:hAnsi="Times New Roman" w:cs="Times New Roman"/>
        </w:rPr>
        <w:t xml:space="preserve">. We demonstrate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w:t>
      </w:r>
      <w:r w:rsidR="00954BC0">
        <w:rPr>
          <w:rFonts w:ascii="Times New Roman" w:hAnsi="Times New Roman" w:cs="Times New Roman"/>
        </w:rPr>
        <w:t xml:space="preserve"> tone, the puff and the</w:t>
      </w:r>
      <w:r w:rsidR="00454AFB" w:rsidRPr="001D6942">
        <w:rPr>
          <w:rFonts w:ascii="Times New Roman" w:hAnsi="Times New Roman" w:cs="Times New Roman"/>
        </w:rPr>
        <w:t xml:space="preserv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w:t>
      </w:r>
      <w:r w:rsidR="00954BC0">
        <w:rPr>
          <w:rFonts w:ascii="Times New Roman" w:hAnsi="Times New Roman" w:cs="Times New Roman"/>
        </w:rPr>
        <w:t>ed</w:t>
      </w:r>
      <w:r w:rsidR="00EC1A25" w:rsidRPr="001D6942">
        <w:rPr>
          <w:rFonts w:ascii="Times New Roman" w:hAnsi="Times New Roman" w:cs="Times New Roman"/>
        </w:rPr>
        <w:t xml:space="preserve">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w:t>
      </w:r>
      <w:r w:rsidR="00954BC0">
        <w:rPr>
          <w:rFonts w:ascii="Times New Roman" w:hAnsi="Times New Roman" w:cs="Times New Roman"/>
        </w:rPr>
        <w:t>e tone th</w:t>
      </w:r>
      <w:r w:rsidR="00EC1A25" w:rsidRPr="001D6942">
        <w:rPr>
          <w:rFonts w:ascii="Times New Roman" w:hAnsi="Times New Roman" w:cs="Times New Roman"/>
        </w:rPr>
        <w:t xml:space="preserve">at </w:t>
      </w:r>
      <w:r w:rsidR="00954BC0" w:rsidRPr="001D6942">
        <w:rPr>
          <w:rFonts w:ascii="Times New Roman" w:hAnsi="Times New Roman" w:cs="Times New Roman"/>
        </w:rPr>
        <w:t>last</w:t>
      </w:r>
      <w:r w:rsidR="00954BC0">
        <w:rPr>
          <w:rFonts w:ascii="Times New Roman" w:hAnsi="Times New Roman" w:cs="Times New Roman"/>
        </w:rPr>
        <w:t>ed</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for 700ms </w:t>
      </w:r>
      <w:r w:rsidR="00954BC0">
        <w:rPr>
          <w:rFonts w:ascii="Times New Roman" w:hAnsi="Times New Roman" w:cs="Times New Roman"/>
        </w:rPr>
        <w:t>in</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the </w:t>
      </w:r>
      <w:r w:rsidR="00F52F45">
        <w:rPr>
          <w:rFonts w:ascii="Times New Roman" w:hAnsi="Times New Roman" w:cs="Times New Roman"/>
        </w:rPr>
        <w:t xml:space="preserve">eye blink </w:t>
      </w:r>
      <w:r w:rsidR="00EC1A25" w:rsidRPr="001D6942">
        <w:rPr>
          <w:rFonts w:ascii="Times New Roman" w:hAnsi="Times New Roman" w:cs="Times New Roman"/>
        </w:rPr>
        <w:t>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 xml:space="preserve">a viable, inexpensive alternative that is also able to simultaneously capture imaging data using our simple software </w:t>
      </w:r>
      <w:r w:rsidR="00954BC0">
        <w:rPr>
          <w:rFonts w:ascii="Times New Roman" w:hAnsi="Times New Roman" w:cs="Times New Roman"/>
        </w:rPr>
        <w:t>functions</w:t>
      </w:r>
      <w:r w:rsidR="00DF6614" w:rsidRPr="001D6942">
        <w:rPr>
          <w:rFonts w:ascii="Times New Roman" w:hAnsi="Times New Roman" w:cs="Times New Roman"/>
        </w:rPr>
        <w:t>.</w:t>
      </w:r>
    </w:p>
    <w:p w14:paraId="00194574" w14:textId="2F426021"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w:t>
      </w:r>
      <w:r w:rsidR="00954BC0">
        <w:rPr>
          <w:rFonts w:ascii="Times New Roman" w:hAnsi="Times New Roman" w:cs="Times New Roman"/>
        </w:rPr>
        <w:t xml:space="preserve">Arduino </w:t>
      </w:r>
      <w:r w:rsidR="00FB0EAA">
        <w:rPr>
          <w:rFonts w:ascii="Times New Roman" w:hAnsi="Times New Roman" w:cs="Times New Roman"/>
        </w:rPr>
        <w:t xml:space="preserve">Uno </w:t>
      </w:r>
      <w:r w:rsidR="00461008" w:rsidRPr="001D6942">
        <w:rPr>
          <w:rFonts w:ascii="Times New Roman" w:hAnsi="Times New Roman" w:cs="Times New Roman"/>
        </w:rPr>
        <w:t xml:space="preserve">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954BC0">
        <w:rPr>
          <w:rFonts w:ascii="Times New Roman" w:hAnsi="Times New Roman" w:cs="Times New Roman"/>
        </w:rPr>
        <w:t>is</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ur analog output showed a 7.6ms delay</w:t>
      </w:r>
      <w:r w:rsidR="002A7F86">
        <w:rPr>
          <w:rFonts w:ascii="Times New Roman" w:hAnsi="Times New Roman" w:cs="Times New Roman"/>
        </w:rPr>
        <w:t xml:space="preserve">. This small delay </w:t>
      </w:r>
      <w:r w:rsidR="00347C55">
        <w:rPr>
          <w:rFonts w:ascii="Times New Roman" w:hAnsi="Times New Roman" w:cs="Times New Roman"/>
        </w:rPr>
        <w:lastRenderedPageBreak/>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the</w:t>
      </w:r>
      <w:r w:rsidR="00954BC0">
        <w:rPr>
          <w:rFonts w:ascii="Times New Roman" w:hAnsi="Times New Roman" w:cs="Times New Roman"/>
        </w:rPr>
        <w:t xml:space="preserve"> implementation of the </w:t>
      </w:r>
      <w:r w:rsidR="002A7F86">
        <w:rPr>
          <w:rFonts w:ascii="Times New Roman" w:hAnsi="Times New Roman" w:cs="Times New Roman"/>
        </w:rPr>
        <w:t>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possible</w:t>
      </w:r>
      <w:r w:rsidR="00954BC0">
        <w:rPr>
          <w:rFonts w:ascii="Times New Roman" w:hAnsi="Times New Roman" w:cs="Times New Roman"/>
        </w:rPr>
        <w:t xml:space="preserve"> that</w:t>
      </w:r>
      <w:r w:rsidR="00DF6614" w:rsidRPr="001D6942">
        <w:rPr>
          <w:rFonts w:ascii="Times New Roman" w:hAnsi="Times New Roman" w:cs="Times New Roman"/>
        </w:rPr>
        <w:t xml:space="preserve"> </w:t>
      </w:r>
      <w:r w:rsidR="00974EF3">
        <w:rPr>
          <w:rFonts w:ascii="Times New Roman" w:hAnsi="Times New Roman" w:cs="Times New Roman"/>
        </w:rPr>
        <w:t>other ways of utilizing the analog output</w:t>
      </w:r>
      <w:r w:rsidR="00347C55">
        <w:rPr>
          <w:rFonts w:ascii="Times New Roman" w:hAnsi="Times New Roman" w:cs="Times New Roman"/>
        </w:rPr>
        <w:t xml:space="preserve"> </w:t>
      </w:r>
      <w:r w:rsidR="00954BC0">
        <w:rPr>
          <w:rFonts w:ascii="Times New Roman" w:hAnsi="Times New Roman" w:cs="Times New Roman"/>
        </w:rPr>
        <w:t xml:space="preserve">would allow the generation of more temporally precise audio signals. </w:t>
      </w:r>
      <w:r w:rsidR="00DF6614" w:rsidRPr="001D6942">
        <w:rPr>
          <w:rFonts w:ascii="Times New Roman" w:hAnsi="Times New Roman" w:cs="Times New Roman"/>
        </w:rPr>
        <w:t xml:space="preserve">However, </w:t>
      </w:r>
      <w:r w:rsidR="00855D6E" w:rsidRPr="001D6942">
        <w:rPr>
          <w:rFonts w:ascii="Times New Roman" w:hAnsi="Times New Roman" w:cs="Times New Roman"/>
        </w:rPr>
        <w:t xml:space="preserve">altering the amplitude of a single sine wave </w:t>
      </w:r>
      <w:r w:rsidR="00C0140E">
        <w:rPr>
          <w:rFonts w:ascii="Times New Roman" w:hAnsi="Times New Roman" w:cs="Times New Roman"/>
        </w:rPr>
        <w:t>via the Audio</w:t>
      </w:r>
      <w:r w:rsidR="00233996">
        <w:rPr>
          <w:rFonts w:ascii="Times New Roman" w:hAnsi="Times New Roman" w:cs="Times New Roman"/>
        </w:rPr>
        <w:t xml:space="preserve"> library </w:t>
      </w:r>
      <w:r w:rsidR="00DF6614" w:rsidRPr="001D6942">
        <w:rPr>
          <w:rFonts w:ascii="Times New Roman" w:hAnsi="Times New Roman" w:cs="Times New Roman"/>
        </w:rPr>
        <w:t>is easy to implement, utilizing only a few lines of code within a single script</w:t>
      </w:r>
      <w:r w:rsidR="00C34D0B">
        <w:rPr>
          <w:rFonts w:ascii="Times New Roman" w:hAnsi="Times New Roman" w:cs="Times New Roman"/>
        </w:rPr>
        <w:t>.</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697DD38C"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w:t>
      </w:r>
      <w:r w:rsidR="00954BC0">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sidR="00D34E90">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sidR="00D34E90">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sidR="00D34E90">
        <w:rPr>
          <w:rFonts w:ascii="Times New Roman" w:hAnsi="Times New Roman" w:cs="Times New Roman"/>
        </w:rPr>
        <w:t>platform</w:t>
      </w:r>
      <w:r w:rsidR="00D34E90" w:rsidRPr="001D6942">
        <w:rPr>
          <w:rFonts w:ascii="Times New Roman" w:hAnsi="Times New Roman" w:cs="Times New Roman"/>
        </w:rPr>
        <w:t xml:space="preserve"> </w:t>
      </w:r>
      <w:r w:rsidRPr="001D6942">
        <w:rPr>
          <w:rFonts w:ascii="Times New Roman" w:hAnsi="Times New Roman" w:cs="Times New Roman"/>
        </w:rPr>
        <w:t xml:space="preserve">for integrating sCMOS cameras into behavioral experimental designs. This Teensy interface can be immediately adopted for the motion tracking and </w:t>
      </w:r>
      <w:r w:rsidR="00D34E90">
        <w:rPr>
          <w:rFonts w:ascii="Times New Roman" w:hAnsi="Times New Roman" w:cs="Times New Roman"/>
        </w:rPr>
        <w:t xml:space="preserve">the eye blink </w:t>
      </w:r>
      <w:r w:rsidRPr="001D6942">
        <w:rPr>
          <w:rFonts w:ascii="Times New Roman" w:hAnsi="Times New Roman" w:cs="Times New Roman"/>
        </w:rPr>
        <w:t>trace conditioning behavioral experiments demonstrated here, or</w:t>
      </w:r>
      <w:r w:rsidR="00D34E90">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34F527B5"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experimental device </w:t>
      </w:r>
      <w:r w:rsidR="00BD1809">
        <w:rPr>
          <w:rFonts w:ascii="Times New Roman" w:hAnsi="Times New Roman" w:cs="Times New Roman"/>
        </w:rPr>
        <w:t xml:space="preserve">arrangements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r w:rsidR="00770052">
        <w:rPr>
          <w:rFonts w:ascii="Times New Roman" w:hAnsi="Times New Roman" w:cs="Times New Roman"/>
        </w:rPr>
        <w:t xml:space="preserve">Motion tracking experiment design. </w:t>
      </w:r>
      <w:r w:rsidR="003F0C7A" w:rsidRPr="001D6942">
        <w:rPr>
          <w:rFonts w:ascii="Times New Roman" w:hAnsi="Times New Roman" w:cs="Times New Roman"/>
        </w:rPr>
        <w:t>This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 xml:space="preserve">to initiate an image frame capture from </w:t>
      </w:r>
      <w:r w:rsidR="00770052">
        <w:rPr>
          <w:rFonts w:ascii="Times New Roman" w:hAnsi="Times New Roman" w:cs="Times New Roman"/>
        </w:rPr>
        <w:t>a</w:t>
      </w:r>
      <w:r w:rsidR="00770052"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770052">
        <w:rPr>
          <w:rFonts w:ascii="Times New Roman" w:hAnsi="Times New Roman" w:cs="Times New Roman"/>
        </w:rPr>
        <w:t xml:space="preserve">experiment </w:t>
      </w:r>
      <w:r w:rsidR="00BD1809">
        <w:rPr>
          <w:rFonts w:ascii="Times New Roman" w:hAnsi="Times New Roman" w:cs="Times New Roman"/>
        </w:rPr>
        <w:t>design</w:t>
      </w:r>
      <w:r w:rsidR="00C503C0" w:rsidRPr="001D6942">
        <w:rPr>
          <w:rFonts w:ascii="Times New Roman" w:hAnsi="Times New Roman" w:cs="Times New Roman"/>
        </w:rPr>
        <w:t>.</w:t>
      </w:r>
      <w:r w:rsidR="00770052">
        <w:rPr>
          <w:rFonts w:ascii="Times New Roman" w:hAnsi="Times New Roman" w:cs="Times New Roman"/>
        </w:rPr>
        <w:t xml:space="preserve"> This design consists of </w:t>
      </w:r>
      <w:r w:rsidR="00770052" w:rsidRPr="001D6942">
        <w:rPr>
          <w:rFonts w:ascii="Times New Roman" w:hAnsi="Times New Roman" w:cs="Times New Roman"/>
        </w:rPr>
        <w:t xml:space="preserve">consists of a Teensy 3.2 </w:t>
      </w:r>
      <w:r w:rsidR="00770052">
        <w:rPr>
          <w:rFonts w:ascii="Times New Roman" w:hAnsi="Times New Roman" w:cs="Times New Roman"/>
        </w:rPr>
        <w:t>connected to a speaker through</w:t>
      </w:r>
      <w:r w:rsidR="004F5E26">
        <w:rPr>
          <w:rFonts w:ascii="Times New Roman" w:hAnsi="Times New Roman" w:cs="Times New Roman"/>
        </w:rPr>
        <w:t xml:space="preserve"> </w:t>
      </w:r>
      <w:r w:rsidR="009B3F82" w:rsidRPr="001D6942">
        <w:rPr>
          <w:rFonts w:ascii="Times New Roman" w:hAnsi="Times New Roman" w:cs="Times New Roman"/>
        </w:rPr>
        <w:t>a prop-shield</w:t>
      </w:r>
      <w:r w:rsidR="00770052">
        <w:rPr>
          <w:rFonts w:ascii="Times New Roman" w:hAnsi="Times New Roman" w:cs="Times New Roman"/>
        </w:rPr>
        <w:t xml:space="preserve"> that</w:t>
      </w:r>
      <w:r w:rsidR="009B3F82" w:rsidRPr="001D6942">
        <w:rPr>
          <w:rFonts w:ascii="Times New Roman" w:hAnsi="Times New Roman" w:cs="Times New Roman"/>
        </w:rPr>
        <w:t xml:space="preserve"> contains an amplifier. </w:t>
      </w:r>
      <w:r w:rsidR="00770052">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00C58296" w14:textId="0B679306"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the </w:t>
      </w:r>
      <w:r w:rsidR="00C750D2" w:rsidRPr="001D6942">
        <w:rPr>
          <w:rFonts w:ascii="Times New Roman" w:hAnsi="Times New Roman" w:cs="Times New Roman"/>
        </w:rPr>
        <w:t>motion tracking</w:t>
      </w:r>
      <w:r w:rsidR="00770052">
        <w:rPr>
          <w:rFonts w:ascii="Times New Roman" w:hAnsi="Times New Roman" w:cs="Times New Roman"/>
        </w:rPr>
        <w:t xml:space="preserve"> experi</w:t>
      </w:r>
      <w:r w:rsidR="004F5E26">
        <w:rPr>
          <w:rFonts w:ascii="Times New Roman" w:hAnsi="Times New Roman" w:cs="Times New Roman"/>
        </w:rPr>
        <w:t>me</w:t>
      </w:r>
      <w:r w:rsidR="00770052">
        <w:rPr>
          <w:rFonts w:ascii="Times New Roman" w:hAnsi="Times New Roman" w:cs="Times New Roman"/>
        </w:rPr>
        <w:t>nt</w:t>
      </w:r>
      <w:r w:rsidR="003A49F3" w:rsidRPr="001D6942">
        <w:rPr>
          <w:rFonts w:ascii="Times New Roman" w:hAnsi="Times New Roman" w:cs="Times New Roman"/>
        </w:rPr>
        <w:t xml:space="preserve"> and </w:t>
      </w:r>
      <w:r w:rsidR="00770052">
        <w:rPr>
          <w:rFonts w:ascii="Times New Roman" w:hAnsi="Times New Roman" w:cs="Times New Roman"/>
        </w:rPr>
        <w:t xml:space="preserve">the </w:t>
      </w:r>
      <w:r w:rsidR="002F0C5D" w:rsidRPr="001D6942">
        <w:rPr>
          <w:rFonts w:ascii="Times New Roman" w:hAnsi="Times New Roman" w:cs="Times New Roman"/>
        </w:rPr>
        <w:t xml:space="preserve">eye </w:t>
      </w:r>
      <w:r w:rsidR="00EF5686" w:rsidRPr="001D6942">
        <w:rPr>
          <w:rFonts w:ascii="Times New Roman" w:hAnsi="Times New Roman" w:cs="Times New Roman"/>
        </w:rPr>
        <w:t>blink</w:t>
      </w:r>
      <w:r w:rsidR="00770052">
        <w:rPr>
          <w:rFonts w:ascii="Times New Roman" w:hAnsi="Times New Roman" w:cs="Times New Roman"/>
        </w:rPr>
        <w:t xml:space="preserve"> trace</w:t>
      </w:r>
      <w:r w:rsidR="00EF5686" w:rsidRPr="001D6942">
        <w:rPr>
          <w:rFonts w:ascii="Times New Roman" w:hAnsi="Times New Roman" w:cs="Times New Roman"/>
        </w:rPr>
        <w:t xml:space="preserve">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r w:rsidR="00770052">
        <w:rPr>
          <w:rFonts w:ascii="Times New Roman" w:hAnsi="Times New Roman" w:cs="Times New Roman"/>
        </w:rPr>
        <w:t>The</w:t>
      </w:r>
      <w:r w:rsidR="00A42767" w:rsidRPr="001D6942">
        <w:rPr>
          <w:rFonts w:ascii="Times New Roman" w:hAnsi="Times New Roman" w:cs="Times New Roman"/>
        </w:rPr>
        <w:t xml:space="preserve">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w:t>
      </w:r>
      <w:r w:rsidR="004F5E26">
        <w:rPr>
          <w:rFonts w:ascii="Times New Roman" w:hAnsi="Times New Roman" w:cs="Times New Roman"/>
        </w:rPr>
        <w:t xml:space="preserve">dotted </w:t>
      </w:r>
      <w:r w:rsidR="00A42767" w:rsidRPr="001D6942">
        <w:rPr>
          <w:rFonts w:ascii="Times New Roman" w:hAnsi="Times New Roman" w:cs="Times New Roman"/>
        </w:rPr>
        <w:t xml:space="preserve">lines indicate </w:t>
      </w:r>
      <w:r w:rsidR="00F52F45">
        <w:rPr>
          <w:rFonts w:ascii="Times New Roman" w:hAnsi="Times New Roman" w:cs="Times New Roman"/>
        </w:rPr>
        <w:t xml:space="preserve">electrical </w:t>
      </w:r>
      <w:r w:rsidR="00A42767" w:rsidRPr="001D6942">
        <w:rPr>
          <w:rFonts w:ascii="Times New Roman" w:hAnsi="Times New Roman" w:cs="Times New Roman"/>
        </w:rPr>
        <w:t xml:space="preserve">connections. </w:t>
      </w:r>
      <w:r w:rsidR="00770052">
        <w:rPr>
          <w:rFonts w:ascii="Times New Roman" w:hAnsi="Times New Roman" w:cs="Times New Roman"/>
        </w:rPr>
        <w:t>U</w:t>
      </w:r>
      <w:r w:rsidR="00A42767" w:rsidRPr="001D6942">
        <w:rPr>
          <w:rFonts w:ascii="Times New Roman" w:hAnsi="Times New Roman" w:cs="Times New Roman"/>
        </w:rPr>
        <w:t xml:space="preserve">nused pins on the Teensy were not included in this schematic. </w:t>
      </w:r>
      <w:r w:rsidR="00F52F45">
        <w:rPr>
          <w:rFonts w:ascii="Times New Roman" w:hAnsi="Times New Roman" w:cs="Times New Roman"/>
        </w:rPr>
        <w:t xml:space="preserve">The </w:t>
      </w:r>
      <w:r w:rsidR="000E4EE3">
        <w:rPr>
          <w:rFonts w:ascii="Times New Roman" w:hAnsi="Times New Roman" w:cs="Times New Roman"/>
        </w:rPr>
        <w:t>Teensy’s ground pin</w:t>
      </w:r>
      <w:r w:rsidR="00F52F45">
        <w:rPr>
          <w:rFonts w:ascii="Times New Roman" w:hAnsi="Times New Roman" w:cs="Times New Roman"/>
        </w:rPr>
        <w:t xml:space="preserve"> was connected to</w:t>
      </w:r>
      <w:r w:rsidR="00770052">
        <w:rPr>
          <w:rFonts w:ascii="Times New Roman" w:hAnsi="Times New Roman" w:cs="Times New Roman"/>
        </w:rPr>
        <w:t xml:space="preserve"> both</w:t>
      </w:r>
      <w:r w:rsidR="00715388">
        <w:rPr>
          <w:rFonts w:ascii="Times New Roman" w:hAnsi="Times New Roman" w:cs="Times New Roman"/>
        </w:rPr>
        <w:t xml:space="preserve"> </w:t>
      </w:r>
      <w:r w:rsidR="000E4EE3">
        <w:rPr>
          <w:rFonts w:ascii="Times New Roman" w:hAnsi="Times New Roman" w:cs="Times New Roman"/>
        </w:rPr>
        <w:t xml:space="preserve">AGround </w:t>
      </w:r>
      <w:r w:rsidR="00237BE6">
        <w:rPr>
          <w:rFonts w:ascii="Times New Roman" w:hAnsi="Times New Roman" w:cs="Times New Roman"/>
        </w:rPr>
        <w:t xml:space="preserve">and DGround </w:t>
      </w:r>
      <w:r w:rsidR="00F52F45">
        <w:rPr>
          <w:rFonts w:ascii="Times New Roman" w:hAnsi="Times New Roman" w:cs="Times New Roman"/>
        </w:rPr>
        <w:t xml:space="preserve">pins </w:t>
      </w:r>
      <w:r w:rsidR="00237BE6">
        <w:rPr>
          <w:rFonts w:ascii="Times New Roman" w:hAnsi="Times New Roman" w:cs="Times New Roman"/>
        </w:rPr>
        <w:t>(analog and digital ground)</w:t>
      </w:r>
      <w:r w:rsidR="00F52F45">
        <w:rPr>
          <w:rFonts w:ascii="Times New Roman" w:hAnsi="Times New Roman" w:cs="Times New Roman"/>
        </w:rPr>
        <w:t xml:space="preserve"> on</w:t>
      </w:r>
      <w:r w:rsidR="00237BE6">
        <w:rPr>
          <w:rFonts w:ascii="Times New Roman" w:hAnsi="Times New Roman" w:cs="Times New Roman"/>
        </w:rPr>
        <w:t xml:space="preserve">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w:t>
      </w:r>
      <w:r w:rsidR="0052224C">
        <w:rPr>
          <w:rFonts w:ascii="Times New Roman" w:hAnsi="Times New Roman" w:cs="Times New Roman"/>
        </w:rPr>
        <w:t>The DAC pin (digital to analog converter</w:t>
      </w:r>
      <w:r w:rsidR="00770052">
        <w:rPr>
          <w:rFonts w:ascii="Times New Roman" w:hAnsi="Times New Roman" w:cs="Times New Roman"/>
        </w:rPr>
        <w:t xml:space="preserve"> or</w:t>
      </w:r>
      <w:r w:rsidR="0052224C">
        <w:rPr>
          <w:rFonts w:ascii="Times New Roman" w:hAnsi="Times New Roman" w:cs="Times New Roman"/>
        </w:rPr>
        <w:t xml:space="preserve"> the analog output pin) is also shown.</w:t>
      </w:r>
      <w:r w:rsidR="000E4EE3">
        <w:rPr>
          <w:rFonts w:ascii="Times New Roman" w:hAnsi="Times New Roman" w:cs="Times New Roman"/>
        </w:rPr>
        <w:t xml:space="preserve"> </w:t>
      </w:r>
      <w:r w:rsidR="00601E30" w:rsidRPr="002E7061">
        <w:rPr>
          <w:rFonts w:ascii="Times New Roman" w:hAnsi="Times New Roman" w:cs="Times New Roman"/>
          <w:b/>
        </w:rPr>
        <w:t>B</w:t>
      </w:r>
      <w:r w:rsidR="00F94B6D" w:rsidRPr="002E7061">
        <w:rPr>
          <w:rFonts w:ascii="Times New Roman" w:hAnsi="Times New Roman" w:cs="Times New Roman"/>
          <w:b/>
        </w:rPr>
        <w:t xml:space="preserve"> </w:t>
      </w:r>
      <w:r w:rsidR="00770052" w:rsidRPr="002E7061">
        <w:rPr>
          <w:rFonts w:ascii="Times New Roman" w:hAnsi="Times New Roman" w:cs="Times New Roman"/>
        </w:rPr>
        <w:t>The schematic of the wiring of a Teensy 3.2</w:t>
      </w:r>
      <w:r w:rsidR="00F94B6D" w:rsidRPr="002E7061">
        <w:rPr>
          <w:rFonts w:ascii="Times New Roman" w:hAnsi="Times New Roman" w:cs="Times New Roman"/>
        </w:rPr>
        <w:t xml:space="preserve">, </w:t>
      </w:r>
      <w:r w:rsidR="008417F4" w:rsidRPr="002E7061">
        <w:rPr>
          <w:rFonts w:ascii="Times New Roman" w:hAnsi="Times New Roman" w:cs="Times New Roman"/>
        </w:rPr>
        <w:t xml:space="preserve">a </w:t>
      </w:r>
      <w:r w:rsidR="00F94B6D" w:rsidRPr="002E7061">
        <w:rPr>
          <w:rFonts w:ascii="Times New Roman" w:hAnsi="Times New Roman" w:cs="Times New Roman"/>
        </w:rPr>
        <w:t>prop shield, and an external spea</w:t>
      </w:r>
      <w:r w:rsidR="00086EC6" w:rsidRPr="002E7061">
        <w:rPr>
          <w:rFonts w:ascii="Times New Roman" w:hAnsi="Times New Roman" w:cs="Times New Roman"/>
        </w:rPr>
        <w:t>ker. Dotted lines indicate</w:t>
      </w:r>
      <w:r w:rsidR="00F94B6D" w:rsidRPr="002E7061">
        <w:rPr>
          <w:rFonts w:ascii="Times New Roman" w:hAnsi="Times New Roman" w:cs="Times New Roman"/>
        </w:rPr>
        <w:t xml:space="preserve"> </w:t>
      </w:r>
      <w:r w:rsidR="00DD1721" w:rsidRPr="002E7061">
        <w:rPr>
          <w:rFonts w:ascii="Times New Roman" w:hAnsi="Times New Roman" w:cs="Times New Roman"/>
        </w:rPr>
        <w:t>connections</w:t>
      </w:r>
      <w:r w:rsidR="00F94B6D" w:rsidRPr="002E7061">
        <w:rPr>
          <w:rFonts w:ascii="Times New Roman" w:hAnsi="Times New Roman" w:cs="Times New Roman"/>
        </w:rPr>
        <w:t xml:space="preserve">. </w:t>
      </w:r>
      <w:r w:rsidR="000976F0" w:rsidRPr="002E7061">
        <w:rPr>
          <w:rFonts w:ascii="Times New Roman" w:hAnsi="Times New Roman" w:cs="Times New Roman"/>
        </w:rPr>
        <w:t>C</w:t>
      </w:r>
      <w:r w:rsidR="00F94B6D" w:rsidRPr="002E7061">
        <w:rPr>
          <w:rFonts w:ascii="Times New Roman" w:hAnsi="Times New Roman" w:cs="Times New Roman"/>
        </w:rPr>
        <w:t xml:space="preserve">onnections between the Teensy and prop shield were made using 14x1 </w:t>
      </w:r>
      <w:r w:rsidR="00F94B6D" w:rsidRPr="002E7061">
        <w:rPr>
          <w:rFonts w:ascii="Times New Roman" w:hAnsi="Times New Roman" w:cs="Times New Roman"/>
        </w:rPr>
        <w:lastRenderedPageBreak/>
        <w:t>double insulated pins</w:t>
      </w:r>
      <w:r w:rsidR="0052224C" w:rsidRPr="002E7061">
        <w:rPr>
          <w:rFonts w:ascii="Times New Roman" w:hAnsi="Times New Roman" w:cs="Times New Roman"/>
        </w:rPr>
        <w:t xml:space="preserve"> </w:t>
      </w:r>
      <w:r w:rsidR="000976F0" w:rsidRPr="002E7061">
        <w:rPr>
          <w:rFonts w:ascii="Times New Roman" w:hAnsi="Times New Roman" w:cs="Times New Roman"/>
        </w:rPr>
        <w:t>according to</w:t>
      </w:r>
      <w:r w:rsidR="00C2601E" w:rsidRPr="002E7061">
        <w:rPr>
          <w:rFonts w:ascii="Times New Roman" w:hAnsi="Times New Roman" w:cs="Times New Roman"/>
        </w:rPr>
        <w:t xml:space="preserve"> the manufacturer’s </w:t>
      </w:r>
      <w:r w:rsidR="000976F0" w:rsidRPr="002E7061">
        <w:rPr>
          <w:rFonts w:ascii="Times New Roman" w:hAnsi="Times New Roman" w:cs="Times New Roman"/>
        </w:rPr>
        <w:t xml:space="preserve">instruction </w:t>
      </w:r>
      <w:r w:rsidR="00C2601E" w:rsidRPr="002E7061">
        <w:rPr>
          <w:rFonts w:ascii="Times New Roman" w:hAnsi="Times New Roman" w:cs="Times New Roman"/>
        </w:rPr>
        <w:t>(https://www.pjrc.com/store/prop_shield.html)</w:t>
      </w:r>
      <w:r w:rsidR="00F94B6D" w:rsidRPr="002E7061">
        <w:rPr>
          <w:rFonts w:ascii="Times New Roman" w:hAnsi="Times New Roman" w:cs="Times New Roman"/>
        </w:rPr>
        <w:t xml:space="preserve">, and the </w:t>
      </w:r>
      <w:r w:rsidR="000976F0" w:rsidRPr="002E7061">
        <w:rPr>
          <w:rFonts w:ascii="Times New Roman" w:hAnsi="Times New Roman" w:cs="Times New Roman"/>
        </w:rPr>
        <w:t xml:space="preserve">prop shield </w:t>
      </w:r>
      <w:r w:rsidR="004F5E26" w:rsidRPr="002E7061">
        <w:rPr>
          <w:rFonts w:ascii="Times New Roman" w:hAnsi="Times New Roman" w:cs="Times New Roman"/>
        </w:rPr>
        <w:t xml:space="preserve">audio </w:t>
      </w:r>
      <w:r w:rsidR="00F94B6D" w:rsidRPr="002E7061">
        <w:rPr>
          <w:rFonts w:ascii="Times New Roman" w:hAnsi="Times New Roman" w:cs="Times New Roman"/>
        </w:rPr>
        <w:t>output</w:t>
      </w:r>
      <w:r w:rsidR="000976F0" w:rsidRPr="002E7061">
        <w:rPr>
          <w:rFonts w:ascii="Times New Roman" w:hAnsi="Times New Roman" w:cs="Times New Roman"/>
        </w:rPr>
        <w:t xml:space="preserve"> was connected</w:t>
      </w:r>
      <w:r w:rsidR="00F94B6D" w:rsidRPr="002E7061">
        <w:rPr>
          <w:rFonts w:ascii="Times New Roman" w:hAnsi="Times New Roman" w:cs="Times New Roman"/>
        </w:rPr>
        <w:t xml:space="preserve"> to the speaker using </w:t>
      </w:r>
      <w:r w:rsidR="004007A1" w:rsidRPr="002E7061">
        <w:rPr>
          <w:rFonts w:ascii="Times New Roman" w:hAnsi="Times New Roman" w:cs="Times New Roman"/>
        </w:rPr>
        <w:t xml:space="preserve">22 gauge </w:t>
      </w:r>
      <w:r w:rsidR="006A5C84" w:rsidRPr="002E7061">
        <w:rPr>
          <w:rFonts w:ascii="Times New Roman" w:hAnsi="Times New Roman" w:cs="Times New Roman"/>
        </w:rPr>
        <w:t>wire</w:t>
      </w:r>
      <w:r w:rsidR="002F0C5D" w:rsidRPr="002E7061">
        <w:rPr>
          <w:rFonts w:ascii="Times New Roman" w:hAnsi="Times New Roman" w:cs="Times New Roman"/>
        </w:rPr>
        <w:t>.</w:t>
      </w:r>
      <w:r w:rsidR="00F94B6D" w:rsidRPr="002E7061">
        <w:rPr>
          <w:rFonts w:ascii="Times New Roman" w:hAnsi="Times New Roman" w:cs="Times New Roman"/>
        </w:rPr>
        <w:t xml:space="preserve"> </w:t>
      </w:r>
      <w:r w:rsidR="009F7EF5">
        <w:rPr>
          <w:rFonts w:ascii="Times New Roman" w:hAnsi="Times New Roman" w:cs="Times New Roman"/>
        </w:rPr>
        <w:t>We highlight that the</w:t>
      </w:r>
      <w:r w:rsidR="004F5E26" w:rsidRPr="002E7061">
        <w:rPr>
          <w:rFonts w:ascii="Times New Roman" w:hAnsi="Times New Roman" w:cs="Times New Roman"/>
        </w:rPr>
        <w:t>he Teensy</w:t>
      </w:r>
      <w:r w:rsidR="00237BE6" w:rsidRPr="002E7061">
        <w:rPr>
          <w:rFonts w:ascii="Times New Roman" w:hAnsi="Times New Roman" w:cs="Times New Roman"/>
        </w:rPr>
        <w:t xml:space="preserve"> DAC pin</w:t>
      </w:r>
      <w:r w:rsidR="000976F0" w:rsidRPr="002E7061">
        <w:rPr>
          <w:rFonts w:ascii="Times New Roman" w:hAnsi="Times New Roman" w:cs="Times New Roman"/>
        </w:rPr>
        <w:t xml:space="preserve"> is connected </w:t>
      </w:r>
      <w:r w:rsidR="00237BE6" w:rsidRPr="002E7061">
        <w:rPr>
          <w:rFonts w:ascii="Times New Roman" w:hAnsi="Times New Roman" w:cs="Times New Roman"/>
        </w:rPr>
        <w:t>to the “Audio In” pin on the prop shield</w:t>
      </w:r>
      <w:r w:rsidR="007C02AE" w:rsidRPr="002E7061">
        <w:rPr>
          <w:rFonts w:ascii="Times New Roman" w:hAnsi="Times New Roman" w:cs="Times New Roman"/>
        </w:rPr>
        <w:t xml:space="preserve">, both of which are </w:t>
      </w:r>
      <w:r w:rsidR="004F5E26" w:rsidRPr="002E7061">
        <w:rPr>
          <w:rFonts w:ascii="Times New Roman" w:hAnsi="Times New Roman" w:cs="Times New Roman"/>
        </w:rPr>
        <w:t>labeled.</w:t>
      </w:r>
      <w:r w:rsidR="00237BE6" w:rsidRPr="002E7061">
        <w:rPr>
          <w:rFonts w:ascii="Times New Roman" w:hAnsi="Times New Roman" w:cs="Times New Roman"/>
        </w:rPr>
        <w:t xml:space="preserve"> </w:t>
      </w:r>
      <w:r w:rsidR="009F7EF5">
        <w:rPr>
          <w:rFonts w:ascii="Times New Roman" w:hAnsi="Times New Roman" w:cs="Times New Roman"/>
        </w:rPr>
        <w:t>Additional pins utilized by the prop shield for amplification were not labeled.</w:t>
      </w:r>
    </w:p>
    <w:p w14:paraId="17EE3B34" w14:textId="039C35A2"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0976F0">
        <w:rPr>
          <w:rFonts w:ascii="Times New Roman" w:hAnsi="Times New Roman" w:cs="Times New Roman"/>
        </w:rPr>
        <w:t xml:space="preserve">Temporal precision of the digital outputs in the motion </w:t>
      </w:r>
      <w:r w:rsidR="00BD1809">
        <w:rPr>
          <w:rFonts w:ascii="Times New Roman" w:hAnsi="Times New Roman" w:cs="Times New Roman"/>
        </w:rPr>
        <w:t>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Tim</w:t>
      </w:r>
      <w:r w:rsidR="000976F0">
        <w:rPr>
          <w:rFonts w:ascii="Times New Roman" w:hAnsi="Times New Roman" w:cs="Times New Roman"/>
        </w:rPr>
        <w:t>ing</w:t>
      </w:r>
      <w:r w:rsidR="00BF129A" w:rsidRPr="001D6942">
        <w:rPr>
          <w:rFonts w:ascii="Times New Roman" w:hAnsi="Times New Roman" w:cs="Times New Roman"/>
        </w:rPr>
        <w:t xml:space="preserve">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0976F0">
        <w:rPr>
          <w:rFonts w:ascii="Times New Roman" w:hAnsi="Times New Roman" w:cs="Times New Roman"/>
        </w:rPr>
        <w:t xml:space="preserve"> interface</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w:t>
      </w:r>
      <w:r w:rsidR="00EB4403">
        <w:rPr>
          <w:rFonts w:ascii="Times New Roman" w:hAnsi="Times New Roman" w:cs="Times New Roman"/>
        </w:rPr>
        <w:t xml:space="preserve"> downsampled by a factor of 200 for visualization.</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0CA5261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0976F0">
        <w:rPr>
          <w:rFonts w:ascii="Times New Roman" w:hAnsi="Times New Roman" w:cs="Times New Roman"/>
        </w:rPr>
        <w:t xml:space="preserve">and analog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w:t>
      </w:r>
      <w:r w:rsidR="000976F0">
        <w:rPr>
          <w:rFonts w:ascii="Times New Roman" w:hAnsi="Times New Roman" w:cs="Times New Roman"/>
        </w:rPr>
        <w:t xml:space="preserve"> eye blink</w:t>
      </w:r>
      <w:r w:rsidR="00837F69" w:rsidRPr="001D6942">
        <w:rPr>
          <w:rFonts w:ascii="Times New Roman" w:hAnsi="Times New Roman" w:cs="Times New Roman"/>
        </w:rPr>
        <w:t xml:space="preserve"> </w:t>
      </w:r>
      <w:r w:rsidR="00C331D8" w:rsidRPr="001D6942">
        <w:rPr>
          <w:rFonts w:ascii="Times New Roman" w:hAnsi="Times New Roman" w:cs="Times New Roman"/>
        </w:rPr>
        <w:t xml:space="preserve">trace conditioning </w:t>
      </w:r>
      <w:r w:rsidR="000976F0">
        <w:rPr>
          <w:rFonts w:ascii="Times New Roman" w:hAnsi="Times New Roman" w:cs="Times New Roman"/>
        </w:rPr>
        <w:t>experiment</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Tim</w:t>
      </w:r>
      <w:r w:rsidR="000976F0">
        <w:rPr>
          <w:rFonts w:ascii="Times New Roman" w:hAnsi="Times New Roman" w:cs="Times New Roman"/>
        </w:rPr>
        <w:t>ing</w:t>
      </w:r>
      <w:r w:rsidR="00E66479" w:rsidRPr="001D6942">
        <w:rPr>
          <w:rFonts w:ascii="Times New Roman" w:hAnsi="Times New Roman" w:cs="Times New Roman"/>
        </w:rPr>
        <w:t xml:space="preserve"> of </w:t>
      </w:r>
      <w:r w:rsidR="000976F0">
        <w:rPr>
          <w:rFonts w:ascii="Times New Roman" w:hAnsi="Times New Roman" w:cs="Times New Roman"/>
        </w:rPr>
        <w:t xml:space="preserve">the </w:t>
      </w:r>
      <w:r w:rsidR="00E66479" w:rsidRPr="001D6942">
        <w:rPr>
          <w:rFonts w:ascii="Times New Roman" w:hAnsi="Times New Roman" w:cs="Times New Roman"/>
        </w:rPr>
        <w:t xml:space="preserve">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w:t>
      </w:r>
      <w:r w:rsidR="000976F0">
        <w:rPr>
          <w:rFonts w:ascii="Times New Roman" w:hAnsi="Times New Roman" w:cs="Times New Roman"/>
        </w:rPr>
        <w:t xml:space="preserve">interface </w:t>
      </w:r>
      <w:r w:rsidR="00E66479" w:rsidRPr="001D6942">
        <w:rPr>
          <w:rFonts w:ascii="Times New Roman" w:hAnsi="Times New Roman" w:cs="Times New Roman"/>
        </w:rPr>
        <w:t xml:space="preserve">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w:t>
      </w:r>
      <w:r w:rsidR="000976F0">
        <w:rPr>
          <w:rFonts w:ascii="Times New Roman" w:hAnsi="Times New Roman" w:cs="Times New Roman"/>
        </w:rPr>
        <w:t xml:space="preserve">the </w:t>
      </w:r>
      <w:r w:rsidR="00C31DCE" w:rsidRPr="001D6942">
        <w:rPr>
          <w:rFonts w:ascii="Times New Roman" w:hAnsi="Times New Roman" w:cs="Times New Roman"/>
        </w:rPr>
        <w:t xml:space="preserve">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976F0">
        <w:rPr>
          <w:rFonts w:ascii="Times New Roman" w:hAnsi="Times New Roman" w:cs="Times New Roman"/>
        </w:rPr>
        <w:t>50</w:t>
      </w:r>
      <w:r w:rsidR="000976F0" w:rsidRPr="001D6942">
        <w:rPr>
          <w:rFonts w:ascii="Times New Roman" w:hAnsi="Times New Roman" w:cs="Times New Roman"/>
        </w:rPr>
        <w:t xml:space="preserve"> </w:t>
      </w:r>
      <w:r w:rsidR="008E1C6E" w:rsidRPr="001D6942">
        <w:rPr>
          <w:rFonts w:ascii="Times New Roman" w:hAnsi="Times New Roman" w:cs="Times New Roman"/>
        </w:rPr>
        <w:t>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duration of the</w:t>
      </w:r>
      <w:r w:rsidR="000976F0">
        <w:rPr>
          <w:rFonts w:ascii="Times New Roman" w:hAnsi="Times New Roman" w:cs="Times New Roman"/>
        </w:rPr>
        <w:t xml:space="preserve"> auditory stimulus</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045B01F8" w:rsidR="00981072" w:rsidRDefault="0081769E">
      <w:pPr>
        <w:rPr>
          <w:rFonts w:ascii="Times New Roman" w:hAnsi="Times New Roman" w:cs="Times New Roman"/>
        </w:rPr>
      </w:pPr>
      <w:r>
        <w:rPr>
          <w:rFonts w:ascii="Times New Roman" w:hAnsi="Times New Roman" w:cs="Times New Roman"/>
        </w:rPr>
        <w:t>M.F.R. and H.</w:t>
      </w:r>
      <w:r w:rsidR="00FD4DCF">
        <w:rPr>
          <w:rFonts w:ascii="Times New Roman" w:hAnsi="Times New Roman" w:cs="Times New Roman"/>
        </w:rPr>
        <w:t>J.G. conducted the motion tracking experiment. M.F.R. conducted the eye blink trace conditioning experiment</w:t>
      </w:r>
      <w:r>
        <w:rPr>
          <w:rFonts w:ascii="Times New Roman" w:hAnsi="Times New Roman" w:cs="Times New Roman"/>
        </w:rPr>
        <w:t>. M.F.R., M.B., and D.R.M. wrote</w:t>
      </w:r>
      <w:r w:rsidR="00FD4DCF">
        <w:rPr>
          <w:rFonts w:ascii="Times New Roman" w:hAnsi="Times New Roman" w:cs="Times New Roman"/>
        </w:rPr>
        <w:t xml:space="preserve"> the</w:t>
      </w:r>
      <w:r>
        <w:rPr>
          <w:rFonts w:ascii="Times New Roman" w:hAnsi="Times New Roman" w:cs="Times New Roman"/>
        </w:rPr>
        <w:t xml:space="preserve"> software. M.F.R., M.B., D.R.M., and R.K. contributed to the Teensy interface conceptualization. M.F.R., H.</w:t>
      </w:r>
      <w:r w:rsidR="00FD4DCF">
        <w:rPr>
          <w:rFonts w:ascii="Times New Roman" w:hAnsi="Times New Roman" w:cs="Times New Roman"/>
        </w:rPr>
        <w:t>J.</w:t>
      </w:r>
      <w:r>
        <w:rPr>
          <w:rFonts w:ascii="Times New Roman" w:hAnsi="Times New Roman" w:cs="Times New Roman"/>
        </w:rPr>
        <w:t xml:space="preserve">G., and X.H. wrote the manuscript. X.H. supervised the study. </w:t>
      </w:r>
      <w:r w:rsidR="00981072" w:rsidRPr="001D6942">
        <w:rPr>
          <w:rFonts w:ascii="Times New Roman" w:hAnsi="Times New Roman" w:cs="Times New Roman"/>
        </w:rPr>
        <w:t>The authors would</w:t>
      </w:r>
      <w:r>
        <w:rPr>
          <w:rFonts w:ascii="Times New Roman" w:hAnsi="Times New Roman" w:cs="Times New Roman"/>
        </w:rPr>
        <w:t xml:space="preserve"> also</w:t>
      </w:r>
      <w:r w:rsidR="00981072" w:rsidRPr="001D6942">
        <w:rPr>
          <w:rFonts w:ascii="Times New Roman" w:hAnsi="Times New Roman" w:cs="Times New Roman"/>
        </w:rPr>
        <w:t xml:space="preserve">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4A1ED2C6" w14:textId="77777777" w:rsidR="00503C29" w:rsidRDefault="001D6942" w:rsidP="00503C29">
      <w:pPr>
        <w:rPr>
          <w:rFonts w:ascii="Times New Roman" w:hAnsi="Times New Roman" w:cs="Times New Roman"/>
        </w:rPr>
      </w:pPr>
      <w:r w:rsidRPr="001D6942">
        <w:rPr>
          <w:rFonts w:ascii="Times New Roman" w:hAnsi="Times New Roman" w:cs="Times New Roman"/>
          <w:b/>
        </w:rPr>
        <w:t>Funding sources</w:t>
      </w:r>
      <w:r w:rsidR="00503C29" w:rsidRPr="00503C29">
        <w:rPr>
          <w:rFonts w:ascii="Times New Roman" w:hAnsi="Times New Roman" w:cs="Times New Roman"/>
        </w:rPr>
        <w:t xml:space="preserve"> </w:t>
      </w:r>
    </w:p>
    <w:p w14:paraId="2D1482B3" w14:textId="73C07C71" w:rsidR="000012B3" w:rsidRDefault="00503C29" w:rsidP="00503C29">
      <w:pPr>
        <w:rPr>
          <w:rFonts w:ascii="Times New Roman" w:hAnsi="Times New Roman" w:cs="Times New Roman"/>
          <w:b/>
        </w:rPr>
      </w:pPr>
      <w:r w:rsidRPr="0081769E">
        <w:rPr>
          <w:rFonts w:ascii="Times New Roman" w:hAnsi="Times New Roman" w:cs="Times New Roman"/>
        </w:rPr>
        <w:t xml:space="preserve">X.H. acknowledges funding </w:t>
      </w:r>
      <w:r>
        <w:rPr>
          <w:rFonts w:ascii="Times New Roman" w:hAnsi="Times New Roman" w:cs="Times New Roman"/>
        </w:rPr>
        <w:t xml:space="preserve">from the National Institutes of </w:t>
      </w:r>
      <w:r w:rsidRPr="0081769E">
        <w:rPr>
          <w:rFonts w:ascii="Times New Roman" w:hAnsi="Times New Roman" w:cs="Times New Roman"/>
        </w:rPr>
        <w:t>Health (NIH)</w:t>
      </w:r>
      <w:r w:rsidR="00571718">
        <w:rPr>
          <w:rFonts w:ascii="Times New Roman" w:hAnsi="Times New Roman" w:cs="Times New Roman"/>
        </w:rPr>
        <w:t xml:space="preserve"> (</w:t>
      </w:r>
      <w:r w:rsidRPr="0081769E">
        <w:rPr>
          <w:rFonts w:ascii="Times New Roman" w:hAnsi="Times New Roman" w:cs="Times New Roman"/>
        </w:rPr>
        <w:t xml:space="preserve">1DP2NS082126, </w:t>
      </w:r>
      <w:r w:rsidR="00571718" w:rsidRPr="008653A6">
        <w:rPr>
          <w:rFonts w:ascii="Arial" w:hAnsi="Arial" w:cs="Arial"/>
          <w:b/>
        </w:rPr>
        <w:t>R01NS109794-01</w:t>
      </w:r>
      <w:r w:rsidR="00571718">
        <w:rPr>
          <w:rFonts w:ascii="Arial" w:hAnsi="Arial" w:cs="Arial"/>
          <w:b/>
        </w:rPr>
        <w:t>), NSF (</w:t>
      </w:r>
      <w:r w:rsidR="00571718" w:rsidRPr="008653A6">
        <w:rPr>
          <w:rFonts w:ascii="Arial" w:hAnsi="Arial" w:cs="Arial"/>
          <w:b/>
        </w:rPr>
        <w:t>CBET-1848029</w:t>
      </w:r>
      <w:r w:rsidRPr="0081769E">
        <w:rPr>
          <w:rFonts w:ascii="Times New Roman" w:hAnsi="Times New Roman" w:cs="Times New Roman"/>
        </w:rPr>
        <w:t>), Defense Advanced Research Projects Agency (DARPA) Young Faculty Award, Boston University Biomedical Engineering Department, and Boston University Photonic Center.</w:t>
      </w:r>
      <w:r>
        <w:rPr>
          <w:rFonts w:ascii="Times New Roman" w:hAnsi="Times New Roman" w:cs="Times New Roman"/>
        </w:rPr>
        <w:t xml:space="preserve"> M.F.R. performed data analysis.</w:t>
      </w:r>
    </w:p>
    <w:p w14:paraId="5F59304C" w14:textId="1AE76458" w:rsidR="000012B3" w:rsidRPr="009402C5" w:rsidRDefault="000012B3">
      <w:pPr>
        <w:rPr>
          <w:rFonts w:ascii="Times New Roman" w:hAnsi="Times New Roman" w:cs="Times New Roman"/>
        </w:rPr>
      </w:pPr>
      <w:r w:rsidRPr="009402C5">
        <w:rPr>
          <w:rFonts w:ascii="Times New Roman" w:hAnsi="Times New Roman" w:cs="Times New Roman"/>
        </w:rPr>
        <w:t xml:space="preserve">The authors have no competing </w:t>
      </w:r>
      <w:r w:rsidR="0081769E">
        <w:rPr>
          <w:rFonts w:ascii="Times New Roman" w:hAnsi="Times New Roman" w:cs="Times New Roman"/>
        </w:rPr>
        <w:t xml:space="preserve">financial </w:t>
      </w:r>
      <w:r w:rsidRPr="009402C5">
        <w:rPr>
          <w:rFonts w:ascii="Times New Roman" w:hAnsi="Times New Roman" w:cs="Times New Roman"/>
        </w:rPr>
        <w:t>interests.</w:t>
      </w:r>
    </w:p>
    <w:p w14:paraId="3EBB529B" w14:textId="4ED1B778"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7BFEB7EF" w14:textId="77777777" w:rsidR="00CB2A05" w:rsidRDefault="004C56DC" w:rsidP="00CB2A05">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CB2A05">
                <w:rPr>
                  <w:noProof/>
                </w:rPr>
                <w:t xml:space="preserve">Aranov, Dmitriy, and David W. Tank. 2014. "Engagement of Neural Circuits Underlying 2D Spatial Navigation in a Rodent Virtual Reality System." </w:t>
              </w:r>
              <w:r w:rsidR="00CB2A05">
                <w:rPr>
                  <w:i/>
                  <w:iCs/>
                  <w:noProof/>
                </w:rPr>
                <w:t>Neuron</w:t>
              </w:r>
              <w:r w:rsidR="00CB2A05">
                <w:rPr>
                  <w:noProof/>
                </w:rPr>
                <w:t xml:space="preserve"> 84 (2): 442-456.</w:t>
              </w:r>
            </w:p>
            <w:p w14:paraId="75E35132" w14:textId="77777777" w:rsidR="00CB2A05" w:rsidRDefault="00CB2A05" w:rsidP="00CB2A05">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2CAED14B" w14:textId="77777777" w:rsidR="00CB2A05" w:rsidRDefault="00CB2A05" w:rsidP="00CB2A05">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499FF3E6" w14:textId="77777777" w:rsidR="00CB2A05" w:rsidRDefault="00CB2A05" w:rsidP="00CB2A05">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185CAD9A" w14:textId="77777777" w:rsidR="00CB2A05" w:rsidRDefault="00CB2A05" w:rsidP="00CB2A05">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367CA7C4" w14:textId="77777777" w:rsidR="00CB2A05" w:rsidRDefault="00CB2A05" w:rsidP="00CB2A05">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673CD43B" w14:textId="77777777" w:rsidR="00CB2A05" w:rsidRDefault="00CB2A05" w:rsidP="00CB2A05">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505-510.</w:t>
              </w:r>
            </w:p>
            <w:p w14:paraId="23A6C6F5" w14:textId="77777777" w:rsidR="00CB2A05" w:rsidRDefault="00CB2A05" w:rsidP="00CB2A05">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502B7194" w14:textId="77777777" w:rsidR="00CB2A05" w:rsidRDefault="00CB2A05" w:rsidP="00CB2A05">
              <w:pPr>
                <w:pStyle w:val="Bibliography"/>
                <w:ind w:left="720" w:hanging="720"/>
                <w:rPr>
                  <w:noProof/>
                </w:rPr>
              </w:pPr>
              <w:r>
                <w:rPr>
                  <w:noProof/>
                </w:rPr>
                <w:lastRenderedPageBreak/>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2DB12D08" w14:textId="77777777" w:rsidR="00CB2A05" w:rsidRDefault="00CB2A05" w:rsidP="00CB2A05">
              <w:pPr>
                <w:pStyle w:val="Bibliography"/>
                <w:ind w:left="720" w:hanging="720"/>
                <w:rPr>
                  <w:noProof/>
                </w:rPr>
              </w:pPr>
              <w:r>
                <w:rPr>
                  <w:noProof/>
                </w:rPr>
                <w:t xml:space="preserve">Kondabolu, Krishnakanth, Erik A. Roberts, Mark Bucklin, Michelle M. McCarthy, Nancy Kopell, and Xue Han. 2016. "Striatal cholinergic interneurons generate beta and gamma oscillations in the corticostriatal circuit and produce motor deficits." </w:t>
              </w:r>
              <w:r>
                <w:rPr>
                  <w:i/>
                  <w:iCs/>
                  <w:noProof/>
                </w:rPr>
                <w:t>Proceedings of the National Academy of Sciences</w:t>
              </w:r>
              <w:r>
                <w:rPr>
                  <w:noProof/>
                </w:rPr>
                <w:t xml:space="preserve"> 113 (22): E3159–E3168.</w:t>
              </w:r>
            </w:p>
            <w:p w14:paraId="011965D3" w14:textId="77777777" w:rsidR="00CB2A05" w:rsidRDefault="00CB2A05" w:rsidP="00CB2A05">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466401EE" w14:textId="77777777" w:rsidR="00CB2A05" w:rsidRDefault="00CB2A05" w:rsidP="00CB2A05">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05AADCBC" w14:textId="77777777" w:rsidR="00CB2A05" w:rsidRDefault="00CB2A05" w:rsidP="00CB2A05">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06E2CC00" w14:textId="77777777" w:rsidR="00CB2A05" w:rsidRDefault="00CB2A05" w:rsidP="00CB2A05">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resolution in freely behaving Caenorhabditis elegans." </w:t>
              </w:r>
              <w:r>
                <w:rPr>
                  <w:i/>
                  <w:iCs/>
                  <w:noProof/>
                </w:rPr>
                <w:t>Proceedings of the National Academy of Sciences</w:t>
              </w:r>
              <w:r>
                <w:rPr>
                  <w:noProof/>
                </w:rPr>
                <w:t xml:space="preserve"> 113 (8): E1074-81.</w:t>
              </w:r>
            </w:p>
            <w:p w14:paraId="45B8DC37" w14:textId="77777777" w:rsidR="00CB2A05" w:rsidRDefault="00CB2A05" w:rsidP="00CB2A05">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5FE4F701" w14:textId="77777777" w:rsidR="00CB2A05" w:rsidRDefault="00CB2A05" w:rsidP="00CB2A05">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6DE4D713" w14:textId="77777777" w:rsidR="00CB2A05" w:rsidRDefault="00CB2A05" w:rsidP="00CB2A05">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7F1BDB73" w14:textId="77777777" w:rsidR="00CB2A05" w:rsidRDefault="00CB2A05" w:rsidP="00CB2A05">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6ABECC2D" w14:textId="77777777" w:rsidR="00CB2A05" w:rsidRDefault="00CB2A05" w:rsidP="00CB2A05">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CB2A05">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14F0D" w14:textId="77777777" w:rsidR="00795C63" w:rsidRDefault="00795C63" w:rsidP="00E85F45">
      <w:pPr>
        <w:spacing w:after="0" w:line="240" w:lineRule="auto"/>
      </w:pPr>
      <w:r>
        <w:separator/>
      </w:r>
    </w:p>
  </w:endnote>
  <w:endnote w:type="continuationSeparator" w:id="0">
    <w:p w14:paraId="06E76AC3" w14:textId="77777777" w:rsidR="00795C63" w:rsidRDefault="00795C6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6582E" w14:textId="77777777" w:rsidR="00795C63" w:rsidRDefault="00795C63" w:rsidP="00E85F45">
      <w:pPr>
        <w:spacing w:after="0" w:line="240" w:lineRule="auto"/>
      </w:pPr>
      <w:r>
        <w:separator/>
      </w:r>
    </w:p>
  </w:footnote>
  <w:footnote w:type="continuationSeparator" w:id="0">
    <w:p w14:paraId="344428B1" w14:textId="77777777" w:rsidR="00795C63" w:rsidRDefault="00795C63"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85744A">
          <w:rPr>
            <w:noProof/>
          </w:rPr>
          <w:t>2</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X Han">
    <w15:presenceInfo w15:providerId="None" w15:userId="X Han"/>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1965"/>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1AD6"/>
    <w:rsid w:val="002E1F56"/>
    <w:rsid w:val="002E310E"/>
    <w:rsid w:val="002E3292"/>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4AD7"/>
    <w:rsid w:val="00414F70"/>
    <w:rsid w:val="00415308"/>
    <w:rsid w:val="0041652C"/>
    <w:rsid w:val="00416C24"/>
    <w:rsid w:val="0041721B"/>
    <w:rsid w:val="00417391"/>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C63"/>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86EAD"/>
    <w:rsid w:val="00B90EED"/>
    <w:rsid w:val="00B91581"/>
    <w:rsid w:val="00B936B1"/>
    <w:rsid w:val="00B93733"/>
    <w:rsid w:val="00B93805"/>
    <w:rsid w:val="00B93E93"/>
    <w:rsid w:val="00B94C97"/>
    <w:rsid w:val="00B96526"/>
    <w:rsid w:val="00B96DCD"/>
    <w:rsid w:val="00BA0D16"/>
    <w:rsid w:val="00BA1223"/>
    <w:rsid w:val="00BA1815"/>
    <w:rsid w:val="00BA39F0"/>
    <w:rsid w:val="00BA496B"/>
    <w:rsid w:val="00BA4B51"/>
    <w:rsid w:val="00BA50BB"/>
    <w:rsid w:val="00BA57F6"/>
    <w:rsid w:val="00BA6C33"/>
    <w:rsid w:val="00BB20FF"/>
    <w:rsid w:val="00BB4AFD"/>
    <w:rsid w:val="00BB593C"/>
    <w:rsid w:val="00BB635C"/>
    <w:rsid w:val="00BB6BC5"/>
    <w:rsid w:val="00BC04D4"/>
    <w:rsid w:val="00BC0CB5"/>
    <w:rsid w:val="00BC15DC"/>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12</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4</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8</b:RefOrder>
  </b:Source>
  <b:Source>
    <b:Tag>How16</b:Tag>
    <b:SourceType>JournalArticle</b:SourceType>
    <b:Guid>{DE78A828-5258-440A-8913-9689139AFAB6}</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RefOrder>10</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6</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9</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7</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11</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13</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14</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3</b:RefOrder>
  </b:Source>
</b:Sources>
</file>

<file path=customXml/itemProps1.xml><?xml version="1.0" encoding="utf-8"?>
<ds:datastoreItem xmlns:ds="http://schemas.openxmlformats.org/officeDocument/2006/customXml" ds:itemID="{EF974BCC-A936-4775-AE7B-F1FDCC33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5302</Words>
  <Characters>30223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2</cp:revision>
  <dcterms:created xsi:type="dcterms:W3CDTF">2018-11-29T15:09:00Z</dcterms:created>
  <dcterms:modified xsi:type="dcterms:W3CDTF">2018-11-29T15:09:00Z</dcterms:modified>
</cp:coreProperties>
</file>